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06848360"/>
    <w:bookmarkStart w:id="1" w:name="_Toc206848388"/>
    <w:p w:rsidR="007B4BDD" w:rsidRDefault="00A846F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A846F5">
        <w:rPr>
          <w:rFonts w:asciiTheme="minorHAnsi" w:hAnsiTheme="minorHAnsi" w:cstheme="minorHAnsi"/>
        </w:rPr>
        <w:fldChar w:fldCharType="begin"/>
      </w:r>
      <w:r w:rsidR="00F910D6" w:rsidRPr="005A5EF5">
        <w:rPr>
          <w:rFonts w:asciiTheme="minorHAnsi" w:hAnsiTheme="minorHAnsi" w:cstheme="minorHAnsi"/>
        </w:rPr>
        <w:instrText xml:space="preserve"> TOC \o "1-4" \h \z \u </w:instrText>
      </w:r>
      <w:r w:rsidRPr="00A846F5">
        <w:rPr>
          <w:rFonts w:asciiTheme="minorHAnsi" w:hAnsiTheme="minorHAnsi" w:cstheme="minorHAnsi"/>
        </w:rPr>
        <w:fldChar w:fldCharType="separate"/>
      </w:r>
      <w:hyperlink w:anchor="_Toc397607953" w:history="1">
        <w:r w:rsidR="007B4BDD" w:rsidRPr="00131329">
          <w:rPr>
            <w:rStyle w:val="ad"/>
            <w:rFonts w:cstheme="minorHAnsi"/>
            <w:noProof/>
          </w:rPr>
          <w:t>1.</w:t>
        </w:r>
        <w:r w:rsidR="007B4B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承载与连接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54" w:history="1">
        <w:r w:rsidR="007B4BDD" w:rsidRPr="00131329">
          <w:rPr>
            <w:rStyle w:val="ad"/>
            <w:rFonts w:cstheme="minorHAnsi"/>
            <w:noProof/>
          </w:rPr>
          <w:t>1.1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概述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55" w:history="1">
        <w:r w:rsidR="007B4BDD" w:rsidRPr="00131329">
          <w:rPr>
            <w:rStyle w:val="ad"/>
            <w:rFonts w:cstheme="minorHAnsi"/>
            <w:noProof/>
          </w:rPr>
          <w:t>1.2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分层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56" w:history="1">
        <w:r w:rsidR="007B4BDD" w:rsidRPr="00131329">
          <w:rPr>
            <w:rStyle w:val="ad"/>
            <w:rFonts w:cstheme="minorHAnsi"/>
            <w:noProof/>
          </w:rPr>
          <w:t>1.3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连接建立与释放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57" w:history="1">
        <w:r w:rsidR="007B4BDD" w:rsidRPr="00131329">
          <w:rPr>
            <w:rStyle w:val="ad"/>
            <w:rFonts w:cstheme="minorHAnsi"/>
            <w:noProof/>
          </w:rPr>
          <w:t>1.4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连接异常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58" w:history="1">
        <w:r w:rsidR="007B4BDD" w:rsidRPr="00131329">
          <w:rPr>
            <w:rStyle w:val="ad"/>
            <w:rFonts w:cstheme="minorHAnsi"/>
            <w:noProof/>
          </w:rPr>
          <w:t>1.5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消息分隔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607959" w:history="1">
        <w:r w:rsidR="007B4BDD" w:rsidRPr="00131329">
          <w:rPr>
            <w:rStyle w:val="ad"/>
            <w:rFonts w:cstheme="minorHAnsi"/>
            <w:noProof/>
          </w:rPr>
          <w:t>2.</w:t>
        </w:r>
        <w:r w:rsidR="007B4B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RF</w:t>
        </w:r>
        <w:r w:rsidR="007B4BDD" w:rsidRPr="00131329">
          <w:rPr>
            <w:rStyle w:val="ad"/>
            <w:rFonts w:cstheme="minorHAnsi" w:hint="eastAsia"/>
            <w:noProof/>
          </w:rPr>
          <w:t>与</w:t>
        </w:r>
        <w:r w:rsidR="007B4BDD" w:rsidRPr="00131329">
          <w:rPr>
            <w:rStyle w:val="ad"/>
            <w:rFonts w:cstheme="minorHAnsi"/>
            <w:noProof/>
          </w:rPr>
          <w:t>PSTT</w:t>
        </w:r>
        <w:r w:rsidR="007B4BDD" w:rsidRPr="00131329">
          <w:rPr>
            <w:rStyle w:val="ad"/>
            <w:rFonts w:cstheme="minorHAnsi" w:hint="eastAsia"/>
            <w:noProof/>
          </w:rPr>
          <w:t>接口（</w:t>
        </w:r>
        <w:r w:rsidR="007B4BDD" w:rsidRPr="00131329">
          <w:rPr>
            <w:rStyle w:val="ad"/>
            <w:rFonts w:cstheme="minorHAnsi"/>
            <w:noProof/>
          </w:rPr>
          <w:t>Command</w:t>
        </w:r>
        <w:r w:rsidR="007B4BDD" w:rsidRPr="00131329">
          <w:rPr>
            <w:rStyle w:val="ad"/>
            <w:rFonts w:cstheme="minorHAnsi" w:hint="eastAsia"/>
            <w:noProof/>
          </w:rPr>
          <w:t>）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0" w:history="1">
        <w:r w:rsidR="007B4BDD" w:rsidRPr="00131329">
          <w:rPr>
            <w:rStyle w:val="ad"/>
            <w:rFonts w:cstheme="minorHAnsi"/>
            <w:noProof/>
          </w:rPr>
          <w:t>2.1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接口格式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1" w:history="1">
        <w:r w:rsidR="007B4BDD" w:rsidRPr="00131329">
          <w:rPr>
            <w:rStyle w:val="ad"/>
            <w:rFonts w:cstheme="minorHAnsi"/>
            <w:noProof/>
          </w:rPr>
          <w:t>2.2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SendScript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2" w:history="1">
        <w:r w:rsidR="007B4BDD" w:rsidRPr="00131329">
          <w:rPr>
            <w:rStyle w:val="ad"/>
            <w:rFonts w:cstheme="minorHAnsi"/>
            <w:noProof/>
          </w:rPr>
          <w:t>2.3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ScriptRecieved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3" w:history="1">
        <w:r w:rsidR="007B4BDD" w:rsidRPr="00131329">
          <w:rPr>
            <w:rStyle w:val="ad"/>
            <w:rFonts w:cstheme="minorHAnsi"/>
            <w:noProof/>
          </w:rPr>
          <w:t>2.4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Start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4" w:history="1">
        <w:r w:rsidR="007B4BDD" w:rsidRPr="00131329">
          <w:rPr>
            <w:rStyle w:val="ad"/>
            <w:rFonts w:cstheme="minorHAnsi"/>
            <w:noProof/>
          </w:rPr>
          <w:t>2.5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Started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5" w:history="1">
        <w:r w:rsidR="007B4BDD" w:rsidRPr="00131329">
          <w:rPr>
            <w:rStyle w:val="ad"/>
            <w:rFonts w:cstheme="minorHAnsi"/>
            <w:noProof/>
          </w:rPr>
          <w:t>2.6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Event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6" w:history="1">
        <w:r w:rsidR="007B4BDD" w:rsidRPr="00131329">
          <w:rPr>
            <w:rStyle w:val="ad"/>
            <w:rFonts w:cstheme="minorHAnsi"/>
            <w:noProof/>
          </w:rPr>
          <w:t>2.7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Variable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7" w:history="1">
        <w:r w:rsidR="007B4BDD" w:rsidRPr="00131329">
          <w:rPr>
            <w:rStyle w:val="ad"/>
            <w:rFonts w:cstheme="minorHAnsi"/>
            <w:noProof/>
          </w:rPr>
          <w:t>2.8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ScriptComplete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8" w:history="1">
        <w:r w:rsidR="007B4BDD" w:rsidRPr="00131329">
          <w:rPr>
            <w:rStyle w:val="ad"/>
            <w:rFonts w:cstheme="minorHAnsi"/>
            <w:noProof/>
          </w:rPr>
          <w:t>2.9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Stop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69" w:history="1">
        <w:r w:rsidR="007B4BDD" w:rsidRPr="00131329">
          <w:rPr>
            <w:rStyle w:val="ad"/>
            <w:rFonts w:cstheme="minorHAnsi"/>
            <w:noProof/>
          </w:rPr>
          <w:t>2.10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Stopped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0" w:history="1">
        <w:r w:rsidR="007B4BDD" w:rsidRPr="00131329">
          <w:rPr>
            <w:rStyle w:val="ad"/>
            <w:rFonts w:cstheme="minorHAnsi"/>
            <w:noProof/>
          </w:rPr>
          <w:t>2.11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Report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1" w:history="1">
        <w:r w:rsidR="007B4BDD" w:rsidRPr="00131329">
          <w:rPr>
            <w:rStyle w:val="ad"/>
            <w:rFonts w:cstheme="minorHAnsi"/>
            <w:noProof/>
          </w:rPr>
          <w:t>2.12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Exception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607972" w:history="1">
        <w:r w:rsidR="007B4BDD" w:rsidRPr="00131329">
          <w:rPr>
            <w:rStyle w:val="ad"/>
            <w:rFonts w:cstheme="minorHAnsi"/>
            <w:noProof/>
          </w:rPr>
          <w:t>3.</w:t>
        </w:r>
        <w:r w:rsidR="007B4B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PSTT</w:t>
        </w:r>
        <w:r w:rsidR="007B4BDD" w:rsidRPr="00131329">
          <w:rPr>
            <w:rStyle w:val="ad"/>
            <w:rFonts w:cstheme="minorHAnsi" w:hint="eastAsia"/>
            <w:noProof/>
          </w:rPr>
          <w:t>测试脚本（</w:t>
        </w:r>
        <w:r w:rsidR="007B4BDD" w:rsidRPr="00131329">
          <w:rPr>
            <w:rStyle w:val="ad"/>
            <w:rFonts w:cstheme="minorHAnsi"/>
            <w:noProof/>
          </w:rPr>
          <w:t>Script</w:t>
        </w:r>
        <w:r w:rsidR="007B4BDD" w:rsidRPr="00131329">
          <w:rPr>
            <w:rStyle w:val="ad"/>
            <w:rFonts w:cstheme="minorHAnsi" w:hint="eastAsia"/>
            <w:noProof/>
          </w:rPr>
          <w:t>）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3" w:history="1">
        <w:r w:rsidR="007B4BDD" w:rsidRPr="00131329">
          <w:rPr>
            <w:rStyle w:val="ad"/>
            <w:rFonts w:cstheme="minorHAnsi"/>
            <w:noProof/>
          </w:rPr>
          <w:t>3.1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脚本格式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4" w:history="1">
        <w:r w:rsidR="007B4BDD" w:rsidRPr="00131329">
          <w:rPr>
            <w:rStyle w:val="ad"/>
            <w:rFonts w:cstheme="minorHAnsi"/>
            <w:noProof/>
          </w:rPr>
          <w:t>3.2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SendMessage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5" w:history="1">
        <w:r w:rsidR="007B4BDD" w:rsidRPr="00131329">
          <w:rPr>
            <w:rStyle w:val="ad"/>
            <w:rFonts w:cstheme="minorHAnsi"/>
            <w:noProof/>
          </w:rPr>
          <w:t>3.3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ReceiveMessage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6" w:history="1">
        <w:r w:rsidR="007B4BDD" w:rsidRPr="00131329">
          <w:rPr>
            <w:rStyle w:val="ad"/>
            <w:rFonts w:cstheme="minorHAnsi"/>
            <w:noProof/>
          </w:rPr>
          <w:t>3.4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SendEvent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7" w:history="1">
        <w:r w:rsidR="007B4BDD" w:rsidRPr="00131329">
          <w:rPr>
            <w:rStyle w:val="ad"/>
            <w:rFonts w:cstheme="minorHAnsi"/>
            <w:noProof/>
          </w:rPr>
          <w:t>3.5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ReceiveEvent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8" w:history="1">
        <w:r w:rsidR="007B4BDD" w:rsidRPr="00131329">
          <w:rPr>
            <w:rStyle w:val="ad"/>
            <w:rFonts w:cstheme="minorHAnsi"/>
            <w:noProof/>
          </w:rPr>
          <w:t>3.6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Wait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79" w:history="1">
        <w:r w:rsidR="007B4BDD" w:rsidRPr="00131329">
          <w:rPr>
            <w:rStyle w:val="ad"/>
            <w:rFonts w:cstheme="minorHAnsi"/>
            <w:noProof/>
          </w:rPr>
          <w:t>3.7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Finish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80" w:history="1">
        <w:r w:rsidR="007B4BDD" w:rsidRPr="00131329">
          <w:rPr>
            <w:rStyle w:val="ad"/>
            <w:rFonts w:cstheme="minorHAnsi"/>
            <w:noProof/>
          </w:rPr>
          <w:t>3.8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RetrieveData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81" w:history="1">
        <w:r w:rsidR="007B4BDD" w:rsidRPr="00131329">
          <w:rPr>
            <w:rStyle w:val="ad"/>
            <w:rFonts w:cstheme="minorHAnsi"/>
            <w:noProof/>
          </w:rPr>
          <w:t>3.9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SetUserGroup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82" w:history="1">
        <w:r w:rsidR="007B4BDD" w:rsidRPr="00131329">
          <w:rPr>
            <w:rStyle w:val="ad"/>
            <w:rFonts w:cstheme="minorHAnsi"/>
            <w:noProof/>
          </w:rPr>
          <w:t>3.10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SetStratergy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607983" w:history="1">
        <w:r w:rsidR="007B4BDD" w:rsidRPr="00131329">
          <w:rPr>
            <w:rStyle w:val="ad"/>
            <w:rFonts w:cstheme="minorHAnsi"/>
            <w:noProof/>
          </w:rPr>
          <w:t>4.</w:t>
        </w:r>
        <w:r w:rsidR="007B4B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Retrieve Data</w:t>
        </w:r>
        <w:r w:rsidR="007B4BDD" w:rsidRPr="00131329">
          <w:rPr>
            <w:rStyle w:val="ad"/>
            <w:rFonts w:cstheme="minorHAnsi" w:hint="eastAsia"/>
            <w:noProof/>
          </w:rPr>
          <w:t>中各个操作的参数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84" w:history="1">
        <w:r w:rsidR="007B4BDD" w:rsidRPr="00131329">
          <w:rPr>
            <w:rStyle w:val="ad"/>
            <w:rFonts w:cstheme="minorHAnsi"/>
            <w:noProof/>
          </w:rPr>
          <w:t>4.1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MessageCount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85" w:history="1">
        <w:r w:rsidR="007B4BDD" w:rsidRPr="00131329">
          <w:rPr>
            <w:rStyle w:val="ad"/>
            <w:rFonts w:cstheme="minorHAnsi"/>
            <w:noProof/>
          </w:rPr>
          <w:t>4.2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MessageParameterCount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86" w:history="1">
        <w:r w:rsidR="007B4BDD" w:rsidRPr="00131329">
          <w:rPr>
            <w:rStyle w:val="ad"/>
            <w:rFonts w:cstheme="minorHAnsi"/>
            <w:noProof/>
          </w:rPr>
          <w:t>4.3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MessageParameterValue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87" w:history="1">
        <w:r w:rsidR="007B4BDD" w:rsidRPr="00131329">
          <w:rPr>
            <w:rStyle w:val="ad"/>
            <w:rFonts w:cstheme="minorHAnsi"/>
            <w:noProof/>
          </w:rPr>
          <w:t>4.4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MessageOrder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607988" w:history="1">
        <w:r w:rsidR="007B4BDD" w:rsidRPr="00131329">
          <w:rPr>
            <w:rStyle w:val="ad"/>
            <w:rFonts w:cstheme="minorHAnsi"/>
            <w:noProof/>
          </w:rPr>
          <w:t>5.</w:t>
        </w:r>
        <w:r w:rsidR="007B4B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关键字参数与测试脚本参数的映射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89" w:history="1">
        <w:r w:rsidR="007B4BDD" w:rsidRPr="00131329">
          <w:rPr>
            <w:rStyle w:val="ad"/>
            <w:rFonts w:cstheme="minorHAnsi"/>
            <w:noProof/>
          </w:rPr>
          <w:t>5.1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Send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0" w:history="1">
        <w:r w:rsidR="007B4BDD" w:rsidRPr="00131329">
          <w:rPr>
            <w:rStyle w:val="ad"/>
            <w:rFonts w:cstheme="minorHAnsi"/>
            <w:noProof/>
          </w:rPr>
          <w:t>5.2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OnReceive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1" w:history="1">
        <w:r w:rsidR="007B4BDD" w:rsidRPr="00131329">
          <w:rPr>
            <w:rStyle w:val="ad"/>
            <w:rFonts w:cstheme="minorHAnsi"/>
            <w:noProof/>
          </w:rPr>
          <w:t>5.3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Event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2" w:history="1">
        <w:r w:rsidR="007B4BDD" w:rsidRPr="00131329">
          <w:rPr>
            <w:rStyle w:val="ad"/>
            <w:rFonts w:cstheme="minorHAnsi"/>
            <w:noProof/>
          </w:rPr>
          <w:t>5.4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Wait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3" w:history="1">
        <w:r w:rsidR="007B4BDD" w:rsidRPr="00131329">
          <w:rPr>
            <w:rStyle w:val="ad"/>
            <w:rFonts w:cstheme="minorHAnsi"/>
            <w:noProof/>
          </w:rPr>
          <w:t>5.5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Finish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4" w:history="1">
        <w:r w:rsidR="007B4BDD" w:rsidRPr="00131329">
          <w:rPr>
            <w:rStyle w:val="ad"/>
            <w:rFonts w:cstheme="minorHAnsi"/>
            <w:noProof/>
          </w:rPr>
          <w:t>5.6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RetrieveData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5" w:history="1">
        <w:r w:rsidR="007B4BDD" w:rsidRPr="00131329">
          <w:rPr>
            <w:rStyle w:val="ad"/>
            <w:rFonts w:cstheme="minorHAnsi"/>
            <w:noProof/>
          </w:rPr>
          <w:t>5.7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SetUserGroup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6" w:history="1">
        <w:r w:rsidR="007B4BDD" w:rsidRPr="00131329">
          <w:rPr>
            <w:rStyle w:val="ad"/>
            <w:rFonts w:cstheme="minorHAnsi"/>
            <w:noProof/>
          </w:rPr>
          <w:t>5.8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/>
            <w:noProof/>
          </w:rPr>
          <w:t>SetStratergy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12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97607997" w:history="1">
        <w:r w:rsidR="007B4BDD" w:rsidRPr="00131329">
          <w:rPr>
            <w:rStyle w:val="ad"/>
            <w:rFonts w:cstheme="minorHAnsi"/>
            <w:noProof/>
          </w:rPr>
          <w:t>6.</w:t>
        </w:r>
        <w:r w:rsidR="007B4B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测试结果异常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8" w:history="1">
        <w:r w:rsidR="007B4BDD" w:rsidRPr="00131329">
          <w:rPr>
            <w:rStyle w:val="ad"/>
            <w:rFonts w:cstheme="minorHAnsi"/>
            <w:noProof/>
          </w:rPr>
          <w:t>6.1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通信异常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B4BDD" w:rsidRDefault="00A846F5">
      <w:pPr>
        <w:pStyle w:val="24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607999" w:history="1">
        <w:r w:rsidR="007B4BDD" w:rsidRPr="00131329">
          <w:rPr>
            <w:rStyle w:val="ad"/>
            <w:rFonts w:cstheme="minorHAnsi"/>
            <w:noProof/>
          </w:rPr>
          <w:t>6.2</w:t>
        </w:r>
        <w:r w:rsidR="007B4BD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4BDD" w:rsidRPr="00131329">
          <w:rPr>
            <w:rStyle w:val="ad"/>
            <w:rFonts w:cstheme="minorHAnsi" w:hint="eastAsia"/>
            <w:noProof/>
          </w:rPr>
          <w:t>测试执行异常</w:t>
        </w:r>
        <w:r w:rsidR="007B4B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4BDD">
          <w:rPr>
            <w:noProof/>
            <w:webHidden/>
          </w:rPr>
          <w:instrText xml:space="preserve"> PAGEREF _Toc397607999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4BD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10D6" w:rsidRPr="005A5EF5" w:rsidRDefault="00A846F5" w:rsidP="00C470ED">
      <w:pPr>
        <w:rPr>
          <w:rFonts w:asciiTheme="minorHAnsi" w:hAnsiTheme="minorHAnsi" w:cstheme="minorHAnsi"/>
        </w:rPr>
      </w:pPr>
      <w:r w:rsidRPr="005A5EF5">
        <w:rPr>
          <w:rFonts w:asciiTheme="minorHAnsi" w:hAnsiTheme="minorHAnsi" w:cstheme="minorHAnsi"/>
        </w:rPr>
        <w:fldChar w:fldCharType="end"/>
      </w:r>
      <w:r w:rsidR="00F910D6" w:rsidRPr="005A5EF5">
        <w:rPr>
          <w:rFonts w:asciiTheme="minorHAnsi" w:hAnsiTheme="minorHAnsi" w:cstheme="minorHAnsi"/>
        </w:rPr>
        <w:br w:type="page"/>
      </w:r>
    </w:p>
    <w:p w:rsidR="005D31CA" w:rsidRPr="005A5EF5" w:rsidRDefault="005D31CA" w:rsidP="009E601B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2" w:name="_Toc397607953"/>
      <w:r w:rsidRPr="005A5EF5">
        <w:rPr>
          <w:rFonts w:asciiTheme="minorHAnsi" w:hAnsiTheme="minorHAnsi" w:cstheme="minorHAnsi"/>
        </w:rPr>
        <w:lastRenderedPageBreak/>
        <w:t>承载与连接</w:t>
      </w:r>
      <w:bookmarkEnd w:id="2"/>
    </w:p>
    <w:p w:rsidR="005D31CA" w:rsidRPr="005A5EF5" w:rsidRDefault="00585F6D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3" w:name="_Toc397607954"/>
      <w:r w:rsidRPr="005A5EF5">
        <w:rPr>
          <w:rFonts w:asciiTheme="minorHAnsi" w:hAnsiTheme="minorHAnsi" w:cstheme="minorHAnsi"/>
          <w:sz w:val="28"/>
          <w:szCs w:val="28"/>
        </w:rPr>
        <w:t>概述</w:t>
      </w:r>
      <w:bookmarkEnd w:id="3"/>
    </w:p>
    <w:p w:rsidR="005407B0" w:rsidRPr="005A5EF5" w:rsidRDefault="00585F6D" w:rsidP="005D31CA">
      <w:pPr>
        <w:pStyle w:val="a4"/>
        <w:rPr>
          <w:rFonts w:asciiTheme="minorHAnsi" w:hAnsiTheme="minorHAnsi" w:cstheme="minorHAnsi"/>
        </w:rPr>
      </w:pPr>
      <w:r w:rsidRPr="005A5EF5">
        <w:rPr>
          <w:rFonts w:asciiTheme="minorHAnsi" w:hAnsiTheme="minorHAnsi" w:cstheme="minorHAnsi"/>
        </w:rPr>
        <w:t>RF</w:t>
      </w:r>
      <w:r w:rsidRPr="005A5EF5">
        <w:rPr>
          <w:rFonts w:asciiTheme="minorHAnsi" w:hAnsiTheme="minorHAnsi" w:cstheme="minorHAnsi"/>
        </w:rPr>
        <w:t>与</w:t>
      </w:r>
      <w:r w:rsidRPr="005A5EF5">
        <w:rPr>
          <w:rFonts w:asciiTheme="minorHAnsi" w:hAnsiTheme="minorHAnsi" w:cstheme="minorHAnsi"/>
        </w:rPr>
        <w:t>PSTT</w:t>
      </w:r>
      <w:r w:rsidRPr="005A5EF5">
        <w:rPr>
          <w:rFonts w:asciiTheme="minorHAnsi" w:hAnsiTheme="minorHAnsi" w:cstheme="minorHAnsi"/>
        </w:rPr>
        <w:t>间采用</w:t>
      </w:r>
      <w:r w:rsidRPr="005A5EF5">
        <w:rPr>
          <w:rFonts w:asciiTheme="minorHAnsi" w:hAnsiTheme="minorHAnsi" w:cstheme="minorHAnsi"/>
        </w:rPr>
        <w:t>TCP</w:t>
      </w:r>
      <w:r w:rsidRPr="005A5EF5">
        <w:rPr>
          <w:rFonts w:asciiTheme="minorHAnsi" w:hAnsiTheme="minorHAnsi" w:cstheme="minorHAnsi"/>
        </w:rPr>
        <w:t>方式作为承载</w:t>
      </w:r>
      <w:r w:rsidR="00FA33A5" w:rsidRPr="005A5EF5">
        <w:rPr>
          <w:rFonts w:asciiTheme="minorHAnsi" w:hAnsiTheme="minorHAnsi" w:cstheme="minorHAnsi"/>
        </w:rPr>
        <w:t>，</w:t>
      </w:r>
      <w:r w:rsidR="00FA33A5" w:rsidRPr="005A5EF5">
        <w:rPr>
          <w:rFonts w:asciiTheme="minorHAnsi" w:hAnsiTheme="minorHAnsi" w:cstheme="minorHAnsi"/>
        </w:rPr>
        <w:t>RF</w:t>
      </w:r>
      <w:r w:rsidR="00FA33A5" w:rsidRPr="005A5EF5">
        <w:rPr>
          <w:rFonts w:asciiTheme="minorHAnsi" w:hAnsiTheme="minorHAnsi" w:cstheme="minorHAnsi"/>
        </w:rPr>
        <w:t>作为</w:t>
      </w:r>
      <w:r w:rsidR="00FA33A5" w:rsidRPr="005A5EF5">
        <w:rPr>
          <w:rFonts w:asciiTheme="minorHAnsi" w:hAnsiTheme="minorHAnsi" w:cstheme="minorHAnsi"/>
        </w:rPr>
        <w:t>TCP</w:t>
      </w:r>
      <w:r w:rsidR="00A54621">
        <w:rPr>
          <w:rFonts w:asciiTheme="minorHAnsi" w:hAnsiTheme="minorHAnsi" w:cstheme="minorHAnsi" w:hint="eastAsia"/>
        </w:rPr>
        <w:t>客户端</w:t>
      </w:r>
      <w:r w:rsidR="00FA33A5" w:rsidRPr="005A5EF5">
        <w:rPr>
          <w:rFonts w:asciiTheme="minorHAnsi" w:hAnsiTheme="minorHAnsi" w:cstheme="minorHAnsi"/>
        </w:rPr>
        <w:t>，</w:t>
      </w:r>
      <w:r w:rsidR="00A54621">
        <w:rPr>
          <w:rFonts w:asciiTheme="minorHAnsi" w:hAnsiTheme="minorHAnsi" w:cstheme="minorHAnsi" w:hint="eastAsia"/>
        </w:rPr>
        <w:t>测试工具</w:t>
      </w:r>
      <w:r w:rsidR="00FA33A5" w:rsidRPr="005A5EF5">
        <w:rPr>
          <w:rFonts w:asciiTheme="minorHAnsi" w:hAnsiTheme="minorHAnsi" w:cstheme="minorHAnsi"/>
        </w:rPr>
        <w:t>作为</w:t>
      </w:r>
      <w:r w:rsidR="00A54621">
        <w:rPr>
          <w:rFonts w:asciiTheme="minorHAnsi" w:hAnsiTheme="minorHAnsi" w:cstheme="minorHAnsi" w:hint="eastAsia"/>
        </w:rPr>
        <w:t>服务端</w:t>
      </w:r>
      <w:r w:rsidR="00FA33A5" w:rsidRPr="005A5EF5">
        <w:rPr>
          <w:rFonts w:asciiTheme="minorHAnsi" w:hAnsiTheme="minorHAnsi" w:cstheme="minorHAnsi"/>
        </w:rPr>
        <w:t>。在</w:t>
      </w:r>
      <w:r w:rsidR="00FA33A5" w:rsidRPr="005A5EF5">
        <w:rPr>
          <w:rFonts w:asciiTheme="minorHAnsi" w:hAnsiTheme="minorHAnsi" w:cstheme="minorHAnsi"/>
        </w:rPr>
        <w:t>TCP</w:t>
      </w:r>
      <w:r w:rsidR="00FA33A5" w:rsidRPr="005A5EF5">
        <w:rPr>
          <w:rFonts w:asciiTheme="minorHAnsi" w:hAnsiTheme="minorHAnsi" w:cstheme="minorHAnsi"/>
        </w:rPr>
        <w:t>之上，</w:t>
      </w:r>
      <w:r w:rsidR="00FA33A5" w:rsidRPr="005A5EF5">
        <w:rPr>
          <w:rFonts w:asciiTheme="minorHAnsi" w:hAnsiTheme="minorHAnsi" w:cstheme="minorHAnsi"/>
        </w:rPr>
        <w:t>RF</w:t>
      </w:r>
      <w:r w:rsidR="00FA33A5" w:rsidRPr="005A5EF5">
        <w:rPr>
          <w:rFonts w:asciiTheme="minorHAnsi" w:hAnsiTheme="minorHAnsi" w:cstheme="minorHAnsi"/>
        </w:rPr>
        <w:t>和</w:t>
      </w:r>
      <w:r w:rsidR="00FA33A5" w:rsidRPr="005A5EF5">
        <w:rPr>
          <w:rFonts w:asciiTheme="minorHAnsi" w:hAnsiTheme="minorHAnsi" w:cstheme="minorHAnsi"/>
        </w:rPr>
        <w:t>PSTT</w:t>
      </w:r>
      <w:r w:rsidRPr="005A5EF5">
        <w:rPr>
          <w:rFonts w:asciiTheme="minorHAnsi" w:hAnsiTheme="minorHAnsi" w:cstheme="minorHAnsi"/>
        </w:rPr>
        <w:t>使用</w:t>
      </w:r>
      <w:r w:rsidRPr="005A5EF5">
        <w:rPr>
          <w:rFonts w:asciiTheme="minorHAnsi" w:hAnsiTheme="minorHAnsi" w:cstheme="minorHAnsi"/>
        </w:rPr>
        <w:t>JSON</w:t>
      </w:r>
      <w:r w:rsidRPr="005A5EF5">
        <w:rPr>
          <w:rFonts w:asciiTheme="minorHAnsi" w:hAnsiTheme="minorHAnsi" w:cstheme="minorHAnsi"/>
        </w:rPr>
        <w:t>格式描述</w:t>
      </w:r>
      <w:r w:rsidRPr="005A5EF5">
        <w:rPr>
          <w:rFonts w:asciiTheme="minorHAnsi" w:hAnsiTheme="minorHAnsi" w:cstheme="minorHAnsi"/>
        </w:rPr>
        <w:t>RF</w:t>
      </w:r>
      <w:r w:rsidRPr="005A5EF5">
        <w:rPr>
          <w:rFonts w:asciiTheme="minorHAnsi" w:hAnsiTheme="minorHAnsi" w:cstheme="minorHAnsi"/>
        </w:rPr>
        <w:t>与</w:t>
      </w:r>
      <w:r w:rsidRPr="005A5EF5">
        <w:rPr>
          <w:rFonts w:asciiTheme="minorHAnsi" w:hAnsiTheme="minorHAnsi" w:cstheme="minorHAnsi"/>
        </w:rPr>
        <w:t>PSTT</w:t>
      </w:r>
      <w:r w:rsidRPr="005A5EF5">
        <w:rPr>
          <w:rFonts w:asciiTheme="minorHAnsi" w:hAnsiTheme="minorHAnsi" w:cstheme="minorHAnsi"/>
        </w:rPr>
        <w:t>间的消息。</w:t>
      </w:r>
    </w:p>
    <w:p w:rsidR="002516B7" w:rsidRDefault="002516B7" w:rsidP="005D31CA">
      <w:pPr>
        <w:pStyle w:val="a4"/>
        <w:rPr>
          <w:rFonts w:asciiTheme="minorHAnsi" w:hAnsiTheme="minorHAnsi" w:cstheme="minorHAnsi"/>
        </w:rPr>
      </w:pPr>
      <w:r w:rsidRPr="005A5EF5">
        <w:rPr>
          <w:rFonts w:asciiTheme="minorHAnsi" w:hAnsiTheme="minorHAnsi" w:cstheme="minorHAnsi"/>
        </w:rPr>
        <w:t>RF</w:t>
      </w:r>
      <w:r w:rsidR="00A54621">
        <w:rPr>
          <w:rFonts w:asciiTheme="minorHAnsi" w:hAnsiTheme="minorHAnsi" w:cstheme="minorHAnsi" w:hint="eastAsia"/>
        </w:rPr>
        <w:t>执行</w:t>
      </w:r>
      <w:r w:rsidR="00C40F79">
        <w:rPr>
          <w:rFonts w:asciiTheme="minorHAnsi" w:hAnsiTheme="minorHAnsi" w:cstheme="minorHAnsi" w:hint="eastAsia"/>
        </w:rPr>
        <w:t>每个</w:t>
      </w:r>
      <w:r w:rsidR="00A54621">
        <w:rPr>
          <w:rFonts w:asciiTheme="minorHAnsi" w:hAnsiTheme="minorHAnsi" w:cstheme="minorHAnsi" w:hint="eastAsia"/>
        </w:rPr>
        <w:t>测试用例时，将触发向</w:t>
      </w:r>
      <w:r w:rsidR="00A54621">
        <w:rPr>
          <w:rFonts w:asciiTheme="minorHAnsi" w:hAnsiTheme="minorHAnsi" w:cstheme="minorHAnsi" w:hint="eastAsia"/>
        </w:rPr>
        <w:t>PSTT</w:t>
      </w:r>
      <w:r w:rsidR="00A54621">
        <w:rPr>
          <w:rFonts w:asciiTheme="minorHAnsi" w:hAnsiTheme="minorHAnsi" w:cstheme="minorHAnsi" w:hint="eastAsia"/>
        </w:rPr>
        <w:t>建立连接，测试脚本执行完成后释放连接。</w:t>
      </w:r>
    </w:p>
    <w:p w:rsidR="002516B7" w:rsidRDefault="002516B7" w:rsidP="002516B7">
      <w:pPr>
        <w:pStyle w:val="a4"/>
        <w:rPr>
          <w:rFonts w:asciiTheme="minorHAnsi" w:hAnsiTheme="minorHAnsi" w:cstheme="minorHAnsi"/>
        </w:rPr>
      </w:pPr>
      <w:r w:rsidRPr="005A5EF5">
        <w:rPr>
          <w:rFonts w:asciiTheme="minorHAnsi" w:hAnsiTheme="minorHAnsi" w:cstheme="minorHAnsi"/>
        </w:rPr>
        <w:t>对于工具而言，连接是以进程为单位建立的，不需要为每个模拟网元单独建立一个连接。</w:t>
      </w:r>
    </w:p>
    <w:p w:rsidR="00A54621" w:rsidRPr="00A54621" w:rsidRDefault="00A54621" w:rsidP="002516B7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如果在一个测试用例执行过程中通信异常，则该测试用例失败。由于每个测试用例独立建立连接，因此通信异常仅波及一个用例。</w:t>
      </w:r>
    </w:p>
    <w:p w:rsidR="00EA5C4B" w:rsidRDefault="00EA5C4B" w:rsidP="00EA5C4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4" w:name="_Toc397607955"/>
      <w:r w:rsidRPr="005A5EF5">
        <w:rPr>
          <w:rFonts w:asciiTheme="minorHAnsi" w:hAnsiTheme="minorHAnsi" w:cstheme="minorHAnsi"/>
          <w:sz w:val="28"/>
          <w:szCs w:val="28"/>
        </w:rPr>
        <w:t>分层</w:t>
      </w:r>
      <w:bookmarkEnd w:id="4"/>
    </w:p>
    <w:p w:rsidR="00461FE1" w:rsidRDefault="00461FE1" w:rsidP="00461FE1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在</w:t>
      </w:r>
      <w:r>
        <w:rPr>
          <w:rFonts w:asciiTheme="minorHAnsi" w:hAnsiTheme="minorHAnsi" w:cstheme="minorHAnsi" w:hint="eastAsia"/>
        </w:rPr>
        <w:t>TCP</w:t>
      </w:r>
      <w:r>
        <w:rPr>
          <w:rFonts w:asciiTheme="minorHAnsi" w:hAnsiTheme="minorHAnsi" w:cstheme="minorHAnsi" w:hint="eastAsia"/>
        </w:rPr>
        <w:t>之上，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与测试工具间的协议分为两层，底层为</w:t>
      </w:r>
      <w:r>
        <w:rPr>
          <w:rFonts w:asciiTheme="minorHAnsi" w:hAnsiTheme="minorHAnsi" w:cstheme="minorHAnsi" w:hint="eastAsia"/>
        </w:rPr>
        <w:t>Command</w:t>
      </w:r>
      <w:r>
        <w:rPr>
          <w:rFonts w:asciiTheme="minorHAnsi" w:hAnsiTheme="minorHAnsi" w:cstheme="minorHAnsi" w:hint="eastAsia"/>
        </w:rPr>
        <w:t>层，是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与所有测试工具间的通用接口，不管测试工具做何种用途，都需要通过这一层来与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对接。</w:t>
      </w:r>
    </w:p>
    <w:p w:rsidR="00461FE1" w:rsidRDefault="00461FE1" w:rsidP="00461FE1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在</w:t>
      </w:r>
      <w:r>
        <w:rPr>
          <w:rFonts w:asciiTheme="minorHAnsi" w:hAnsiTheme="minorHAnsi" w:cstheme="minorHAnsi" w:hint="eastAsia"/>
        </w:rPr>
        <w:t>Command</w:t>
      </w:r>
      <w:r>
        <w:rPr>
          <w:rFonts w:asciiTheme="minorHAnsi" w:hAnsiTheme="minorHAnsi" w:cstheme="minorHAnsi" w:hint="eastAsia"/>
        </w:rPr>
        <w:t>上为</w:t>
      </w:r>
      <w:r>
        <w:rPr>
          <w:rFonts w:asciiTheme="minorHAnsi" w:hAnsiTheme="minorHAnsi" w:cstheme="minorHAnsi" w:hint="eastAsia"/>
        </w:rPr>
        <w:t>Script</w:t>
      </w:r>
      <w:r>
        <w:rPr>
          <w:rFonts w:asciiTheme="minorHAnsi" w:hAnsiTheme="minorHAnsi" w:cstheme="minorHAnsi" w:hint="eastAsia"/>
        </w:rPr>
        <w:t>层，这一层可以根据测试工具的特点，为该工具定制的业务原语，并在测试用例中编写使用。</w:t>
      </w:r>
    </w:p>
    <w:p w:rsidR="00461FE1" w:rsidRDefault="00461FE1" w:rsidP="00461FE1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Command</w:t>
      </w:r>
      <w:r>
        <w:rPr>
          <w:rFonts w:asciiTheme="minorHAnsi" w:hAnsiTheme="minorHAnsi" w:cstheme="minorHAnsi" w:hint="eastAsia"/>
        </w:rPr>
        <w:t>层保证了各种不同的工具能够使用统一的接口与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对接，</w:t>
      </w:r>
      <w:r>
        <w:rPr>
          <w:rFonts w:asciiTheme="minorHAnsi" w:hAnsiTheme="minorHAnsi" w:cstheme="minorHAnsi" w:hint="eastAsia"/>
        </w:rPr>
        <w:t>Script</w:t>
      </w:r>
      <w:r>
        <w:rPr>
          <w:rFonts w:asciiTheme="minorHAnsi" w:hAnsiTheme="minorHAnsi" w:cstheme="minorHAnsi" w:hint="eastAsia"/>
        </w:rPr>
        <w:t>层保证了各种不同用途的工具，能够根据自己的需求定制所需的操作。</w:t>
      </w:r>
    </w:p>
    <w:p w:rsidR="003C09F1" w:rsidRPr="00461FE1" w:rsidRDefault="003C09F1" w:rsidP="00461FE1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Command</w:t>
      </w:r>
      <w:r>
        <w:rPr>
          <w:rFonts w:asciiTheme="minorHAnsi" w:hAnsiTheme="minorHAnsi" w:cstheme="minorHAnsi" w:hint="eastAsia"/>
        </w:rPr>
        <w:t>和</w:t>
      </w:r>
      <w:r>
        <w:rPr>
          <w:rFonts w:asciiTheme="minorHAnsi" w:hAnsiTheme="minorHAnsi" w:cstheme="minorHAnsi" w:hint="eastAsia"/>
        </w:rPr>
        <w:t>Script</w:t>
      </w:r>
      <w:r>
        <w:rPr>
          <w:rFonts w:asciiTheme="minorHAnsi" w:hAnsiTheme="minorHAnsi" w:cstheme="minorHAnsi" w:hint="eastAsia"/>
        </w:rPr>
        <w:t>层都使用</w:t>
      </w:r>
      <w:r>
        <w:rPr>
          <w:rFonts w:asciiTheme="minorHAnsi" w:hAnsiTheme="minorHAnsi" w:cstheme="minorHAnsi" w:hint="eastAsia"/>
        </w:rPr>
        <w:t>JSON</w:t>
      </w:r>
      <w:r>
        <w:rPr>
          <w:rFonts w:asciiTheme="minorHAnsi" w:hAnsiTheme="minorHAnsi" w:cstheme="minorHAnsi" w:hint="eastAsia"/>
        </w:rPr>
        <w:t>来描述数据格式。</w:t>
      </w:r>
    </w:p>
    <w:p w:rsidR="00EA5C4B" w:rsidRPr="005A5EF5" w:rsidRDefault="00461FE1" w:rsidP="00585F6D">
      <w:pPr>
        <w:pStyle w:val="a4"/>
        <w:jc w:val="center"/>
        <w:rPr>
          <w:rFonts w:asciiTheme="minorHAnsi" w:hAnsiTheme="minorHAnsi" w:cstheme="minorHAnsi"/>
        </w:rPr>
      </w:pPr>
      <w:r w:rsidRPr="005A5EF5">
        <w:rPr>
          <w:rFonts w:asciiTheme="minorHAnsi" w:hAnsiTheme="minorHAnsi" w:cstheme="minorHAnsi"/>
        </w:rPr>
        <w:object w:dxaOrig="6858" w:dyaOrig="2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95pt;height:132.85pt" o:ole="">
            <v:imagedata r:id="rId8" o:title=""/>
          </v:shape>
          <o:OLEObject Type="Embed" ProgID="Visio.Drawing.11" ShapeID="_x0000_i1025" DrawAspect="Content" ObjectID="_1475495012" r:id="rId9"/>
        </w:object>
      </w:r>
    </w:p>
    <w:p w:rsidR="005D31CA" w:rsidRPr="005A5EF5" w:rsidRDefault="00EA5C4B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5" w:name="_Toc397607956"/>
      <w:r w:rsidRPr="005A5EF5">
        <w:rPr>
          <w:rFonts w:asciiTheme="minorHAnsi" w:hAnsiTheme="minorHAnsi" w:cstheme="minorHAnsi"/>
          <w:sz w:val="28"/>
          <w:szCs w:val="28"/>
        </w:rPr>
        <w:t>连接建立</w:t>
      </w:r>
      <w:r w:rsidR="00A65985">
        <w:rPr>
          <w:rFonts w:asciiTheme="minorHAnsi" w:hAnsiTheme="minorHAnsi" w:cstheme="minorHAnsi" w:hint="eastAsia"/>
          <w:sz w:val="28"/>
          <w:szCs w:val="28"/>
        </w:rPr>
        <w:t>与释放</w:t>
      </w:r>
      <w:bookmarkEnd w:id="5"/>
    </w:p>
    <w:p w:rsidR="005D31CA" w:rsidRDefault="00F71DA9" w:rsidP="005D31CA">
      <w:pPr>
        <w:pStyle w:val="a4"/>
        <w:rPr>
          <w:rFonts w:asciiTheme="minorHAnsi" w:hAnsiTheme="minorHAnsi" w:cstheme="minorHAnsi"/>
        </w:rPr>
      </w:pPr>
      <w:r w:rsidRPr="005A5EF5">
        <w:rPr>
          <w:rFonts w:asciiTheme="minorHAnsi" w:hAnsiTheme="minorHAnsi" w:cstheme="minorHAnsi"/>
        </w:rPr>
        <w:t>测试工具通过</w:t>
      </w:r>
      <w:r w:rsidRPr="005A5EF5">
        <w:rPr>
          <w:rFonts w:asciiTheme="minorHAnsi" w:hAnsiTheme="minorHAnsi" w:cstheme="minorHAnsi"/>
        </w:rPr>
        <w:t>TCP</w:t>
      </w:r>
      <w:r w:rsidRPr="005A5EF5">
        <w:rPr>
          <w:rFonts w:asciiTheme="minorHAnsi" w:hAnsiTheme="minorHAnsi" w:cstheme="minorHAnsi"/>
        </w:rPr>
        <w:t>三次握手建立连接。在应用层，不需要额外的过程再为模拟网元建立会话，</w:t>
      </w:r>
      <w:r w:rsidRPr="005A5EF5">
        <w:rPr>
          <w:rFonts w:asciiTheme="minorHAnsi" w:hAnsiTheme="minorHAnsi" w:cstheme="minorHAnsi"/>
        </w:rPr>
        <w:t>RF</w:t>
      </w:r>
      <w:r w:rsidRPr="005A5EF5">
        <w:rPr>
          <w:rFonts w:asciiTheme="minorHAnsi" w:hAnsiTheme="minorHAnsi" w:cstheme="minorHAnsi"/>
        </w:rPr>
        <w:t>与</w:t>
      </w:r>
      <w:r w:rsidR="00D16B5A">
        <w:rPr>
          <w:rFonts w:asciiTheme="minorHAnsi" w:hAnsiTheme="minorHAnsi" w:cstheme="minorHAnsi" w:hint="eastAsia"/>
        </w:rPr>
        <w:t>测试工具</w:t>
      </w:r>
      <w:r w:rsidRPr="005A5EF5">
        <w:rPr>
          <w:rFonts w:asciiTheme="minorHAnsi" w:hAnsiTheme="minorHAnsi" w:cstheme="minorHAnsi"/>
        </w:rPr>
        <w:t>间的每条消息中都会携带模拟网元名称。</w:t>
      </w:r>
    </w:p>
    <w:p w:rsidR="00A65985" w:rsidRDefault="00D85A4A" w:rsidP="005D31C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执行测试用例时，执行到</w:t>
      </w:r>
      <w:r>
        <w:rPr>
          <w:rFonts w:asciiTheme="minorHAnsi" w:hAnsiTheme="minorHAnsi" w:cstheme="minorHAnsi" w:hint="eastAsia"/>
        </w:rPr>
        <w:t>Finish</w:t>
      </w:r>
      <w:r>
        <w:rPr>
          <w:rFonts w:asciiTheme="minorHAnsi" w:hAnsiTheme="minorHAnsi" w:cstheme="minorHAnsi" w:hint="eastAsia"/>
        </w:rPr>
        <w:t>时触发向测试工具建立连接，在测试用例执行结束后（收到所有</w:t>
      </w:r>
      <w:r>
        <w:rPr>
          <w:rFonts w:asciiTheme="minorHAnsi" w:hAnsiTheme="minorHAnsi" w:cstheme="minorHAnsi" w:hint="eastAsia"/>
        </w:rPr>
        <w:t>Report</w:t>
      </w:r>
      <w:r>
        <w:rPr>
          <w:rFonts w:asciiTheme="minorHAnsi" w:hAnsiTheme="minorHAnsi" w:cstheme="minorHAnsi" w:hint="eastAsia"/>
        </w:rPr>
        <w:t>或者</w:t>
      </w:r>
      <w:r>
        <w:rPr>
          <w:rFonts w:asciiTheme="minorHAnsi" w:hAnsiTheme="minorHAnsi" w:cstheme="minorHAnsi" w:hint="eastAsia"/>
        </w:rPr>
        <w:t>Exception</w:t>
      </w:r>
      <w:r>
        <w:rPr>
          <w:rFonts w:asciiTheme="minorHAnsi" w:hAnsiTheme="minorHAnsi" w:cstheme="minorHAnsi" w:hint="eastAsia"/>
        </w:rPr>
        <w:t>），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向测试工具拆链。</w:t>
      </w:r>
    </w:p>
    <w:p w:rsidR="00161602" w:rsidRDefault="00D16B5A" w:rsidP="005D31CA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严格来讲，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与测试工具间的连接并不与测试用例的执行对应，一个测试用例中，可能会有多次连接，如</w:t>
      </w:r>
      <w:r>
        <w:rPr>
          <w:rFonts w:asciiTheme="minorHAnsi" w:hAnsiTheme="minorHAnsi" w:cstheme="minorHAnsi" w:hint="eastAsia"/>
        </w:rPr>
        <w:t>Setup</w:t>
      </w:r>
      <w:r>
        <w:rPr>
          <w:rFonts w:asciiTheme="minorHAnsi" w:hAnsiTheme="minorHAnsi" w:cstheme="minorHAnsi" w:hint="eastAsia"/>
        </w:rPr>
        <w:t>、测试执行、</w:t>
      </w:r>
      <w:r>
        <w:rPr>
          <w:rFonts w:asciiTheme="minorHAnsi" w:hAnsiTheme="minorHAnsi" w:cstheme="minorHAnsi" w:hint="eastAsia"/>
        </w:rPr>
        <w:t>Teardown</w:t>
      </w:r>
      <w:r>
        <w:rPr>
          <w:rFonts w:asciiTheme="minorHAnsi" w:hAnsiTheme="minorHAnsi" w:cstheme="minorHAnsi" w:hint="eastAsia"/>
        </w:rPr>
        <w:t>分别对应一个连接。为了保证一个测试的连续性，测试工具中</w:t>
      </w:r>
      <w:r w:rsidR="00390D10">
        <w:rPr>
          <w:rFonts w:asciiTheme="minorHAnsi" w:hAnsiTheme="minorHAnsi" w:cstheme="minorHAnsi" w:hint="eastAsia"/>
        </w:rPr>
        <w:t>保存的变量、上下文等不应该随连接的释放来清理，而应该在测试用例中使用额外的参数来标识。</w:t>
      </w:r>
      <w:r w:rsidR="00161602">
        <w:rPr>
          <w:rFonts w:asciiTheme="minorHAnsi" w:hAnsiTheme="minorHAnsi" w:cstheme="minorHAnsi" w:hint="eastAsia"/>
        </w:rPr>
        <w:t>因此，</w:t>
      </w:r>
      <w:r w:rsidR="00161602">
        <w:rPr>
          <w:rFonts w:asciiTheme="minorHAnsi" w:hAnsiTheme="minorHAnsi" w:cstheme="minorHAnsi" w:hint="eastAsia"/>
        </w:rPr>
        <w:t>RF</w:t>
      </w:r>
      <w:r w:rsidR="00161602">
        <w:rPr>
          <w:rFonts w:asciiTheme="minorHAnsi" w:hAnsiTheme="minorHAnsi" w:cstheme="minorHAnsi" w:hint="eastAsia"/>
        </w:rPr>
        <w:t>与测试工具间连接的建立与释放，不影响保存的上下文与数据区。</w:t>
      </w:r>
    </w:p>
    <w:p w:rsidR="00F71DA9" w:rsidRPr="005A5EF5" w:rsidRDefault="004D11EF" w:rsidP="00BD47B6">
      <w:pPr>
        <w:pStyle w:val="a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2554605" cy="417576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3F66" w:rsidRPr="00673F66">
        <w:rPr>
          <w:rFonts w:asciiTheme="minorHAnsi" w:hAnsiTheme="minorHAnsi" w:cstheme="minorHAnsi"/>
          <w:noProof/>
        </w:rPr>
        <w:t xml:space="preserve"> </w:t>
      </w:r>
      <w:r w:rsidR="00D85A4A" w:rsidRPr="00D85A4A">
        <w:rPr>
          <w:rFonts w:asciiTheme="minorHAnsi" w:hAnsiTheme="minorHAnsi" w:cstheme="minorHAnsi"/>
          <w:noProof/>
        </w:rPr>
        <w:t xml:space="preserve"> </w:t>
      </w:r>
      <w:r w:rsidR="00A65985" w:rsidRPr="00A65985">
        <w:rPr>
          <w:rFonts w:asciiTheme="minorHAnsi" w:hAnsiTheme="minorHAnsi" w:cstheme="minorHAnsi"/>
          <w:noProof/>
        </w:rPr>
        <w:t xml:space="preserve"> </w:t>
      </w:r>
    </w:p>
    <w:p w:rsidR="00C40F79" w:rsidRDefault="00C40F79" w:rsidP="00A64991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6" w:name="_Toc397607957"/>
      <w:r>
        <w:rPr>
          <w:rFonts w:asciiTheme="minorHAnsi" w:hAnsiTheme="minorHAnsi" w:cstheme="minorHAnsi" w:hint="eastAsia"/>
          <w:sz w:val="28"/>
          <w:szCs w:val="28"/>
        </w:rPr>
        <w:t>连接异常</w:t>
      </w:r>
      <w:bookmarkEnd w:id="6"/>
    </w:p>
    <w:p w:rsidR="00C40F79" w:rsidRDefault="00A24835" w:rsidP="00C40F79">
      <w:pPr>
        <w:pStyle w:val="a4"/>
        <w:rPr>
          <w:rFonts w:asciiTheme="minorHAnsi" w:hAnsiTheme="minorHAnsi" w:cstheme="minorHAnsi"/>
        </w:rPr>
      </w:pPr>
      <w:r w:rsidRPr="00A24835">
        <w:rPr>
          <w:rFonts w:asciiTheme="minorHAnsi" w:hAnsiTheme="minorHAnsi" w:cstheme="minorHAnsi" w:hint="eastAsia"/>
        </w:rPr>
        <w:t>RF</w:t>
      </w:r>
      <w:r w:rsidRPr="00A24835">
        <w:rPr>
          <w:rFonts w:asciiTheme="minorHAnsi" w:hAnsiTheme="minorHAnsi" w:cstheme="minorHAnsi" w:hint="eastAsia"/>
        </w:rPr>
        <w:t>和</w:t>
      </w:r>
      <w:r w:rsidR="004A241C">
        <w:rPr>
          <w:rFonts w:asciiTheme="minorHAnsi" w:hAnsiTheme="minorHAnsi" w:cstheme="minorHAnsi" w:hint="eastAsia"/>
        </w:rPr>
        <w:t>工具</w:t>
      </w:r>
      <w:r w:rsidRPr="00A24835">
        <w:rPr>
          <w:rFonts w:asciiTheme="minorHAnsi" w:hAnsiTheme="minorHAnsi" w:cstheme="minorHAnsi" w:hint="eastAsia"/>
        </w:rPr>
        <w:t>各自检测连接异常。</w:t>
      </w:r>
    </w:p>
    <w:p w:rsidR="004A241C" w:rsidRDefault="004A241C" w:rsidP="00C40F79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当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发现连接异常后，将标记测试用例失败，并停止所有仍然可及的所有工具。</w:t>
      </w:r>
    </w:p>
    <w:p w:rsidR="004A241C" w:rsidRDefault="004A241C" w:rsidP="00C40F79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当工具发现连接异常后，将终止正在执行的测试脚本，并清理所有上下文相关内容，将测试工具恢复到初始状态。</w:t>
      </w:r>
      <w:r w:rsidR="001C7743">
        <w:rPr>
          <w:rFonts w:asciiTheme="minorHAnsi" w:hAnsiTheme="minorHAnsi" w:cstheme="minorHAnsi" w:hint="eastAsia"/>
        </w:rPr>
        <w:t>这里清理上下文的原因是，上一用例的执行已经不受控，因此上下文中的内容是非预期的。另外，连接中断也可能发生在</w:t>
      </w:r>
      <w:r w:rsidR="001C7743">
        <w:rPr>
          <w:rFonts w:asciiTheme="minorHAnsi" w:hAnsiTheme="minorHAnsi" w:cstheme="minorHAnsi" w:hint="eastAsia"/>
        </w:rPr>
        <w:t>RF</w:t>
      </w:r>
      <w:r w:rsidR="001C7743">
        <w:rPr>
          <w:rFonts w:asciiTheme="minorHAnsi" w:hAnsiTheme="minorHAnsi" w:cstheme="minorHAnsi" w:hint="eastAsia"/>
        </w:rPr>
        <w:t>的</w:t>
      </w:r>
      <w:r w:rsidR="001C7743">
        <w:rPr>
          <w:rFonts w:asciiTheme="minorHAnsi" w:hAnsiTheme="minorHAnsi" w:cstheme="minorHAnsi" w:hint="eastAsia"/>
        </w:rPr>
        <w:t>Teardown</w:t>
      </w:r>
      <w:r w:rsidR="001C7743">
        <w:rPr>
          <w:rFonts w:asciiTheme="minorHAnsi" w:hAnsiTheme="minorHAnsi" w:cstheme="minorHAnsi" w:hint="eastAsia"/>
        </w:rPr>
        <w:t>中，这时就没有其他途径去释放上下文了。</w:t>
      </w:r>
    </w:p>
    <w:p w:rsidR="004A241C" w:rsidRPr="004A241C" w:rsidRDefault="004A241C" w:rsidP="00C40F79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如果工具中，上一个用例还没有停止就收到了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的</w:t>
      </w:r>
      <w:r>
        <w:rPr>
          <w:rFonts w:asciiTheme="minorHAnsi" w:hAnsiTheme="minorHAnsi" w:cstheme="minorHAnsi" w:hint="eastAsia"/>
        </w:rPr>
        <w:t>SendScript</w:t>
      </w:r>
      <w:r>
        <w:rPr>
          <w:rFonts w:asciiTheme="minorHAnsi" w:hAnsiTheme="minorHAnsi" w:cstheme="minorHAnsi" w:hint="eastAsia"/>
        </w:rPr>
        <w:t>，工具放弃上一用例的执行，清理所有上下文相关内容，准备开始执行当前测试用例。被放弃的上一个测试用例，不需要向</w:t>
      </w:r>
      <w:r>
        <w:rPr>
          <w:rFonts w:asciiTheme="minorHAnsi" w:hAnsiTheme="minorHAnsi" w:cstheme="minorHAnsi" w:hint="eastAsia"/>
        </w:rPr>
        <w:t>RF</w:t>
      </w:r>
      <w:r>
        <w:rPr>
          <w:rFonts w:asciiTheme="minorHAnsi" w:hAnsiTheme="minorHAnsi" w:cstheme="minorHAnsi" w:hint="eastAsia"/>
        </w:rPr>
        <w:t>上报信息。</w:t>
      </w:r>
    </w:p>
    <w:p w:rsidR="00A64991" w:rsidRPr="005A5EF5" w:rsidRDefault="00A64991" w:rsidP="00A64991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7" w:name="_Toc397607958"/>
      <w:r w:rsidRPr="005A5EF5">
        <w:rPr>
          <w:rFonts w:asciiTheme="minorHAnsi" w:hAnsiTheme="minorHAnsi" w:cstheme="minorHAnsi"/>
          <w:sz w:val="28"/>
          <w:szCs w:val="28"/>
        </w:rPr>
        <w:t>消息分隔</w:t>
      </w:r>
      <w:bookmarkEnd w:id="7"/>
    </w:p>
    <w:p w:rsidR="00A64991" w:rsidRPr="005A5EF5" w:rsidRDefault="00487477" w:rsidP="00A64991">
      <w:pPr>
        <w:pStyle w:val="a4"/>
        <w:rPr>
          <w:rFonts w:asciiTheme="minorHAnsi" w:hAnsiTheme="minorHAnsi" w:cstheme="minorHAnsi"/>
        </w:rPr>
      </w:pPr>
      <w:r w:rsidRPr="005A5EF5">
        <w:rPr>
          <w:rFonts w:asciiTheme="minorHAnsi" w:hAnsiTheme="minorHAnsi" w:cstheme="minorHAnsi"/>
        </w:rPr>
        <w:t>TCP</w:t>
      </w:r>
      <w:r w:rsidRPr="005A5EF5">
        <w:rPr>
          <w:rFonts w:asciiTheme="minorHAnsi" w:cstheme="minorHAnsi"/>
        </w:rPr>
        <w:t>是面向字符流的协议，在</w:t>
      </w:r>
      <w:r w:rsidRPr="005A5EF5">
        <w:rPr>
          <w:rFonts w:asciiTheme="minorHAnsi" w:hAnsiTheme="minorHAnsi" w:cstheme="minorHAnsi"/>
        </w:rPr>
        <w:t>TCP</w:t>
      </w:r>
      <w:r w:rsidRPr="005A5EF5">
        <w:rPr>
          <w:rFonts w:asciiTheme="minorHAnsi" w:cstheme="minorHAnsi"/>
        </w:rPr>
        <w:t>层并不提供消息分隔的方法，因此需要在应用层自行拆分数据流，从数据流中提取出一个个的消息。</w:t>
      </w:r>
    </w:p>
    <w:p w:rsidR="00487477" w:rsidRDefault="00487477" w:rsidP="00A64991">
      <w:pPr>
        <w:pStyle w:val="a4"/>
        <w:rPr>
          <w:ins w:id="8" w:author="yy" w:date="2014-09-12T09:13:00Z"/>
          <w:rFonts w:asciiTheme="minorHAnsi" w:cstheme="minorHAnsi"/>
        </w:rPr>
      </w:pPr>
      <w:r w:rsidRPr="005A5EF5">
        <w:rPr>
          <w:rFonts w:asciiTheme="minorHAnsi" w:cstheme="minorHAnsi"/>
        </w:rPr>
        <w:t>本方案中，应用层采用</w:t>
      </w:r>
      <w:r w:rsidRPr="005A5EF5">
        <w:rPr>
          <w:rFonts w:asciiTheme="minorHAnsi" w:hAnsiTheme="minorHAnsi" w:cstheme="minorHAnsi"/>
        </w:rPr>
        <w:t>JSON</w:t>
      </w:r>
      <w:r w:rsidRPr="005A5EF5">
        <w:rPr>
          <w:rFonts w:asciiTheme="minorHAnsi" w:cstheme="minorHAnsi"/>
        </w:rPr>
        <w:t>格式的字符流</w:t>
      </w:r>
      <w:r w:rsidR="00653DF6">
        <w:rPr>
          <w:rFonts w:asciiTheme="minorHAnsi" w:cstheme="minorHAnsi" w:hint="eastAsia"/>
        </w:rPr>
        <w:t>，为简化协议处理，在每个</w:t>
      </w:r>
      <w:r w:rsidR="00653DF6">
        <w:rPr>
          <w:rFonts w:asciiTheme="minorHAnsi" w:cstheme="minorHAnsi" w:hint="eastAsia"/>
        </w:rPr>
        <w:t>JSON</w:t>
      </w:r>
      <w:r w:rsidR="00653DF6">
        <w:rPr>
          <w:rFonts w:asciiTheme="minorHAnsi" w:cstheme="minorHAnsi" w:hint="eastAsia"/>
        </w:rPr>
        <w:t>描述前增加长度域，长度为</w:t>
      </w:r>
      <w:r w:rsidR="00653DF6">
        <w:rPr>
          <w:rFonts w:asciiTheme="minorHAnsi" w:cstheme="minorHAnsi" w:hint="eastAsia"/>
        </w:rPr>
        <w:t>4</w:t>
      </w:r>
      <w:r w:rsidR="00653DF6">
        <w:rPr>
          <w:rFonts w:asciiTheme="minorHAnsi" w:cstheme="minorHAnsi" w:hint="eastAsia"/>
        </w:rPr>
        <w:t>字节，按网络字节序传输，长度值为</w:t>
      </w:r>
      <w:r w:rsidR="00653DF6">
        <w:rPr>
          <w:rFonts w:asciiTheme="minorHAnsi" w:cstheme="minorHAnsi" w:hint="eastAsia"/>
        </w:rPr>
        <w:t>JSON</w:t>
      </w:r>
      <w:r w:rsidR="00653DF6">
        <w:rPr>
          <w:rFonts w:asciiTheme="minorHAnsi" w:cstheme="minorHAnsi" w:hint="eastAsia"/>
        </w:rPr>
        <w:t>描述的长度，不包括长度域自身的长度。</w:t>
      </w:r>
    </w:p>
    <w:p w:rsidR="00A846F5" w:rsidRPr="00A846F5" w:rsidRDefault="00664FE1" w:rsidP="00A846F5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ins w:id="9" w:author="yy" w:date="2014-09-12T09:13:00Z"/>
          <w:rFonts w:asciiTheme="minorHAnsi" w:hAnsiTheme="minorHAnsi" w:cstheme="minorHAnsi"/>
          <w:sz w:val="28"/>
          <w:szCs w:val="28"/>
          <w:rPrChange w:id="10" w:author="yy" w:date="2014-09-12T09:13:00Z">
            <w:rPr>
              <w:ins w:id="11" w:author="yy" w:date="2014-09-12T09:13:00Z"/>
              <w:rFonts w:asciiTheme="minorHAnsi" w:cstheme="minorHAnsi"/>
            </w:rPr>
          </w:rPrChange>
        </w:rPr>
        <w:pPrChange w:id="12" w:author="yy" w:date="2014-09-12T09:13:00Z">
          <w:pPr>
            <w:pStyle w:val="a4"/>
          </w:pPr>
        </w:pPrChange>
      </w:pPr>
      <w:ins w:id="13" w:author="yy" w:date="2014-09-12T09:15:00Z">
        <w:r>
          <w:rPr>
            <w:rFonts w:asciiTheme="minorHAnsi" w:hAnsiTheme="minorHAnsi" w:cstheme="minorHAnsi" w:hint="eastAsia"/>
            <w:sz w:val="28"/>
            <w:szCs w:val="28"/>
          </w:rPr>
          <w:t>JSON</w:t>
        </w:r>
      </w:ins>
    </w:p>
    <w:p w:rsidR="00664FE1" w:rsidRDefault="00664FE1" w:rsidP="00A64991">
      <w:pPr>
        <w:pStyle w:val="a4"/>
        <w:rPr>
          <w:ins w:id="14" w:author="yy" w:date="2014-09-12T09:14:00Z"/>
          <w:rFonts w:asciiTheme="minorHAnsi" w:hAnsiTheme="minorHAnsi" w:cstheme="minorHAnsi"/>
        </w:rPr>
      </w:pPr>
      <w:ins w:id="15" w:author="yy" w:date="2014-09-12T09:13:00Z">
        <w:r>
          <w:rPr>
            <w:rFonts w:asciiTheme="minorHAnsi" w:hAnsiTheme="minorHAnsi" w:cstheme="minorHAnsi" w:hint="eastAsia"/>
          </w:rPr>
          <w:t>在编码后的</w:t>
        </w:r>
        <w:r>
          <w:rPr>
            <w:rFonts w:asciiTheme="minorHAnsi" w:hAnsiTheme="minorHAnsi" w:cstheme="minorHAnsi" w:hint="eastAsia"/>
          </w:rPr>
          <w:t>JSON</w:t>
        </w:r>
        <w:r>
          <w:rPr>
            <w:rFonts w:asciiTheme="minorHAnsi" w:hAnsiTheme="minorHAnsi" w:cstheme="minorHAnsi" w:hint="eastAsia"/>
          </w:rPr>
          <w:t>描述</w:t>
        </w:r>
      </w:ins>
      <w:ins w:id="16" w:author="yy" w:date="2014-09-12T09:14:00Z">
        <w:r>
          <w:rPr>
            <w:rFonts w:asciiTheme="minorHAnsi" w:hAnsiTheme="minorHAnsi" w:cstheme="minorHAnsi" w:hint="eastAsia"/>
          </w:rPr>
          <w:t>中，除长度域外，不可以包含不可打印字符。</w:t>
        </w:r>
      </w:ins>
    </w:p>
    <w:p w:rsidR="00664FE1" w:rsidRPr="00664FE1" w:rsidRDefault="00664FE1" w:rsidP="00A64991">
      <w:pPr>
        <w:pStyle w:val="a4"/>
        <w:rPr>
          <w:rFonts w:asciiTheme="minorHAnsi" w:hAnsiTheme="minorHAnsi" w:cstheme="minorHAnsi"/>
        </w:rPr>
      </w:pPr>
      <w:ins w:id="17" w:author="yy" w:date="2014-09-12T09:14:00Z">
        <w:r>
          <w:rPr>
            <w:rFonts w:asciiTheme="minorHAnsi" w:hAnsiTheme="minorHAnsi" w:cstheme="minorHAnsi" w:hint="eastAsia"/>
          </w:rPr>
          <w:t>JSON</w:t>
        </w:r>
        <w:r>
          <w:rPr>
            <w:rFonts w:asciiTheme="minorHAnsi" w:hAnsiTheme="minorHAnsi" w:cstheme="minorHAnsi" w:hint="eastAsia"/>
          </w:rPr>
          <w:t>描述中，大小写敏感。</w:t>
        </w:r>
      </w:ins>
    </w:p>
    <w:p w:rsidR="00351D5B" w:rsidRPr="005A5EF5" w:rsidRDefault="008220C7" w:rsidP="009E601B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8" w:name="_Toc397607959"/>
      <w:r w:rsidRPr="005A5EF5">
        <w:rPr>
          <w:rFonts w:asciiTheme="minorHAnsi" w:hAnsiTheme="minorHAnsi" w:cstheme="minorHAnsi"/>
        </w:rPr>
        <w:lastRenderedPageBreak/>
        <w:t>RF</w:t>
      </w:r>
      <w:r w:rsidRPr="005A5EF5">
        <w:rPr>
          <w:rFonts w:asciiTheme="minorHAnsi" w:hAnsiTheme="minorHAnsi" w:cstheme="minorHAnsi"/>
        </w:rPr>
        <w:t>与</w:t>
      </w:r>
      <w:r w:rsidRPr="005A5EF5">
        <w:rPr>
          <w:rFonts w:asciiTheme="minorHAnsi" w:hAnsiTheme="minorHAnsi" w:cstheme="minorHAnsi"/>
        </w:rPr>
        <w:t>PSTT</w:t>
      </w:r>
      <w:r w:rsidRPr="005A5EF5">
        <w:rPr>
          <w:rFonts w:asciiTheme="minorHAnsi" w:hAnsiTheme="minorHAnsi" w:cstheme="minorHAnsi"/>
        </w:rPr>
        <w:t>接口</w:t>
      </w:r>
      <w:r w:rsidR="005D31CA" w:rsidRPr="005A5EF5">
        <w:rPr>
          <w:rFonts w:asciiTheme="minorHAnsi" w:hAnsiTheme="minorHAnsi" w:cstheme="minorHAnsi"/>
        </w:rPr>
        <w:t>（</w:t>
      </w:r>
      <w:r w:rsidR="005D31CA" w:rsidRPr="005A5EF5">
        <w:rPr>
          <w:rFonts w:asciiTheme="minorHAnsi" w:hAnsiTheme="minorHAnsi" w:cstheme="minorHAnsi"/>
        </w:rPr>
        <w:t>Command</w:t>
      </w:r>
      <w:r w:rsidR="005D31CA" w:rsidRPr="005A5EF5">
        <w:rPr>
          <w:rFonts w:asciiTheme="minorHAnsi" w:hAnsiTheme="minorHAnsi" w:cstheme="minorHAnsi"/>
        </w:rPr>
        <w:t>）</w:t>
      </w:r>
      <w:bookmarkEnd w:id="18"/>
    </w:p>
    <w:p w:rsidR="00B15E0D" w:rsidRPr="005A5EF5" w:rsidRDefault="008220C7" w:rsidP="00351D5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9" w:name="_Toc397607960"/>
      <w:r w:rsidRPr="005A5EF5">
        <w:rPr>
          <w:rFonts w:asciiTheme="minorHAnsi" w:hAnsiTheme="minorHAnsi" w:cstheme="minorHAnsi"/>
          <w:sz w:val="28"/>
          <w:szCs w:val="28"/>
        </w:rPr>
        <w:t>接口格式</w:t>
      </w:r>
      <w:bookmarkEnd w:id="19"/>
    </w:p>
    <w:p w:rsidR="004B74F4" w:rsidRPr="005A5EF5" w:rsidRDefault="004B74F4" w:rsidP="004B74F4">
      <w:pPr>
        <w:pStyle w:val="a4"/>
        <w:rPr>
          <w:rFonts w:asciiTheme="minorHAnsi" w:hAnsiTheme="minorHAnsi" w:cstheme="minorHAnsi"/>
        </w:rPr>
      </w:pPr>
      <w:r w:rsidRPr="005A5EF5">
        <w:rPr>
          <w:rFonts w:asciiTheme="minorHAnsi" w:hAnsiTheme="minorHAnsi" w:cstheme="minorHAnsi"/>
        </w:rPr>
        <w:t>RF</w:t>
      </w:r>
      <w:r w:rsidRPr="005A5EF5">
        <w:rPr>
          <w:rFonts w:asciiTheme="minorHAnsi" w:cstheme="minorHAnsi"/>
        </w:rPr>
        <w:t>与</w:t>
      </w:r>
      <w:r w:rsidRPr="005A5EF5">
        <w:rPr>
          <w:rFonts w:asciiTheme="minorHAnsi" w:hAnsiTheme="minorHAnsi" w:cstheme="minorHAnsi"/>
        </w:rPr>
        <w:t>PSTT</w:t>
      </w:r>
      <w:r w:rsidRPr="005A5EF5">
        <w:rPr>
          <w:rFonts w:asciiTheme="minorHAnsi" w:cstheme="minorHAnsi"/>
        </w:rPr>
        <w:t>间使用</w:t>
      </w:r>
      <w:r w:rsidRPr="005A5EF5">
        <w:rPr>
          <w:rFonts w:asciiTheme="minorHAnsi" w:hAnsiTheme="minorHAnsi" w:cstheme="minorHAnsi"/>
        </w:rPr>
        <w:t>JSON</w:t>
      </w:r>
      <w:r w:rsidRPr="005A5EF5">
        <w:rPr>
          <w:rFonts w:asciiTheme="minorHAnsi" w:cstheme="minorHAnsi"/>
        </w:rPr>
        <w:t>格式编码的数据。</w:t>
      </w:r>
      <w:r w:rsidR="00F63C62">
        <w:rPr>
          <w:rFonts w:asciiTheme="minorHAnsi" w:cstheme="minorHAnsi" w:hint="eastAsia"/>
        </w:rPr>
        <w:t>所有消息的基本格式如下：</w:t>
      </w:r>
    </w:p>
    <w:p w:rsidR="004B74F4" w:rsidRPr="005A5EF5" w:rsidRDefault="004B74F4" w:rsidP="00351D5B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>{</w:t>
      </w:r>
    </w:p>
    <w:p w:rsidR="00351D5B" w:rsidRPr="005A5EF5" w:rsidRDefault="004B74F4" w:rsidP="00351D5B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>“type”: &lt;</w:t>
      </w:r>
      <w:r w:rsidR="00C42BA3">
        <w:rPr>
          <w:rFonts w:asciiTheme="minorHAnsi" w:hAnsiTheme="minorHAnsi" w:cstheme="minorHAnsi" w:hint="eastAsia"/>
          <w:b/>
        </w:rPr>
        <w:t>message</w:t>
      </w:r>
      <w:r w:rsidRPr="005A5EF5">
        <w:rPr>
          <w:rFonts w:asciiTheme="minorHAnsi" w:hAnsiTheme="minorHAnsi" w:cstheme="minorHAnsi"/>
          <w:b/>
        </w:rPr>
        <w:t xml:space="preserve"> type&gt;,</w:t>
      </w:r>
    </w:p>
    <w:p w:rsidR="004B74F4" w:rsidRPr="005A5EF5" w:rsidRDefault="004B74F4" w:rsidP="00351D5B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>“office”: &lt;simulator office name&gt;,</w:t>
      </w:r>
    </w:p>
    <w:p w:rsidR="004B74F4" w:rsidRPr="005A5EF5" w:rsidRDefault="004B74F4" w:rsidP="00351D5B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>&lt;other command related parameters&gt;</w:t>
      </w:r>
    </w:p>
    <w:p w:rsidR="004B74F4" w:rsidRPr="005A5EF5" w:rsidRDefault="004B74F4" w:rsidP="00351D5B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>}</w:t>
      </w:r>
    </w:p>
    <w:p w:rsidR="00351D5B" w:rsidRPr="005A5EF5" w:rsidRDefault="008220C7" w:rsidP="00351D5B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20" w:name="_Toc397607961"/>
      <w:r w:rsidRPr="005A5EF5">
        <w:rPr>
          <w:rFonts w:asciiTheme="minorHAnsi" w:hAnsiTheme="minorHAnsi" w:cstheme="minorHAnsi"/>
          <w:sz w:val="28"/>
          <w:szCs w:val="28"/>
        </w:rPr>
        <w:t>SendScript</w:t>
      </w:r>
      <w:bookmarkEnd w:id="20"/>
    </w:p>
    <w:tbl>
      <w:tblPr>
        <w:tblW w:w="5000" w:type="pct"/>
        <w:tblLook w:val="04A0"/>
      </w:tblPr>
      <w:tblGrid>
        <w:gridCol w:w="1495"/>
        <w:gridCol w:w="1263"/>
        <w:gridCol w:w="2117"/>
        <w:gridCol w:w="3647"/>
      </w:tblGrid>
      <w:tr w:rsidR="005A5EF5" w:rsidRPr="005A5EF5" w:rsidTr="005A5EF5">
        <w:trPr>
          <w:trHeight w:val="255"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SendScript</w:t>
            </w:r>
          </w:p>
        </w:tc>
      </w:tr>
      <w:tr w:rsidR="005A5EF5" w:rsidRPr="005A5EF5" w:rsidTr="005A5EF5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RF</w:t>
            </w:r>
            <w:r w:rsidRPr="005A5EF5">
              <w:rPr>
                <w:rFonts w:ascii="宋体" w:hAnsi="宋体" w:cs="Calibri" w:hint="eastAsia"/>
                <w:kern w:val="0"/>
                <w:sz w:val="20"/>
              </w:rPr>
              <w:t>向</w:t>
            </w:r>
            <w:r w:rsidRPr="005A5EF5">
              <w:rPr>
                <w:rFonts w:ascii="Calibri" w:hAnsi="Calibri" w:cs="Calibri"/>
                <w:kern w:val="0"/>
                <w:sz w:val="20"/>
              </w:rPr>
              <w:t>PSTT</w:t>
            </w:r>
            <w:r w:rsidRPr="005A5EF5">
              <w:rPr>
                <w:rFonts w:ascii="宋体" w:hAnsi="宋体" w:cs="Calibri" w:hint="eastAsia"/>
                <w:kern w:val="0"/>
                <w:sz w:val="20"/>
              </w:rPr>
              <w:t>发送脚本</w:t>
            </w:r>
          </w:p>
        </w:tc>
      </w:tr>
      <w:tr w:rsidR="005A5EF5" w:rsidRPr="005A5EF5" w:rsidTr="005A5EF5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RF-&gt;PSTT</w:t>
            </w:r>
          </w:p>
        </w:tc>
      </w:tr>
      <w:tr w:rsidR="005A5EF5" w:rsidRPr="005A5EF5" w:rsidTr="005A5EF5">
        <w:trPr>
          <w:trHeight w:val="255"/>
        </w:trPr>
        <w:tc>
          <w:tcPr>
            <w:tcW w:w="8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5A5EF5" w:rsidRPr="005A5EF5" w:rsidTr="005A5EF5">
        <w:trPr>
          <w:trHeight w:val="255"/>
        </w:trPr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5EF5" w:rsidRPr="005A5EF5" w:rsidRDefault="005A5EF5" w:rsidP="005A5EF5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Script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71267C" w:rsidP="005A5EF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宋体" w:hAnsi="宋体" w:cs="Calibri" w:hint="eastAsia"/>
                <w:kern w:val="0"/>
                <w:sz w:val="20"/>
              </w:rPr>
              <w:t>数组，</w:t>
            </w:r>
            <w:r w:rsidR="005A5EF5" w:rsidRPr="005A5EF5">
              <w:rPr>
                <w:rFonts w:ascii="宋体" w:hAnsi="宋体" w:cs="Calibri" w:hint="eastAsia"/>
                <w:kern w:val="0"/>
                <w:sz w:val="20"/>
              </w:rPr>
              <w:t>复合类型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kern w:val="0"/>
                <w:sz w:val="20"/>
              </w:rPr>
              <w:t>需要执行的脚本</w:t>
            </w:r>
          </w:p>
        </w:tc>
      </w:tr>
      <w:tr w:rsidR="005A5EF5" w:rsidRPr="005A5EF5" w:rsidTr="005A5EF5">
        <w:trPr>
          <w:trHeight w:val="127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编码举例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1B84" w:rsidRDefault="005A5EF5" w:rsidP="00851B84">
            <w:pPr>
              <w:widowControl/>
              <w:ind w:left="100" w:hangingChars="50" w:hanging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851B84" w:rsidRDefault="00851B84" w:rsidP="00851B84">
            <w:pPr>
              <w:widowControl/>
              <w:ind w:leftChars="50" w:left="105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"type": "SendScript",</w:t>
            </w:r>
          </w:p>
          <w:p w:rsidR="00851B84" w:rsidRDefault="005A5EF5" w:rsidP="00851B84">
            <w:pPr>
              <w:widowControl/>
              <w:ind w:leftChars="50" w:left="105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</w:t>
            </w:r>
            <w:r w:rsidR="00851B84">
              <w:rPr>
                <w:rFonts w:ascii="Calibri" w:hAnsi="Calibri" w:cs="Calibri"/>
                <w:kern w:val="0"/>
                <w:sz w:val="20"/>
              </w:rPr>
              <w:t>ce": "enb1-mme1",</w:t>
            </w:r>
          </w:p>
          <w:p w:rsidR="0071267C" w:rsidRDefault="00851B84" w:rsidP="00851B84">
            <w:pPr>
              <w:widowControl/>
              <w:ind w:leftChars="50" w:left="105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 xml:space="preserve">"script": </w:t>
            </w:r>
            <w:r w:rsidR="0071267C">
              <w:rPr>
                <w:rFonts w:ascii="Calibri" w:hAnsi="Calibri" w:cs="Calibri" w:hint="eastAsia"/>
                <w:kern w:val="0"/>
                <w:sz w:val="20"/>
              </w:rPr>
              <w:t>[</w:t>
            </w:r>
          </w:p>
          <w:p w:rsidR="00851B84" w:rsidRDefault="0005398B" w:rsidP="0071267C">
            <w:pPr>
              <w:widowControl/>
              <w:ind w:leftChars="50" w:left="105" w:firstLineChars="400" w:firstLine="8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&lt;step&gt;</w:t>
            </w:r>
            <w:r w:rsidR="0071267C"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71267C" w:rsidRDefault="0005398B" w:rsidP="0071267C">
            <w:pPr>
              <w:widowControl/>
              <w:ind w:leftChars="50" w:left="105" w:firstLineChars="400" w:firstLine="8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&lt;step&gt;</w:t>
            </w:r>
            <w:r w:rsidR="0071267C"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05398B" w:rsidRDefault="0005398B" w:rsidP="0071267C">
            <w:pPr>
              <w:widowControl/>
              <w:ind w:leftChars="50" w:left="105" w:firstLineChars="400" w:firstLine="8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…</w:t>
            </w:r>
          </w:p>
          <w:p w:rsidR="0071267C" w:rsidRDefault="0071267C" w:rsidP="0071267C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 xml:space="preserve">        ]</w:t>
            </w:r>
          </w:p>
          <w:p w:rsidR="005A5EF5" w:rsidRPr="005A5EF5" w:rsidRDefault="005A5EF5" w:rsidP="00851B8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5A5EF5" w:rsidRPr="005A5EF5" w:rsidTr="005A5EF5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A5EF5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5EF5" w:rsidRPr="005A5EF5" w:rsidRDefault="005A5EF5" w:rsidP="005A5EF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kern w:val="0"/>
                <w:sz w:val="20"/>
              </w:rPr>
              <w:t>脚本格式参见第</w:t>
            </w:r>
            <w:r w:rsidRPr="005A5EF5">
              <w:rPr>
                <w:rFonts w:ascii="Calibri" w:hAnsi="Calibri" w:cs="Calibri"/>
                <w:kern w:val="0"/>
                <w:sz w:val="20"/>
              </w:rPr>
              <w:t>3</w:t>
            </w:r>
            <w:r w:rsidRPr="005A5EF5">
              <w:rPr>
                <w:rFonts w:ascii="宋体" w:hAnsi="宋体" w:cs="Calibri" w:hint="eastAsia"/>
                <w:kern w:val="0"/>
                <w:sz w:val="20"/>
              </w:rPr>
              <w:t>节</w:t>
            </w:r>
            <w:r w:rsidR="00273B69">
              <w:rPr>
                <w:rFonts w:ascii="宋体" w:hAnsi="宋体" w:cs="Calibri" w:hint="eastAsia"/>
                <w:kern w:val="0"/>
                <w:sz w:val="20"/>
              </w:rPr>
              <w:t>，脚本可以为空。</w:t>
            </w:r>
          </w:p>
        </w:tc>
      </w:tr>
    </w:tbl>
    <w:p w:rsidR="004B74F4" w:rsidRPr="005A5EF5" w:rsidRDefault="004B74F4" w:rsidP="004B74F4">
      <w:pPr>
        <w:pStyle w:val="a4"/>
        <w:rPr>
          <w:rFonts w:asciiTheme="minorHAnsi" w:hAnsiTheme="minorHAnsi" w:cstheme="minorHAnsi"/>
        </w:rPr>
      </w:pPr>
    </w:p>
    <w:p w:rsidR="008220C7" w:rsidRDefault="008220C7" w:rsidP="008220C7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21" w:name="_Toc397607962"/>
      <w:r w:rsidRPr="005A5EF5">
        <w:rPr>
          <w:rFonts w:asciiTheme="minorHAnsi" w:hAnsiTheme="minorHAnsi" w:cstheme="minorHAnsi"/>
          <w:sz w:val="28"/>
          <w:szCs w:val="28"/>
        </w:rPr>
        <w:t>ScriptRecieved</w:t>
      </w:r>
      <w:bookmarkEnd w:id="21"/>
    </w:p>
    <w:tbl>
      <w:tblPr>
        <w:tblW w:w="5000" w:type="pct"/>
        <w:tblLook w:val="04A0"/>
      </w:tblPr>
      <w:tblGrid>
        <w:gridCol w:w="1495"/>
        <w:gridCol w:w="1263"/>
        <w:gridCol w:w="2117"/>
        <w:gridCol w:w="3647"/>
      </w:tblGrid>
      <w:tr w:rsidR="005A5EF5" w:rsidRPr="005A5EF5" w:rsidTr="005F6270">
        <w:trPr>
          <w:trHeight w:val="255"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 w:hint="eastAsia"/>
                <w:kern w:val="0"/>
                <w:sz w:val="20"/>
              </w:rPr>
              <w:t>ScriptRecieved</w:t>
            </w:r>
          </w:p>
        </w:tc>
      </w:tr>
      <w:tr w:rsidR="005A5EF5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已经收到脚本时发送给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</w:p>
        </w:tc>
      </w:tr>
      <w:tr w:rsidR="005A5EF5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PSTT-&gt;RF</w:t>
            </w:r>
          </w:p>
        </w:tc>
      </w:tr>
      <w:tr w:rsidR="005A5EF5" w:rsidRPr="005A5EF5" w:rsidTr="005F6270">
        <w:trPr>
          <w:trHeight w:val="255"/>
        </w:trPr>
        <w:tc>
          <w:tcPr>
            <w:tcW w:w="8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5A5EF5" w:rsidRPr="005A5EF5" w:rsidTr="005F6270">
        <w:trPr>
          <w:trHeight w:val="255"/>
        </w:trPr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5EF5" w:rsidRPr="005A5EF5" w:rsidRDefault="005A5EF5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-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-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-</w:t>
            </w:r>
          </w:p>
        </w:tc>
      </w:tr>
      <w:tr w:rsidR="005A5EF5" w:rsidRPr="005A5EF5" w:rsidTr="005F6270">
        <w:trPr>
          <w:trHeight w:val="127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编码举例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1B84" w:rsidRDefault="005A5EF5" w:rsidP="00851B8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851B84" w:rsidRDefault="005A5EF5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>
              <w:rPr>
                <w:rFonts w:ascii="Calibri" w:hAnsi="Calibri" w:cs="Calibri" w:hint="eastAsia"/>
                <w:kern w:val="0"/>
                <w:sz w:val="20"/>
              </w:rPr>
              <w:t>ScriptReceived</w:t>
            </w:r>
            <w:r w:rsidR="00851B84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851B84" w:rsidRDefault="005A5EF5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"office": "enb1-mme1",</w:t>
            </w:r>
          </w:p>
          <w:p w:rsidR="005A5EF5" w:rsidRPr="005A5EF5" w:rsidRDefault="005A5EF5" w:rsidP="00851B8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5A5EF5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EF5" w:rsidRPr="005A5EF5" w:rsidRDefault="005A5EF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5EF5" w:rsidRPr="005A5EF5" w:rsidRDefault="00A5355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只能在工具收到</w:t>
            </w:r>
            <w:r>
              <w:rPr>
                <w:rFonts w:ascii="Calibri" w:hAnsi="Calibri" w:cs="Calibri" w:hint="eastAsia"/>
                <w:kern w:val="0"/>
                <w:sz w:val="20"/>
              </w:rPr>
              <w:t>SendScript</w:t>
            </w:r>
            <w:r>
              <w:rPr>
                <w:rFonts w:ascii="Calibri" w:hAnsi="Calibri" w:cs="Calibri" w:hint="eastAsia"/>
                <w:kern w:val="0"/>
                <w:sz w:val="20"/>
              </w:rPr>
              <w:t>后发送，不可独立使用</w:t>
            </w:r>
          </w:p>
        </w:tc>
      </w:tr>
    </w:tbl>
    <w:p w:rsidR="005A5EF5" w:rsidRPr="005A5EF5" w:rsidRDefault="005A5EF5" w:rsidP="005A5EF5">
      <w:pPr>
        <w:pStyle w:val="a4"/>
      </w:pPr>
    </w:p>
    <w:p w:rsidR="008220C7" w:rsidRDefault="008220C7" w:rsidP="008220C7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22" w:name="_Toc397607963"/>
      <w:r w:rsidRPr="005A5EF5">
        <w:rPr>
          <w:rFonts w:asciiTheme="minorHAnsi" w:hAnsiTheme="minorHAnsi" w:cstheme="minorHAnsi"/>
          <w:sz w:val="28"/>
          <w:szCs w:val="28"/>
        </w:rPr>
        <w:t>Start</w:t>
      </w:r>
      <w:bookmarkEnd w:id="22"/>
    </w:p>
    <w:tbl>
      <w:tblPr>
        <w:tblW w:w="5000" w:type="pct"/>
        <w:tblLook w:val="04A0"/>
      </w:tblPr>
      <w:tblGrid>
        <w:gridCol w:w="1388"/>
        <w:gridCol w:w="1156"/>
        <w:gridCol w:w="2011"/>
        <w:gridCol w:w="3967"/>
      </w:tblGrid>
      <w:tr w:rsidR="00273B69" w:rsidRPr="005A5EF5" w:rsidTr="005F6270">
        <w:trPr>
          <w:trHeight w:val="255"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Start</w:t>
            </w:r>
          </w:p>
        </w:tc>
      </w:tr>
      <w:tr w:rsidR="00273B69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lastRenderedPageBreak/>
              <w:t>用途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273B69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要求</w:t>
            </w:r>
            <w:r w:rsidRPr="005A5EF5">
              <w:rPr>
                <w:rFonts w:ascii="Calibri" w:hAnsi="Calibri" w:cs="Calibri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中的模拟网元开始执行已经分发的脚本</w:t>
            </w:r>
          </w:p>
        </w:tc>
      </w:tr>
      <w:tr w:rsidR="00027448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RF-&gt;PSTT</w:t>
            </w:r>
          </w:p>
        </w:tc>
      </w:tr>
      <w:tr w:rsidR="00273B69" w:rsidRPr="005A5EF5" w:rsidTr="005F6270">
        <w:trPr>
          <w:trHeight w:val="255"/>
        </w:trPr>
        <w:tc>
          <w:tcPr>
            <w:tcW w:w="8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B69" w:rsidRPr="005A5EF5" w:rsidRDefault="00273B6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273B69" w:rsidRPr="005A5EF5" w:rsidTr="005F6270">
        <w:trPr>
          <w:trHeight w:val="255"/>
        </w:trPr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3B69" w:rsidRPr="005A5EF5" w:rsidRDefault="00273B69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7220E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timer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7220E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7220E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测试用例执行的最长持续时间</w:t>
            </w:r>
            <w:r w:rsidR="00EC65D8">
              <w:rPr>
                <w:rFonts w:ascii="Calibri" w:hAnsi="Calibri" w:cs="Calibri" w:hint="eastAsia"/>
                <w:kern w:val="0"/>
                <w:sz w:val="20"/>
              </w:rPr>
              <w:t>(s)</w:t>
            </w:r>
            <w:ins w:id="23" w:author="yy" w:date="2014-09-05T16:44:00Z">
              <w:r w:rsidR="00741BB1">
                <w:rPr>
                  <w:rFonts w:ascii="Calibri" w:hAnsi="Calibri" w:cs="Calibri" w:hint="eastAsia"/>
                  <w:kern w:val="0"/>
                  <w:sz w:val="20"/>
                </w:rPr>
                <w:t>，</w:t>
              </w:r>
              <w:r w:rsidR="00741BB1">
                <w:rPr>
                  <w:rFonts w:ascii="Calibri" w:hAnsi="Calibri" w:cs="Calibri" w:hint="eastAsia"/>
                  <w:kern w:val="0"/>
                  <w:sz w:val="20"/>
                </w:rPr>
                <w:t>0</w:t>
              </w:r>
              <w:r w:rsidR="00741BB1">
                <w:rPr>
                  <w:rFonts w:ascii="Calibri" w:hAnsi="Calibri" w:cs="Calibri" w:hint="eastAsia"/>
                  <w:kern w:val="0"/>
                  <w:sz w:val="20"/>
                </w:rPr>
                <w:t>为</w:t>
              </w:r>
            </w:ins>
            <w:ins w:id="24" w:author="yy" w:date="2014-09-05T16:45:00Z">
              <w:r w:rsidR="00741BB1">
                <w:rPr>
                  <w:rFonts w:ascii="Calibri" w:hAnsi="Calibri" w:cs="Calibri" w:hint="eastAsia"/>
                  <w:kern w:val="0"/>
                  <w:sz w:val="20"/>
                </w:rPr>
                <w:t>无限</w:t>
              </w:r>
            </w:ins>
          </w:p>
        </w:tc>
      </w:tr>
      <w:tr w:rsidR="00273B69" w:rsidRPr="005A5EF5" w:rsidTr="005F6270">
        <w:trPr>
          <w:trHeight w:val="127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编码举例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20E3" w:rsidRDefault="00273B69" w:rsidP="00273B69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7220E3" w:rsidRDefault="00273B69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>
              <w:rPr>
                <w:rFonts w:ascii="Calibri" w:hAnsi="Calibri" w:cs="Calibri" w:hint="eastAsia"/>
                <w:kern w:val="0"/>
                <w:sz w:val="20"/>
              </w:rPr>
              <w:t>Start</w:t>
            </w:r>
            <w:r w:rsidR="007220E3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7220E3" w:rsidRDefault="00273B69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"office": "enb1-mme1",</w:t>
            </w:r>
          </w:p>
          <w:p w:rsidR="007220E3" w:rsidRDefault="007220E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timer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10</w:t>
            </w:r>
          </w:p>
          <w:p w:rsidR="00273B69" w:rsidRPr="005A5EF5" w:rsidRDefault="00273B69" w:rsidP="007220E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273B69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B69" w:rsidRPr="005A5EF5" w:rsidRDefault="00273B6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3B69" w:rsidRDefault="00273B6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只能在</w:t>
            </w:r>
            <w:r>
              <w:rPr>
                <w:rFonts w:ascii="Calibri" w:hAnsi="Calibri" w:cs="Calibri" w:hint="eastAsia"/>
                <w:kern w:val="0"/>
                <w:sz w:val="20"/>
              </w:rPr>
              <w:t>SendScript</w:t>
            </w:r>
            <w:r>
              <w:rPr>
                <w:rFonts w:ascii="Calibri" w:hAnsi="Calibri" w:cs="Calibri" w:hint="eastAsia"/>
                <w:kern w:val="0"/>
                <w:sz w:val="20"/>
              </w:rPr>
              <w:t>后执行</w:t>
            </w:r>
          </w:p>
          <w:p w:rsidR="000D2B1D" w:rsidRPr="005A5EF5" w:rsidRDefault="000D2B1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timer</w:t>
            </w:r>
            <w:r>
              <w:rPr>
                <w:rFonts w:ascii="Calibri" w:hAnsi="Calibri" w:cs="Calibri" w:hint="eastAsia"/>
                <w:kern w:val="0"/>
                <w:sz w:val="20"/>
              </w:rPr>
              <w:t>超时后，测试用例仍未停止，测试工具上报</w:t>
            </w:r>
            <w:r>
              <w:rPr>
                <w:rFonts w:ascii="Calibri" w:hAnsi="Calibri" w:cs="Calibri" w:hint="eastAsia"/>
                <w:kern w:val="0"/>
                <w:sz w:val="20"/>
              </w:rPr>
              <w:t>Exception</w:t>
            </w:r>
          </w:p>
        </w:tc>
      </w:tr>
    </w:tbl>
    <w:p w:rsidR="00273B69" w:rsidRPr="00273B69" w:rsidRDefault="00273B69" w:rsidP="00273B69">
      <w:pPr>
        <w:pStyle w:val="a4"/>
      </w:pPr>
    </w:p>
    <w:p w:rsidR="008220C7" w:rsidRDefault="008220C7" w:rsidP="008220C7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25" w:name="_Toc397607964"/>
      <w:r w:rsidRPr="005A5EF5">
        <w:rPr>
          <w:rFonts w:asciiTheme="minorHAnsi" w:hAnsiTheme="minorHAnsi" w:cstheme="minorHAnsi"/>
          <w:sz w:val="28"/>
          <w:szCs w:val="28"/>
        </w:rPr>
        <w:t>Started</w:t>
      </w:r>
      <w:bookmarkEnd w:id="25"/>
    </w:p>
    <w:tbl>
      <w:tblPr>
        <w:tblW w:w="5000" w:type="pct"/>
        <w:tblLook w:val="04A0"/>
      </w:tblPr>
      <w:tblGrid>
        <w:gridCol w:w="1495"/>
        <w:gridCol w:w="1263"/>
        <w:gridCol w:w="2117"/>
        <w:gridCol w:w="3647"/>
      </w:tblGrid>
      <w:tr w:rsidR="00027448" w:rsidRPr="005A5EF5" w:rsidTr="005F6270">
        <w:trPr>
          <w:trHeight w:val="255"/>
        </w:trPr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Started</w:t>
            </w:r>
          </w:p>
        </w:tc>
      </w:tr>
      <w:tr w:rsidR="00027448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已经收到</w:t>
            </w:r>
            <w:r>
              <w:rPr>
                <w:rFonts w:ascii="Calibri" w:hAnsi="Calibri" w:cs="Calibri" w:hint="eastAsia"/>
                <w:kern w:val="0"/>
                <w:sz w:val="20"/>
              </w:rPr>
              <w:t>Start</w:t>
            </w:r>
            <w:r>
              <w:rPr>
                <w:rFonts w:ascii="Calibri" w:hAnsi="Calibri" w:cs="Calibri" w:hint="eastAsia"/>
                <w:kern w:val="0"/>
                <w:sz w:val="20"/>
              </w:rPr>
              <w:t>并开始执行脚本</w:t>
            </w:r>
          </w:p>
        </w:tc>
      </w:tr>
      <w:tr w:rsidR="00027448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PSTT-&gt;RF</w:t>
            </w:r>
          </w:p>
        </w:tc>
      </w:tr>
      <w:tr w:rsidR="00027448" w:rsidRPr="005A5EF5" w:rsidTr="005F6270">
        <w:trPr>
          <w:trHeight w:val="255"/>
        </w:trPr>
        <w:tc>
          <w:tcPr>
            <w:tcW w:w="8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027448" w:rsidRPr="005A5EF5" w:rsidTr="005F6270">
        <w:trPr>
          <w:trHeight w:val="255"/>
        </w:trPr>
        <w:tc>
          <w:tcPr>
            <w:tcW w:w="8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7448" w:rsidRPr="005A5EF5" w:rsidRDefault="00027448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-</w:t>
            </w:r>
          </w:p>
        </w:tc>
        <w:tc>
          <w:tcPr>
            <w:tcW w:w="1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-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-</w:t>
            </w:r>
          </w:p>
        </w:tc>
      </w:tr>
      <w:tr w:rsidR="00027448" w:rsidRPr="005A5EF5" w:rsidTr="005F6270">
        <w:trPr>
          <w:trHeight w:val="127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编码举例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1B84" w:rsidRDefault="00027448" w:rsidP="00851B8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851B84" w:rsidRDefault="00027448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 w:rsidR="00525A7A">
              <w:rPr>
                <w:rFonts w:ascii="Calibri" w:hAnsi="Calibri" w:cs="Calibri" w:hint="eastAsia"/>
                <w:kern w:val="0"/>
                <w:sz w:val="20"/>
              </w:rPr>
              <w:t xml:space="preserve"> Started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851B84" w:rsidRDefault="00851B84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"office": "enb1-mme1",</w:t>
            </w:r>
          </w:p>
          <w:p w:rsidR="00027448" w:rsidRPr="005A5EF5" w:rsidRDefault="00027448" w:rsidP="00851B8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027448" w:rsidRPr="005A5EF5" w:rsidTr="005F6270">
        <w:trPr>
          <w:trHeight w:val="255"/>
        </w:trPr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448" w:rsidRPr="005A5EF5" w:rsidRDefault="0002744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1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27448" w:rsidRDefault="00027448" w:rsidP="0002744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只能在工具收到</w:t>
            </w:r>
            <w:r>
              <w:rPr>
                <w:rFonts w:ascii="Calibri" w:hAnsi="Calibri" w:cs="Calibri" w:hint="eastAsia"/>
                <w:kern w:val="0"/>
                <w:sz w:val="20"/>
              </w:rPr>
              <w:t>Start</w:t>
            </w:r>
            <w:r>
              <w:rPr>
                <w:rFonts w:ascii="Calibri" w:hAnsi="Calibri" w:cs="Calibri" w:hint="eastAsia"/>
                <w:kern w:val="0"/>
                <w:sz w:val="20"/>
              </w:rPr>
              <w:t>后发送，不可独立使用。</w:t>
            </w:r>
          </w:p>
          <w:p w:rsidR="00027448" w:rsidRPr="005A5EF5" w:rsidRDefault="00027448" w:rsidP="0002744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不需要等待脚本执行完毕，脚本一旦开始执行即可发送该消息。</w:t>
            </w:r>
          </w:p>
        </w:tc>
      </w:tr>
    </w:tbl>
    <w:p w:rsidR="00027448" w:rsidRPr="00027448" w:rsidRDefault="00027448" w:rsidP="00027448">
      <w:pPr>
        <w:pStyle w:val="a4"/>
      </w:pPr>
    </w:p>
    <w:p w:rsidR="008220C7" w:rsidRDefault="008220C7" w:rsidP="008220C7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26" w:name="_Toc397607965"/>
      <w:r w:rsidRPr="005A5EF5">
        <w:rPr>
          <w:rFonts w:asciiTheme="minorHAnsi" w:hAnsiTheme="minorHAnsi" w:cstheme="minorHAnsi"/>
          <w:sz w:val="28"/>
          <w:szCs w:val="28"/>
        </w:rPr>
        <w:t>Event</w:t>
      </w:r>
      <w:bookmarkEnd w:id="26"/>
    </w:p>
    <w:tbl>
      <w:tblPr>
        <w:tblW w:w="5000" w:type="pct"/>
        <w:tblLook w:val="04A0"/>
      </w:tblPr>
      <w:tblGrid>
        <w:gridCol w:w="1174"/>
        <w:gridCol w:w="943"/>
        <w:gridCol w:w="1796"/>
        <w:gridCol w:w="4609"/>
      </w:tblGrid>
      <w:tr w:rsidR="00836183" w:rsidRPr="005A5EF5" w:rsidTr="00BC5982">
        <w:trPr>
          <w:trHeight w:val="255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183" w:rsidRPr="005A5EF5" w:rsidRDefault="008361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3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6183" w:rsidRPr="005A5EF5" w:rsidRDefault="00340BE1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Event</w:t>
            </w:r>
          </w:p>
        </w:tc>
      </w:tr>
      <w:tr w:rsidR="00836183" w:rsidRPr="005A5EF5" w:rsidTr="00BC5982">
        <w:trPr>
          <w:trHeight w:val="255"/>
        </w:trPr>
        <w:tc>
          <w:tcPr>
            <w:tcW w:w="6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183" w:rsidRPr="005A5EF5" w:rsidRDefault="008361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  <w:r w:rsidR="00340BE1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1</w:t>
            </w:r>
          </w:p>
        </w:tc>
        <w:tc>
          <w:tcPr>
            <w:tcW w:w="43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6183" w:rsidRPr="005A5EF5" w:rsidRDefault="00836183" w:rsidP="00340BE1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</w:t>
            </w:r>
            <w:r w:rsidR="00340BE1">
              <w:rPr>
                <w:rFonts w:ascii="Calibri" w:hAnsi="Calibri" w:cs="Calibri" w:hint="eastAsia"/>
                <w:kern w:val="0"/>
                <w:sz w:val="20"/>
              </w:rPr>
              <w:t>T</w:t>
            </w:r>
            <w:r w:rsidR="00340BE1">
              <w:rPr>
                <w:rFonts w:ascii="Calibri" w:hAnsi="Calibri" w:cs="Calibri" w:hint="eastAsia"/>
                <w:kern w:val="0"/>
                <w:sz w:val="20"/>
              </w:rPr>
              <w:t>向</w:t>
            </w:r>
            <w:r w:rsidR="00340BE1">
              <w:rPr>
                <w:rFonts w:ascii="Calibri" w:hAnsi="Calibri" w:cs="Calibri" w:hint="eastAsia"/>
                <w:kern w:val="0"/>
                <w:sz w:val="20"/>
              </w:rPr>
              <w:t>RF</w:t>
            </w:r>
            <w:r w:rsidR="00340BE1">
              <w:rPr>
                <w:rFonts w:ascii="Calibri" w:hAnsi="Calibri" w:cs="Calibri" w:hint="eastAsia"/>
                <w:kern w:val="0"/>
                <w:sz w:val="20"/>
              </w:rPr>
              <w:t>上报事件</w:t>
            </w:r>
          </w:p>
        </w:tc>
      </w:tr>
      <w:tr w:rsidR="00340BE1" w:rsidRPr="005A5EF5" w:rsidTr="00BC5982">
        <w:trPr>
          <w:trHeight w:val="255"/>
        </w:trPr>
        <w:tc>
          <w:tcPr>
            <w:tcW w:w="6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BE1" w:rsidRPr="005A5EF5" w:rsidRDefault="00340BE1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用途2</w:t>
            </w:r>
          </w:p>
        </w:tc>
        <w:tc>
          <w:tcPr>
            <w:tcW w:w="43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0BE1" w:rsidRDefault="00340BE1" w:rsidP="00340BE1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将收到的事件广播给所有的其他工具</w:t>
            </w:r>
          </w:p>
        </w:tc>
      </w:tr>
      <w:tr w:rsidR="00836183" w:rsidRPr="005A5EF5" w:rsidTr="00BC5982">
        <w:trPr>
          <w:trHeight w:val="255"/>
        </w:trPr>
        <w:tc>
          <w:tcPr>
            <w:tcW w:w="6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183" w:rsidRPr="005A5EF5" w:rsidRDefault="00836183" w:rsidP="00340BE1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3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6183" w:rsidRDefault="008361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PSTT-&gt;RF</w:t>
            </w:r>
          </w:p>
          <w:p w:rsidR="00836183" w:rsidRPr="005A5EF5" w:rsidRDefault="008361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RF-&gt;PSTT</w:t>
            </w:r>
          </w:p>
        </w:tc>
      </w:tr>
      <w:tr w:rsidR="00BC5982" w:rsidRPr="005A5EF5" w:rsidTr="00BC5982">
        <w:trPr>
          <w:trHeight w:val="255"/>
        </w:trPr>
        <w:tc>
          <w:tcPr>
            <w:tcW w:w="68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5982" w:rsidRPr="005A5EF5" w:rsidRDefault="00BC5982" w:rsidP="00BC5982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Pr="005A5EF5" w:rsidRDefault="00BC598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Pr="005A5EF5" w:rsidRDefault="00BC598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Pr="005A5EF5" w:rsidRDefault="00BC598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BC5982" w:rsidRPr="005A5EF5" w:rsidTr="00BC5982">
        <w:trPr>
          <w:trHeight w:val="255"/>
        </w:trPr>
        <w:tc>
          <w:tcPr>
            <w:tcW w:w="6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C5982" w:rsidRPr="005A5EF5" w:rsidRDefault="00BC5982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Pr="005A5EF5" w:rsidRDefault="00BC598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source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Pr="005A5EF5" w:rsidRDefault="00BC598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Default="00BC5982" w:rsidP="006D0D59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发生事件的模拟网元。</w:t>
            </w:r>
          </w:p>
          <w:p w:rsidR="00BC5982" w:rsidRPr="005A5EF5" w:rsidRDefault="00BC5982" w:rsidP="006D0D59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发送时，不携带该参数，</w:t>
            </w:r>
            <w:r>
              <w:rPr>
                <w:rFonts w:ascii="Calibri" w:hAnsi="Calibri" w:cs="Calibri" w:hint="eastAsia"/>
                <w:kern w:val="0"/>
                <w:sz w:val="20"/>
              </w:rPr>
              <w:t>source</w:t>
            </w:r>
            <w:r>
              <w:rPr>
                <w:rFonts w:ascii="Calibri" w:hAnsi="Calibri" w:cs="Calibri" w:hint="eastAsia"/>
                <w:kern w:val="0"/>
                <w:sz w:val="20"/>
              </w:rPr>
              <w:t>和</w:t>
            </w:r>
            <w:r>
              <w:rPr>
                <w:rFonts w:ascii="Calibri" w:hAnsi="Calibri" w:cs="Calibri" w:hint="eastAsia"/>
                <w:kern w:val="0"/>
                <w:sz w:val="20"/>
              </w:rPr>
              <w:t>office</w:t>
            </w:r>
            <w:r>
              <w:rPr>
                <w:rFonts w:ascii="Calibri" w:hAnsi="Calibri" w:cs="Calibri" w:hint="eastAsia"/>
                <w:kern w:val="0"/>
                <w:sz w:val="20"/>
              </w:rPr>
              <w:t>一致</w:t>
            </w:r>
          </w:p>
        </w:tc>
      </w:tr>
      <w:tr w:rsidR="00BC5982" w:rsidRPr="005A5EF5" w:rsidTr="00BC5982">
        <w:trPr>
          <w:trHeight w:val="255"/>
        </w:trPr>
        <w:tc>
          <w:tcPr>
            <w:tcW w:w="689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5982" w:rsidRPr="005A5EF5" w:rsidRDefault="00BC5982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Default="00BC598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event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Default="00BC598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982" w:rsidRDefault="00BC598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事件内容的文本描述</w:t>
            </w:r>
          </w:p>
        </w:tc>
      </w:tr>
      <w:tr w:rsidR="00836183" w:rsidRPr="005A5EF5" w:rsidTr="00BC5982">
        <w:trPr>
          <w:trHeight w:val="1275"/>
        </w:trPr>
        <w:tc>
          <w:tcPr>
            <w:tcW w:w="6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183" w:rsidRPr="005A5EF5" w:rsidRDefault="008361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编码举例</w:t>
            </w:r>
          </w:p>
        </w:tc>
        <w:tc>
          <w:tcPr>
            <w:tcW w:w="43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6183" w:rsidRDefault="008361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PSTT-&gt;RF</w:t>
            </w:r>
          </w:p>
          <w:p w:rsidR="00851B84" w:rsidRDefault="008361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851B84" w:rsidRDefault="0083618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 w:rsidR="00525A7A">
              <w:rPr>
                <w:rFonts w:ascii="Calibri" w:hAnsi="Calibri" w:cs="Calibri" w:hint="eastAsia"/>
                <w:kern w:val="0"/>
                <w:sz w:val="20"/>
              </w:rPr>
              <w:t xml:space="preserve"> Event</w:t>
            </w:r>
            <w:r w:rsidR="00851B84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851B84" w:rsidRDefault="0083618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"office": "enb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-mme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836183" w:rsidRDefault="0083618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 w:rsidR="00340BE1">
              <w:rPr>
                <w:rFonts w:ascii="Calibri" w:hAnsi="Calibri" w:cs="Calibri" w:hint="eastAsia"/>
                <w:kern w:val="0"/>
                <w:sz w:val="20"/>
              </w:rPr>
              <w:t>event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omm command executed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836183" w:rsidRDefault="00836183" w:rsidP="0083618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  <w:p w:rsidR="00851B84" w:rsidRDefault="00851B84" w:rsidP="0083618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  <w:p w:rsidR="00836183" w:rsidRDefault="00836183" w:rsidP="0083618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RF-&gt;PSTT</w:t>
            </w:r>
          </w:p>
          <w:p w:rsidR="00851B84" w:rsidRDefault="00836183" w:rsidP="0083618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851B84" w:rsidRDefault="0083618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 w:rsidR="00525A7A">
              <w:rPr>
                <w:rFonts w:ascii="Calibri" w:hAnsi="Calibri" w:cs="Calibri" w:hint="eastAsia"/>
                <w:kern w:val="0"/>
                <w:sz w:val="20"/>
              </w:rPr>
              <w:t xml:space="preserve"> Event</w:t>
            </w:r>
            <w:r w:rsidR="00851B84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851B84" w:rsidRDefault="0083618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"office": "enb</w:t>
            </w:r>
            <w:r>
              <w:rPr>
                <w:rFonts w:ascii="Calibri" w:hAnsi="Calibri" w:cs="Calibri" w:hint="eastAsia"/>
                <w:kern w:val="0"/>
                <w:sz w:val="20"/>
              </w:rPr>
              <w:t>2</w:t>
            </w:r>
            <w:r w:rsidRPr="005A5EF5">
              <w:rPr>
                <w:rFonts w:ascii="Calibri" w:hAnsi="Calibri" w:cs="Calibri"/>
                <w:kern w:val="0"/>
                <w:sz w:val="20"/>
              </w:rPr>
              <w:t>-mme</w:t>
            </w:r>
            <w:r>
              <w:rPr>
                <w:rFonts w:ascii="Calibri" w:hAnsi="Calibri" w:cs="Calibri" w:hint="eastAsia"/>
                <w:kern w:val="0"/>
                <w:sz w:val="20"/>
              </w:rPr>
              <w:t>2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851B84" w:rsidRDefault="0083618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source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enb1-mme1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836183" w:rsidRDefault="0083618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 w:rsidR="00340BE1">
              <w:rPr>
                <w:rFonts w:ascii="Calibri" w:hAnsi="Calibri" w:cs="Calibri" w:hint="eastAsia"/>
                <w:kern w:val="0"/>
                <w:sz w:val="20"/>
              </w:rPr>
              <w:t>event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omm command executed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836183" w:rsidRPr="005A5EF5" w:rsidRDefault="00836183" w:rsidP="0083618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836183" w:rsidRPr="005A5EF5" w:rsidTr="00BC5982">
        <w:trPr>
          <w:trHeight w:val="255"/>
        </w:trPr>
        <w:tc>
          <w:tcPr>
            <w:tcW w:w="6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183" w:rsidRPr="005A5EF5" w:rsidRDefault="008361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lastRenderedPageBreak/>
              <w:t>备注</w:t>
            </w:r>
          </w:p>
        </w:tc>
        <w:tc>
          <w:tcPr>
            <w:tcW w:w="43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6183" w:rsidRPr="005A5EF5" w:rsidRDefault="006D0D5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收到</w:t>
            </w:r>
            <w:r>
              <w:rPr>
                <w:rFonts w:ascii="Calibri" w:hAnsi="Calibri" w:cs="Calibri" w:hint="eastAsia"/>
                <w:kern w:val="0"/>
                <w:sz w:val="20"/>
              </w:rPr>
              <w:t>Event</w:t>
            </w:r>
            <w:r>
              <w:rPr>
                <w:rFonts w:ascii="Calibri" w:hAnsi="Calibri" w:cs="Calibri" w:hint="eastAsia"/>
                <w:kern w:val="0"/>
                <w:sz w:val="20"/>
              </w:rPr>
              <w:t>后，立即转发给所有其他的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</w:p>
        </w:tc>
      </w:tr>
    </w:tbl>
    <w:p w:rsidR="00836183" w:rsidRPr="00836183" w:rsidRDefault="00836183" w:rsidP="00836183">
      <w:pPr>
        <w:pStyle w:val="a4"/>
      </w:pPr>
    </w:p>
    <w:p w:rsidR="008220C7" w:rsidRDefault="008220C7" w:rsidP="008220C7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27" w:name="_Toc397607966"/>
      <w:r w:rsidRPr="005A5EF5">
        <w:rPr>
          <w:rFonts w:asciiTheme="minorHAnsi" w:hAnsiTheme="minorHAnsi" w:cstheme="minorHAnsi"/>
          <w:sz w:val="28"/>
          <w:szCs w:val="28"/>
        </w:rPr>
        <w:t>Variable</w:t>
      </w:r>
      <w:bookmarkEnd w:id="27"/>
    </w:p>
    <w:tbl>
      <w:tblPr>
        <w:tblW w:w="5000" w:type="pct"/>
        <w:tblLook w:val="04A0"/>
      </w:tblPr>
      <w:tblGrid>
        <w:gridCol w:w="1029"/>
        <w:gridCol w:w="1375"/>
        <w:gridCol w:w="1652"/>
        <w:gridCol w:w="4466"/>
      </w:tblGrid>
      <w:tr w:rsidR="003D012B" w:rsidRPr="005A5EF5" w:rsidTr="003D012B">
        <w:trPr>
          <w:trHeight w:val="255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235" w:rsidRPr="005A5EF5" w:rsidRDefault="00F5023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235" w:rsidRPr="005A5EF5" w:rsidRDefault="00F5023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F50235">
              <w:rPr>
                <w:rFonts w:ascii="Calibri" w:hAnsi="Calibri" w:cs="Calibri" w:hint="eastAsia"/>
                <w:kern w:val="0"/>
                <w:sz w:val="20"/>
              </w:rPr>
              <w:t>Variable</w:t>
            </w:r>
          </w:p>
        </w:tc>
      </w:tr>
      <w:tr w:rsidR="003D012B" w:rsidRPr="005A5EF5" w:rsidTr="003D012B">
        <w:trPr>
          <w:trHeight w:val="25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235" w:rsidRPr="005A5EF5" w:rsidRDefault="00F5023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1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235" w:rsidRPr="005A5EF5" w:rsidRDefault="00F5023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向</w:t>
            </w: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上报变量</w:t>
            </w:r>
          </w:p>
        </w:tc>
      </w:tr>
      <w:tr w:rsidR="00F50235" w:rsidRPr="005A5EF5" w:rsidTr="003D012B">
        <w:trPr>
          <w:trHeight w:val="25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235" w:rsidRPr="005A5EF5" w:rsidRDefault="00F50235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用途2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235" w:rsidRDefault="00F5023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将收到的变量广播给所有的其他工具</w:t>
            </w:r>
          </w:p>
        </w:tc>
      </w:tr>
      <w:tr w:rsidR="003D012B" w:rsidRPr="005A5EF5" w:rsidTr="003D012B">
        <w:trPr>
          <w:trHeight w:val="25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235" w:rsidRPr="005A5EF5" w:rsidRDefault="00F50235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50235" w:rsidRDefault="00F5023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PSTT-&gt;RF</w:t>
            </w:r>
          </w:p>
          <w:p w:rsidR="00F50235" w:rsidRPr="005A5EF5" w:rsidRDefault="00F50235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RF-&gt;PSTT</w:t>
            </w:r>
          </w:p>
        </w:tc>
      </w:tr>
      <w:tr w:rsidR="003D012B" w:rsidRPr="005A5EF5" w:rsidTr="003D012B">
        <w:trPr>
          <w:trHeight w:val="255"/>
        </w:trPr>
        <w:tc>
          <w:tcPr>
            <w:tcW w:w="60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12B" w:rsidRPr="005A5EF5" w:rsidRDefault="003D012B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Pr="005A5EF5" w:rsidRDefault="003D012B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Pr="005A5EF5" w:rsidRDefault="003D012B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Pr="005A5EF5" w:rsidRDefault="003D012B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3D012B" w:rsidRPr="005A5EF5" w:rsidTr="003D012B">
        <w:trPr>
          <w:trHeight w:val="255"/>
        </w:trPr>
        <w:tc>
          <w:tcPr>
            <w:tcW w:w="60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12B" w:rsidRPr="005A5EF5" w:rsidRDefault="003D012B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Pr="005A5EF5" w:rsidRDefault="003D012B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variable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Pr="005A5EF5" w:rsidRDefault="000B6AF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数组，</w:t>
            </w:r>
            <w:r w:rsidR="003D012B">
              <w:rPr>
                <w:rFonts w:ascii="Calibri" w:hAnsi="Calibri" w:cs="Calibri" w:hint="eastAsia"/>
                <w:kern w:val="0"/>
                <w:sz w:val="20"/>
              </w:rPr>
              <w:t>复合型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Pr="005A5EF5" w:rsidRDefault="003D012B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变量描述</w:t>
            </w:r>
          </w:p>
        </w:tc>
      </w:tr>
      <w:tr w:rsidR="003D012B" w:rsidRPr="005A5EF5" w:rsidTr="003D012B">
        <w:trPr>
          <w:trHeight w:val="255"/>
        </w:trPr>
        <w:tc>
          <w:tcPr>
            <w:tcW w:w="60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12B" w:rsidRPr="005A5EF5" w:rsidRDefault="003D012B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Default="003D012B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variable.name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Default="003D012B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12B" w:rsidRDefault="003D012B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变量名称</w:t>
            </w:r>
          </w:p>
        </w:tc>
      </w:tr>
      <w:tr w:rsidR="008641C1" w:rsidRPr="005A5EF5" w:rsidTr="003D012B">
        <w:trPr>
          <w:trHeight w:val="255"/>
        </w:trPr>
        <w:tc>
          <w:tcPr>
            <w:tcW w:w="60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41C1" w:rsidRPr="005A5EF5" w:rsidRDefault="008641C1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1C1" w:rsidRDefault="008641C1" w:rsidP="00B543AE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Variable</w:t>
            </w:r>
            <w:r>
              <w:rPr>
                <w:rFonts w:ascii="Calibri" w:hAnsi="Calibri" w:cs="Calibri" w:hint="eastAsia"/>
                <w:kern w:val="0"/>
                <w:sz w:val="20"/>
              </w:rPr>
              <w:t>.type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1C1" w:rsidRDefault="008641C1" w:rsidP="00B543AE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1C1" w:rsidRDefault="008641C1" w:rsidP="00B543AE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变量类型</w:t>
            </w:r>
          </w:p>
        </w:tc>
      </w:tr>
      <w:tr w:rsidR="008641C1" w:rsidRPr="005A5EF5" w:rsidTr="003D012B">
        <w:trPr>
          <w:trHeight w:val="255"/>
        </w:trPr>
        <w:tc>
          <w:tcPr>
            <w:tcW w:w="60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41C1" w:rsidRPr="005A5EF5" w:rsidRDefault="008641C1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1C1" w:rsidRDefault="008641C1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variable.value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1C1" w:rsidRDefault="008641C1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  <w:r>
              <w:rPr>
                <w:rFonts w:ascii="Calibri" w:hAnsi="Calibri" w:cs="Calibri" w:hint="eastAsia"/>
                <w:kern w:val="0"/>
                <w:sz w:val="20"/>
              </w:rPr>
              <w:t>/</w:t>
            </w: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1C1" w:rsidRDefault="008641C1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变量值</w:t>
            </w:r>
          </w:p>
        </w:tc>
      </w:tr>
      <w:tr w:rsidR="008641C1" w:rsidRPr="005A5EF5" w:rsidTr="003D012B">
        <w:trPr>
          <w:trHeight w:val="127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1C1" w:rsidRPr="005A5EF5" w:rsidRDefault="008641C1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编码举例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41C1" w:rsidRDefault="008641C1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8641C1" w:rsidRDefault="008641C1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 </w:t>
            </w:r>
            <w:r w:rsidRPr="00F50235">
              <w:rPr>
                <w:rFonts w:ascii="Calibri" w:hAnsi="Calibri" w:cs="Calibri" w:hint="eastAsia"/>
                <w:kern w:val="0"/>
                <w:sz w:val="20"/>
              </w:rPr>
              <w:t>Variable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8641C1" w:rsidRDefault="008641C1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"office": "enb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-mme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8641C1" w:rsidRDefault="008641C1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variable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{</w:t>
            </w:r>
          </w:p>
          <w:p w:rsidR="000B6AF8" w:rsidRDefault="000B6AF8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 xml:space="preserve">          [</w:t>
            </w:r>
          </w:p>
          <w:p w:rsidR="008641C1" w:rsidRDefault="000B6AF8" w:rsidP="000B6AF8">
            <w:pPr>
              <w:widowControl/>
              <w:ind w:firstLineChars="600" w:firstLine="12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{</w:t>
            </w:r>
            <w:r w:rsidR="008641C1">
              <w:rPr>
                <w:rFonts w:ascii="Calibri" w:hAnsi="Calibri" w:cs="Calibri"/>
                <w:kern w:val="0"/>
                <w:sz w:val="20"/>
              </w:rPr>
              <w:t>“</w:t>
            </w:r>
            <w:r w:rsidR="008641C1">
              <w:rPr>
                <w:rFonts w:ascii="Calibri" w:hAnsi="Calibri" w:cs="Calibri" w:hint="eastAsia"/>
                <w:kern w:val="0"/>
                <w:sz w:val="20"/>
              </w:rPr>
              <w:t>name</w:t>
            </w:r>
            <w:r w:rsidR="008641C1">
              <w:rPr>
                <w:rFonts w:ascii="Calibri" w:hAnsi="Calibri" w:cs="Calibri"/>
                <w:kern w:val="0"/>
                <w:sz w:val="20"/>
              </w:rPr>
              <w:t>”</w:t>
            </w:r>
            <w:r w:rsidR="008641C1"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 w:rsidR="008641C1">
              <w:rPr>
                <w:rFonts w:ascii="Calibri" w:hAnsi="Calibri" w:cs="Calibri"/>
                <w:kern w:val="0"/>
                <w:sz w:val="20"/>
              </w:rPr>
              <w:t>“</w:t>
            </w:r>
            <w:r w:rsidR="008641C1">
              <w:rPr>
                <w:rFonts w:ascii="Calibri" w:hAnsi="Calibri" w:cs="Calibri" w:hint="eastAsia"/>
                <w:kern w:val="0"/>
                <w:sz w:val="20"/>
              </w:rPr>
              <w:t>var1</w:t>
            </w:r>
            <w:r w:rsidR="008641C1">
              <w:rPr>
                <w:rFonts w:ascii="Calibri" w:hAnsi="Calibri" w:cs="Calibri"/>
                <w:kern w:val="0"/>
                <w:sz w:val="20"/>
              </w:rPr>
              <w:t>”</w:t>
            </w:r>
            <w:r w:rsidR="008641C1">
              <w:rPr>
                <w:rFonts w:ascii="Calibri" w:hAnsi="Calibri" w:cs="Calibri" w:hint="eastAsia"/>
                <w:kern w:val="0"/>
                <w:sz w:val="20"/>
              </w:rPr>
              <w:t>,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 </w:t>
            </w:r>
            <w:r w:rsidR="008641C1">
              <w:rPr>
                <w:rFonts w:ascii="Calibri" w:hAnsi="Calibri" w:cs="Calibri"/>
                <w:kern w:val="0"/>
                <w:sz w:val="20"/>
              </w:rPr>
              <w:t>“</w:t>
            </w:r>
            <w:r w:rsidR="008641C1">
              <w:rPr>
                <w:rFonts w:ascii="Calibri" w:hAnsi="Calibri" w:cs="Calibri" w:hint="eastAsia"/>
                <w:kern w:val="0"/>
                <w:sz w:val="20"/>
              </w:rPr>
              <w:t>type</w:t>
            </w:r>
            <w:r w:rsidR="008641C1">
              <w:rPr>
                <w:rFonts w:ascii="Calibri" w:hAnsi="Calibri" w:cs="Calibri"/>
                <w:kern w:val="0"/>
                <w:sz w:val="20"/>
              </w:rPr>
              <w:t>”</w:t>
            </w:r>
            <w:r w:rsidR="008641C1">
              <w:rPr>
                <w:rFonts w:ascii="Calibri" w:hAnsi="Calibri" w:cs="Calibri" w:hint="eastAsia"/>
                <w:kern w:val="0"/>
                <w:sz w:val="20"/>
              </w:rPr>
              <w:t>: &lt;type_code&gt;,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 </w:t>
            </w:r>
            <w:r w:rsidR="008641C1">
              <w:rPr>
                <w:rFonts w:ascii="Calibri" w:hAnsi="Calibri" w:cs="Calibri"/>
                <w:kern w:val="0"/>
                <w:sz w:val="20"/>
              </w:rPr>
              <w:t>“</w:t>
            </w:r>
            <w:r w:rsidR="008641C1">
              <w:rPr>
                <w:rFonts w:ascii="Calibri" w:hAnsi="Calibri" w:cs="Calibri" w:hint="eastAsia"/>
                <w:kern w:val="0"/>
                <w:sz w:val="20"/>
              </w:rPr>
              <w:t>value</w:t>
            </w:r>
            <w:r w:rsidR="008641C1">
              <w:rPr>
                <w:rFonts w:ascii="Calibri" w:hAnsi="Calibri" w:cs="Calibri"/>
                <w:kern w:val="0"/>
                <w:sz w:val="20"/>
              </w:rPr>
              <w:t>”</w:t>
            </w:r>
            <w:r w:rsidR="008641C1">
              <w:rPr>
                <w:rFonts w:ascii="Calibri" w:hAnsi="Calibri" w:cs="Calibri" w:hint="eastAsia"/>
                <w:kern w:val="0"/>
                <w:sz w:val="20"/>
              </w:rPr>
              <w:t>: &lt;value&gt;</w:t>
            </w:r>
            <w:r>
              <w:rPr>
                <w:rFonts w:ascii="Calibri" w:hAnsi="Calibri" w:cs="Calibri" w:hint="eastAsia"/>
                <w:kern w:val="0"/>
                <w:sz w:val="20"/>
              </w:rPr>
              <w:t>}.</w:t>
            </w:r>
          </w:p>
          <w:p w:rsidR="000B6AF8" w:rsidRDefault="000B6AF8" w:rsidP="000B6AF8">
            <w:pPr>
              <w:widowControl/>
              <w:ind w:firstLineChars="600" w:firstLine="12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{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name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var</w:t>
            </w:r>
            <w:r w:rsidR="002B7000">
              <w:rPr>
                <w:rFonts w:ascii="Calibri" w:hAnsi="Calibri" w:cs="Calibri" w:hint="eastAsia"/>
                <w:kern w:val="0"/>
                <w:sz w:val="20"/>
              </w:rPr>
              <w:t>2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,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type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&lt;type_code&gt;,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value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&lt;value&gt;}</w:t>
            </w:r>
          </w:p>
          <w:p w:rsidR="000B6AF8" w:rsidRPr="000B6AF8" w:rsidRDefault="000B6AF8" w:rsidP="000B6AF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 xml:space="preserve">           ]</w:t>
            </w:r>
          </w:p>
          <w:p w:rsidR="008641C1" w:rsidRDefault="008641C1" w:rsidP="00851B84">
            <w:pPr>
              <w:widowControl/>
              <w:ind w:firstLineChars="100" w:firstLine="2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 xml:space="preserve">        }</w:t>
            </w:r>
          </w:p>
          <w:p w:rsidR="008641C1" w:rsidRPr="005A5EF5" w:rsidRDefault="008641C1" w:rsidP="00F5023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8641C1" w:rsidRPr="005A5EF5" w:rsidTr="003D012B">
        <w:trPr>
          <w:trHeight w:val="25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1C1" w:rsidRPr="005A5EF5" w:rsidRDefault="008641C1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41C1" w:rsidRDefault="008641C1" w:rsidP="005A3B2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收到</w:t>
            </w:r>
            <w:r>
              <w:rPr>
                <w:rFonts w:ascii="Calibri" w:hAnsi="Calibri" w:cs="Calibri" w:hint="eastAsia"/>
                <w:kern w:val="0"/>
                <w:sz w:val="20"/>
              </w:rPr>
              <w:t>Variable</w:t>
            </w:r>
            <w:r>
              <w:rPr>
                <w:rFonts w:ascii="Calibri" w:hAnsi="Calibri" w:cs="Calibri" w:hint="eastAsia"/>
                <w:kern w:val="0"/>
                <w:sz w:val="20"/>
              </w:rPr>
              <w:t>后，立即转发给所有其他的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</w:p>
          <w:p w:rsidR="008641C1" w:rsidRPr="005A5EF5" w:rsidRDefault="008641C1" w:rsidP="005A3B2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所有工具共享变量的名字空间</w:t>
            </w:r>
          </w:p>
        </w:tc>
      </w:tr>
    </w:tbl>
    <w:p w:rsidR="00F50235" w:rsidRPr="00F50235" w:rsidRDefault="00F50235" w:rsidP="00F50235">
      <w:pPr>
        <w:pStyle w:val="a4"/>
      </w:pPr>
    </w:p>
    <w:p w:rsidR="008220C7" w:rsidDel="00A42207" w:rsidRDefault="00635E27" w:rsidP="008220C7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del w:id="28" w:author="yy" w:date="2014-09-05T15:47:00Z"/>
          <w:rFonts w:asciiTheme="minorHAnsi" w:hAnsiTheme="minorHAnsi" w:cstheme="minorHAnsi"/>
          <w:sz w:val="28"/>
          <w:szCs w:val="28"/>
        </w:rPr>
      </w:pPr>
      <w:bookmarkStart w:id="29" w:name="_Toc397607967"/>
      <w:del w:id="30" w:author="yy" w:date="2014-09-05T15:47:00Z">
        <w:r w:rsidDel="00A42207">
          <w:rPr>
            <w:rFonts w:asciiTheme="minorHAnsi" w:hAnsiTheme="minorHAnsi" w:cstheme="minorHAnsi" w:hint="eastAsia"/>
            <w:sz w:val="28"/>
            <w:szCs w:val="28"/>
          </w:rPr>
          <w:delText>ScriptComplete</w:delText>
        </w:r>
        <w:bookmarkEnd w:id="29"/>
      </w:del>
    </w:p>
    <w:tbl>
      <w:tblPr>
        <w:tblW w:w="5000" w:type="pct"/>
        <w:tblLook w:val="04A0"/>
      </w:tblPr>
      <w:tblGrid>
        <w:gridCol w:w="1029"/>
        <w:gridCol w:w="1375"/>
        <w:gridCol w:w="1652"/>
        <w:gridCol w:w="4466"/>
      </w:tblGrid>
      <w:tr w:rsidR="00635E27" w:rsidRPr="005A5EF5" w:rsidDel="00A42207" w:rsidTr="005F6270">
        <w:trPr>
          <w:trHeight w:val="255"/>
          <w:del w:id="31" w:author="yy" w:date="2014-09-05T15:47:00Z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center"/>
              <w:rPr>
                <w:del w:id="32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33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名称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left"/>
              <w:rPr>
                <w:del w:id="34" w:author="yy" w:date="2014-09-05T15:47:00Z"/>
                <w:rFonts w:ascii="Calibri" w:hAnsi="Calibri" w:cs="Calibri"/>
                <w:kern w:val="0"/>
                <w:sz w:val="20"/>
              </w:rPr>
            </w:pPr>
            <w:del w:id="35" w:author="yy" w:date="2014-09-05T15:47:00Z">
              <w:r w:rsidRPr="00635E27" w:rsidDel="00A42207">
                <w:rPr>
                  <w:rFonts w:ascii="Calibri" w:hAnsi="Calibri" w:cs="Calibri" w:hint="eastAsia"/>
                  <w:kern w:val="0"/>
                  <w:sz w:val="20"/>
                </w:rPr>
                <w:delText>ScriptComplete</w:delText>
              </w:r>
            </w:del>
          </w:p>
        </w:tc>
      </w:tr>
      <w:tr w:rsidR="00635E27" w:rsidRPr="005A5EF5" w:rsidDel="00A42207" w:rsidTr="005F6270">
        <w:trPr>
          <w:trHeight w:val="255"/>
          <w:del w:id="36" w:author="yy" w:date="2014-09-05T15:47:00Z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635E27">
            <w:pPr>
              <w:widowControl/>
              <w:jc w:val="center"/>
              <w:rPr>
                <w:del w:id="37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38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用途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635E27">
            <w:pPr>
              <w:widowControl/>
              <w:jc w:val="left"/>
              <w:rPr>
                <w:del w:id="39" w:author="yy" w:date="2014-09-05T15:47:00Z"/>
                <w:rFonts w:ascii="Calibri" w:hAnsi="Calibri" w:cs="Calibri"/>
                <w:kern w:val="0"/>
                <w:sz w:val="20"/>
              </w:rPr>
            </w:pPr>
            <w:del w:id="40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PSTT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向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RF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上报测试脚本执行完毕</w:delText>
              </w:r>
            </w:del>
          </w:p>
        </w:tc>
      </w:tr>
      <w:tr w:rsidR="00635E27" w:rsidRPr="005A5EF5" w:rsidDel="00A42207" w:rsidTr="005F6270">
        <w:trPr>
          <w:trHeight w:val="255"/>
          <w:del w:id="41" w:author="yy" w:date="2014-09-05T15:47:00Z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center"/>
              <w:rPr>
                <w:del w:id="42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43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方向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635E27">
            <w:pPr>
              <w:widowControl/>
              <w:jc w:val="left"/>
              <w:rPr>
                <w:del w:id="44" w:author="yy" w:date="2014-09-05T15:47:00Z"/>
                <w:rFonts w:ascii="Calibri" w:hAnsi="Calibri" w:cs="Calibri"/>
                <w:kern w:val="0"/>
                <w:sz w:val="20"/>
              </w:rPr>
            </w:pPr>
            <w:del w:id="45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PSTT-&gt;RF</w:delText>
              </w:r>
            </w:del>
          </w:p>
        </w:tc>
      </w:tr>
      <w:tr w:rsidR="00635E27" w:rsidRPr="005A5EF5" w:rsidDel="00A42207" w:rsidTr="005F6270">
        <w:trPr>
          <w:trHeight w:val="255"/>
          <w:del w:id="46" w:author="yy" w:date="2014-09-05T15:47:00Z"/>
        </w:trPr>
        <w:tc>
          <w:tcPr>
            <w:tcW w:w="60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center"/>
              <w:rPr>
                <w:del w:id="47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48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参数</w:delText>
              </w:r>
            </w:del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center"/>
              <w:rPr>
                <w:del w:id="49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50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名称</w:delText>
              </w:r>
            </w:del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center"/>
              <w:rPr>
                <w:del w:id="51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52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类型</w:delText>
              </w:r>
            </w:del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center"/>
              <w:rPr>
                <w:del w:id="53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54" w:author="yy" w:date="2014-09-05T15:47:00Z">
              <w:r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参数</w:delText>
              </w:r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说明</w:delText>
              </w:r>
            </w:del>
          </w:p>
        </w:tc>
      </w:tr>
      <w:tr w:rsidR="00635E27" w:rsidRPr="005A5EF5" w:rsidDel="00A42207" w:rsidTr="005F6270">
        <w:trPr>
          <w:trHeight w:val="255"/>
          <w:del w:id="55" w:author="yy" w:date="2014-09-05T15:47:00Z"/>
        </w:trPr>
        <w:tc>
          <w:tcPr>
            <w:tcW w:w="60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left"/>
              <w:rPr>
                <w:del w:id="56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Del="00A42207" w:rsidRDefault="00635E27" w:rsidP="005F6270">
            <w:pPr>
              <w:widowControl/>
              <w:jc w:val="left"/>
              <w:rPr>
                <w:del w:id="57" w:author="yy" w:date="2014-09-05T15:47:00Z"/>
                <w:rFonts w:ascii="Calibri" w:hAnsi="Calibri" w:cs="Calibri"/>
                <w:kern w:val="0"/>
                <w:sz w:val="20"/>
              </w:rPr>
            </w:pPr>
            <w:del w:id="58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-</w:delText>
              </w:r>
            </w:del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Del="00A42207" w:rsidRDefault="00635E27" w:rsidP="005F6270">
            <w:pPr>
              <w:widowControl/>
              <w:jc w:val="left"/>
              <w:rPr>
                <w:del w:id="59" w:author="yy" w:date="2014-09-05T15:47:00Z"/>
                <w:rFonts w:ascii="Calibri" w:hAnsi="Calibri" w:cs="Calibri"/>
                <w:kern w:val="0"/>
                <w:sz w:val="20"/>
              </w:rPr>
            </w:pPr>
            <w:del w:id="60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-</w:delText>
              </w:r>
            </w:del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Del="00A42207" w:rsidRDefault="00635E27" w:rsidP="005F6270">
            <w:pPr>
              <w:widowControl/>
              <w:jc w:val="left"/>
              <w:rPr>
                <w:del w:id="61" w:author="yy" w:date="2014-09-05T15:47:00Z"/>
                <w:rFonts w:ascii="Calibri" w:hAnsi="Calibri" w:cs="Calibri"/>
                <w:kern w:val="0"/>
                <w:sz w:val="20"/>
              </w:rPr>
            </w:pPr>
            <w:del w:id="62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-</w:delText>
              </w:r>
            </w:del>
          </w:p>
        </w:tc>
      </w:tr>
      <w:tr w:rsidR="00635E27" w:rsidRPr="005A5EF5" w:rsidDel="00A42207" w:rsidTr="005F6270">
        <w:trPr>
          <w:trHeight w:val="1275"/>
          <w:del w:id="63" w:author="yy" w:date="2014-09-05T15:47:00Z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center"/>
              <w:rPr>
                <w:del w:id="64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65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lastRenderedPageBreak/>
                <w:delText>编码举例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5E27" w:rsidDel="00A42207" w:rsidRDefault="00635E27" w:rsidP="005F6270">
            <w:pPr>
              <w:widowControl/>
              <w:jc w:val="left"/>
              <w:rPr>
                <w:del w:id="66" w:author="yy" w:date="2014-09-05T15:47:00Z"/>
                <w:rFonts w:ascii="Calibri" w:hAnsi="Calibri" w:cs="Calibri"/>
                <w:kern w:val="0"/>
                <w:sz w:val="20"/>
              </w:rPr>
            </w:pPr>
            <w:del w:id="67" w:author="yy" w:date="2014-09-05T15:47:00Z"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{</w:delText>
              </w:r>
            </w:del>
          </w:p>
          <w:p w:rsidR="00635E27" w:rsidDel="00A42207" w:rsidRDefault="00635E27" w:rsidP="00851B84">
            <w:pPr>
              <w:widowControl/>
              <w:ind w:firstLineChars="50" w:firstLine="100"/>
              <w:jc w:val="left"/>
              <w:rPr>
                <w:del w:id="68" w:author="yy" w:date="2014-09-05T15:47:00Z"/>
                <w:rFonts w:ascii="Calibri" w:hAnsi="Calibri" w:cs="Calibri"/>
                <w:kern w:val="0"/>
                <w:sz w:val="20"/>
              </w:rPr>
            </w:pPr>
            <w:del w:id="69" w:author="yy" w:date="2014-09-05T15:47:00Z"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"type": "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 xml:space="preserve"> ScriptComplete</w:delText>
              </w:r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",</w:delText>
              </w:r>
            </w:del>
          </w:p>
          <w:p w:rsidR="00635E27" w:rsidDel="00A42207" w:rsidRDefault="00635E27" w:rsidP="00851B84">
            <w:pPr>
              <w:widowControl/>
              <w:ind w:firstLineChars="50" w:firstLine="100"/>
              <w:jc w:val="left"/>
              <w:rPr>
                <w:del w:id="70" w:author="yy" w:date="2014-09-05T15:47:00Z"/>
                <w:rFonts w:ascii="Calibri" w:hAnsi="Calibri" w:cs="Calibri"/>
                <w:kern w:val="0"/>
                <w:sz w:val="20"/>
              </w:rPr>
            </w:pPr>
            <w:del w:id="71" w:author="yy" w:date="2014-09-05T15:47:00Z"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"office": "enb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1</w:delText>
              </w:r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-mme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1</w:delText>
              </w:r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",</w:delText>
              </w:r>
            </w:del>
          </w:p>
          <w:p w:rsidR="00635E27" w:rsidRPr="005A5EF5" w:rsidDel="00A42207" w:rsidRDefault="00635E27" w:rsidP="005F6270">
            <w:pPr>
              <w:widowControl/>
              <w:jc w:val="left"/>
              <w:rPr>
                <w:del w:id="72" w:author="yy" w:date="2014-09-05T15:47:00Z"/>
                <w:rFonts w:ascii="Calibri" w:hAnsi="Calibri" w:cs="Calibri"/>
                <w:kern w:val="0"/>
                <w:sz w:val="20"/>
              </w:rPr>
            </w:pPr>
            <w:del w:id="73" w:author="yy" w:date="2014-09-05T15:47:00Z"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}</w:delText>
              </w:r>
            </w:del>
          </w:p>
        </w:tc>
      </w:tr>
      <w:tr w:rsidR="00635E27" w:rsidRPr="005A5EF5" w:rsidDel="00A42207" w:rsidTr="005F6270">
        <w:trPr>
          <w:trHeight w:val="255"/>
          <w:del w:id="74" w:author="yy" w:date="2014-09-05T15:47:00Z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E27" w:rsidRPr="005A5EF5" w:rsidDel="00A42207" w:rsidRDefault="00635E27" w:rsidP="005F6270">
            <w:pPr>
              <w:widowControl/>
              <w:jc w:val="center"/>
              <w:rPr>
                <w:del w:id="75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76" w:author="yy" w:date="2014-09-05T15:47:00Z">
              <w:r w:rsidRPr="005A5EF5" w:rsidDel="00A42207">
                <w:rPr>
                  <w:rFonts w:ascii="Calibri" w:hAnsi="Calibri" w:cs="Calibri"/>
                  <w:b/>
                  <w:bCs/>
                  <w:kern w:val="0"/>
                  <w:sz w:val="20"/>
                </w:rPr>
                <w:delText>备注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5E27" w:rsidRPr="005A5EF5" w:rsidDel="00A42207" w:rsidRDefault="00510A9C" w:rsidP="00510A9C">
            <w:pPr>
              <w:widowControl/>
              <w:jc w:val="left"/>
              <w:rPr>
                <w:del w:id="77" w:author="yy" w:date="2014-09-05T15:47:00Z"/>
                <w:rFonts w:ascii="Calibri" w:hAnsi="Calibri" w:cs="Calibri"/>
                <w:kern w:val="0"/>
                <w:sz w:val="20"/>
              </w:rPr>
            </w:pPr>
            <w:del w:id="78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收到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ScriptComplete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后，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RF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停止所有其他相关工具，并开始收集测试报告。</w:delText>
              </w:r>
            </w:del>
          </w:p>
        </w:tc>
      </w:tr>
    </w:tbl>
    <w:p w:rsidR="00635E27" w:rsidRPr="00635E27" w:rsidDel="00A42207" w:rsidRDefault="00635E27" w:rsidP="00635E27">
      <w:pPr>
        <w:pStyle w:val="a4"/>
        <w:rPr>
          <w:del w:id="79" w:author="yy" w:date="2014-09-05T15:47:00Z"/>
        </w:rPr>
      </w:pPr>
    </w:p>
    <w:p w:rsidR="00A44473" w:rsidRDefault="00A44473" w:rsidP="00A44473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80" w:name="_Toc397607968"/>
      <w:r w:rsidRPr="005A5EF5">
        <w:rPr>
          <w:rFonts w:asciiTheme="minorHAnsi" w:hAnsiTheme="minorHAnsi" w:cstheme="minorHAnsi"/>
          <w:sz w:val="28"/>
          <w:szCs w:val="28"/>
        </w:rPr>
        <w:t>Stop</w:t>
      </w:r>
      <w:bookmarkEnd w:id="80"/>
    </w:p>
    <w:tbl>
      <w:tblPr>
        <w:tblW w:w="5000" w:type="pct"/>
        <w:tblLook w:val="04A0"/>
      </w:tblPr>
      <w:tblGrid>
        <w:gridCol w:w="1029"/>
        <w:gridCol w:w="1375"/>
        <w:gridCol w:w="1652"/>
        <w:gridCol w:w="4466"/>
      </w:tblGrid>
      <w:tr w:rsidR="00A44473" w:rsidRPr="005A5EF5" w:rsidTr="005F6270">
        <w:trPr>
          <w:trHeight w:val="255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Stop</w:t>
            </w:r>
          </w:p>
        </w:tc>
      </w:tr>
      <w:tr w:rsidR="00A44473" w:rsidRPr="005A5EF5" w:rsidTr="005F6270">
        <w:trPr>
          <w:trHeight w:val="25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A4447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要求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停止测试流程</w:t>
            </w:r>
          </w:p>
        </w:tc>
      </w:tr>
      <w:tr w:rsidR="00A44473" w:rsidRPr="005A5EF5" w:rsidTr="005F6270">
        <w:trPr>
          <w:trHeight w:val="25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RF-&gt;PSTT</w:t>
            </w:r>
          </w:p>
        </w:tc>
      </w:tr>
      <w:tr w:rsidR="00A44473" w:rsidRPr="005A5EF5" w:rsidTr="005F6270">
        <w:trPr>
          <w:trHeight w:val="255"/>
        </w:trPr>
        <w:tc>
          <w:tcPr>
            <w:tcW w:w="60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A44473" w:rsidRPr="005A5EF5" w:rsidTr="005F6270">
        <w:trPr>
          <w:trHeight w:val="255"/>
        </w:trPr>
        <w:tc>
          <w:tcPr>
            <w:tcW w:w="60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4473" w:rsidRPr="005A5EF5" w:rsidRDefault="00A44473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Default="00A4447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81" w:author="yy" w:date="2014-09-05T16:42:00Z">
              <w:r w:rsidDel="002563C0">
                <w:rPr>
                  <w:rFonts w:ascii="Calibri" w:hAnsi="Calibri" w:cs="Calibri" w:hint="eastAsia"/>
                  <w:kern w:val="0"/>
                  <w:sz w:val="20"/>
                </w:rPr>
                <w:delText>-</w:delText>
              </w:r>
            </w:del>
            <w:ins w:id="82" w:author="yy" w:date="2014-09-05T16:46:00Z">
              <w:r w:rsidR="007808E5">
                <w:rPr>
                  <w:rFonts w:ascii="Calibri" w:hAnsi="Calibri" w:cs="Calibri" w:hint="eastAsia"/>
                  <w:kern w:val="0"/>
                  <w:sz w:val="20"/>
                </w:rPr>
                <w:t>-</w:t>
              </w:r>
            </w:ins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Default="00A4447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-</w:t>
            </w:r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Default="00A4447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-</w:t>
            </w:r>
          </w:p>
        </w:tc>
      </w:tr>
      <w:tr w:rsidR="00A44473" w:rsidRPr="005A5EF5" w:rsidTr="005F6270">
        <w:trPr>
          <w:trHeight w:val="127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编码举例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4473" w:rsidRDefault="00A4447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A44473" w:rsidRDefault="00A44473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 Stop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2563C0" w:rsidDel="007808E5" w:rsidRDefault="00A44473" w:rsidP="00851B84">
            <w:pPr>
              <w:widowControl/>
              <w:ind w:firstLineChars="50" w:firstLine="100"/>
              <w:jc w:val="left"/>
              <w:rPr>
                <w:del w:id="83" w:author="yy" w:date="2014-09-05T16:46:00Z"/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"office": "enb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-mme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A44473" w:rsidRPr="005A5EF5" w:rsidRDefault="00A4447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A44473" w:rsidRPr="005A5EF5" w:rsidTr="005F6270">
        <w:trPr>
          <w:trHeight w:val="25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473" w:rsidRPr="005A5EF5" w:rsidRDefault="00A4447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8754A" w:rsidRDefault="006A3238" w:rsidP="0068754A">
            <w:pPr>
              <w:widowControl/>
              <w:jc w:val="left"/>
              <w:rPr>
                <w:ins w:id="84" w:author="yy" w:date="2014-09-09T10:16:00Z"/>
                <w:rFonts w:ascii="Calibri" w:hAnsi="Calibri" w:cs="Calibri"/>
                <w:kern w:val="0"/>
                <w:sz w:val="20"/>
              </w:rPr>
            </w:pPr>
            <w:del w:id="85" w:author="yy" w:date="2014-09-09T10:15:00Z">
              <w:r w:rsidDel="00EE7C5F">
                <w:rPr>
                  <w:rFonts w:ascii="Calibri" w:hAnsi="Calibri" w:cs="Calibri" w:hint="eastAsia"/>
                  <w:kern w:val="0"/>
                  <w:sz w:val="20"/>
                </w:rPr>
                <w:delText>只能在收到</w:delText>
              </w:r>
            </w:del>
            <w:del w:id="86" w:author="yy" w:date="2014-09-05T16:43:00Z">
              <w:r w:rsidDel="007C6624">
                <w:rPr>
                  <w:rFonts w:ascii="Calibri" w:hAnsi="Calibri" w:cs="Calibri" w:hint="eastAsia"/>
                  <w:kern w:val="0"/>
                  <w:sz w:val="20"/>
                </w:rPr>
                <w:delText>ScriptComplete</w:delText>
              </w:r>
            </w:del>
            <w:del w:id="87" w:author="yy" w:date="2014-09-09T10:15:00Z">
              <w:r w:rsidDel="00EE7C5F">
                <w:rPr>
                  <w:rFonts w:ascii="Calibri" w:hAnsi="Calibri" w:cs="Calibri" w:hint="eastAsia"/>
                  <w:kern w:val="0"/>
                  <w:sz w:val="20"/>
                </w:rPr>
                <w:delText>后</w:delText>
              </w:r>
            </w:del>
            <w:ins w:id="88" w:author="yy" w:date="2014-09-09T10:15:00Z">
              <w:r w:rsidR="00EE7C5F">
                <w:rPr>
                  <w:rFonts w:ascii="Calibri" w:hAnsi="Calibri" w:cs="Calibri" w:hint="eastAsia"/>
                  <w:kern w:val="0"/>
                  <w:sz w:val="20"/>
                </w:rPr>
                <w:t>可以在任何时刻</w:t>
              </w:r>
            </w:ins>
            <w:r>
              <w:rPr>
                <w:rFonts w:ascii="Calibri" w:hAnsi="Calibri" w:cs="Calibri" w:hint="eastAsia"/>
                <w:kern w:val="0"/>
                <w:sz w:val="20"/>
              </w:rPr>
              <w:t>发送给其他测试工具。</w:t>
            </w:r>
          </w:p>
          <w:p w:rsidR="00736BAB" w:rsidRPr="005A5EF5" w:rsidRDefault="00736BAB" w:rsidP="0068754A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89" w:author="yy" w:date="2014-09-09T10:16:00Z">
              <w:r>
                <w:rPr>
                  <w:rFonts w:ascii="Calibri" w:hAnsi="Calibri" w:cs="Calibri" w:hint="eastAsia"/>
                  <w:kern w:val="0"/>
                  <w:sz w:val="20"/>
                </w:rPr>
                <w:t>如果脚本执行尚未开始工具就收到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Stop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，则上报不包含</w:t>
              </w:r>
            </w:ins>
            <w:ins w:id="90" w:author="yy" w:date="2014-09-09T10:17:00Z">
              <w:r>
                <w:rPr>
                  <w:rFonts w:ascii="Calibri" w:hAnsi="Calibri" w:cs="Calibri" w:hint="eastAsia"/>
                  <w:kern w:val="0"/>
                  <w:sz w:val="20"/>
                </w:rPr>
                <w:t>任何变量的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Report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，此时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Report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仅用于确认工具已经结束执行</w:t>
              </w:r>
              <w:r w:rsidR="00F71768">
                <w:rPr>
                  <w:rFonts w:ascii="Calibri" w:hAnsi="Calibri" w:cs="Calibri" w:hint="eastAsia"/>
                  <w:kern w:val="0"/>
                  <w:sz w:val="20"/>
                </w:rPr>
                <w:t>。</w:t>
              </w:r>
            </w:ins>
          </w:p>
        </w:tc>
      </w:tr>
    </w:tbl>
    <w:p w:rsidR="00A44473" w:rsidRPr="00A44473" w:rsidRDefault="00A44473" w:rsidP="00A44473">
      <w:pPr>
        <w:pStyle w:val="a4"/>
      </w:pPr>
    </w:p>
    <w:p w:rsidR="00A44473" w:rsidDel="00A42207" w:rsidRDefault="00A44473" w:rsidP="00A44473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del w:id="91" w:author="yy" w:date="2014-09-05T15:47:00Z"/>
          <w:rFonts w:asciiTheme="minorHAnsi" w:hAnsiTheme="minorHAnsi" w:cstheme="minorHAnsi"/>
          <w:sz w:val="28"/>
          <w:szCs w:val="28"/>
        </w:rPr>
      </w:pPr>
      <w:bookmarkStart w:id="92" w:name="_Toc397607969"/>
      <w:del w:id="93" w:author="yy" w:date="2014-09-05T15:47:00Z">
        <w:r w:rsidRPr="005A5EF5" w:rsidDel="00A42207">
          <w:rPr>
            <w:rFonts w:asciiTheme="minorHAnsi" w:hAnsiTheme="minorHAnsi" w:cstheme="minorHAnsi"/>
            <w:sz w:val="28"/>
            <w:szCs w:val="28"/>
          </w:rPr>
          <w:delText>Stopped</w:delText>
        </w:r>
        <w:bookmarkEnd w:id="92"/>
      </w:del>
    </w:p>
    <w:tbl>
      <w:tblPr>
        <w:tblW w:w="5000" w:type="pct"/>
        <w:tblLook w:val="04A0"/>
      </w:tblPr>
      <w:tblGrid>
        <w:gridCol w:w="1029"/>
        <w:gridCol w:w="1375"/>
        <w:gridCol w:w="1652"/>
        <w:gridCol w:w="4466"/>
      </w:tblGrid>
      <w:tr w:rsidR="006A3238" w:rsidRPr="005A5EF5" w:rsidDel="00A42207" w:rsidTr="005F6270">
        <w:trPr>
          <w:trHeight w:val="255"/>
          <w:del w:id="94" w:author="yy" w:date="2014-09-05T15:47:00Z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95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96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名称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left"/>
              <w:rPr>
                <w:del w:id="97" w:author="yy" w:date="2014-09-05T15:47:00Z"/>
                <w:rFonts w:ascii="Calibri" w:hAnsi="Calibri" w:cs="Calibri"/>
                <w:kern w:val="0"/>
                <w:sz w:val="20"/>
              </w:rPr>
            </w:pPr>
            <w:del w:id="98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Stopped</w:delText>
              </w:r>
            </w:del>
          </w:p>
        </w:tc>
      </w:tr>
      <w:tr w:rsidR="006A3238" w:rsidRPr="005A5EF5" w:rsidDel="00A42207" w:rsidTr="005F6270">
        <w:trPr>
          <w:trHeight w:val="255"/>
          <w:del w:id="99" w:author="yy" w:date="2014-09-05T15:47:00Z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100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101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用途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left"/>
              <w:rPr>
                <w:del w:id="102" w:author="yy" w:date="2014-09-05T15:47:00Z"/>
                <w:rFonts w:ascii="Calibri" w:hAnsi="Calibri" w:cs="Calibri"/>
                <w:kern w:val="0"/>
                <w:sz w:val="20"/>
              </w:rPr>
            </w:pPr>
            <w:del w:id="103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PSTT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通知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RF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测试用例已经按照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Stop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的要求停止</w:delText>
              </w:r>
            </w:del>
          </w:p>
        </w:tc>
      </w:tr>
      <w:tr w:rsidR="006A3238" w:rsidRPr="005A5EF5" w:rsidDel="00A42207" w:rsidTr="005F6270">
        <w:trPr>
          <w:trHeight w:val="255"/>
          <w:del w:id="104" w:author="yy" w:date="2014-09-05T15:47:00Z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105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106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方向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left"/>
              <w:rPr>
                <w:del w:id="107" w:author="yy" w:date="2014-09-05T15:47:00Z"/>
                <w:rFonts w:ascii="Calibri" w:hAnsi="Calibri" w:cs="Calibri"/>
                <w:kern w:val="0"/>
                <w:sz w:val="20"/>
              </w:rPr>
            </w:pPr>
            <w:del w:id="108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PSTT-&gt;RF</w:delText>
              </w:r>
            </w:del>
          </w:p>
        </w:tc>
      </w:tr>
      <w:tr w:rsidR="006A3238" w:rsidRPr="005A5EF5" w:rsidDel="00A42207" w:rsidTr="005F6270">
        <w:trPr>
          <w:trHeight w:val="255"/>
          <w:del w:id="109" w:author="yy" w:date="2014-09-05T15:47:00Z"/>
        </w:trPr>
        <w:tc>
          <w:tcPr>
            <w:tcW w:w="60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110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111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参数</w:delText>
              </w:r>
            </w:del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112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113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名称</w:delText>
              </w:r>
            </w:del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114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115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类型</w:delText>
              </w:r>
            </w:del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116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117" w:author="yy" w:date="2014-09-05T15:47:00Z">
              <w:r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参数</w:delText>
              </w:r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说明</w:delText>
              </w:r>
            </w:del>
          </w:p>
        </w:tc>
      </w:tr>
      <w:tr w:rsidR="006A3238" w:rsidRPr="005A5EF5" w:rsidDel="00A42207" w:rsidTr="005F6270">
        <w:trPr>
          <w:trHeight w:val="255"/>
          <w:del w:id="118" w:author="yy" w:date="2014-09-05T15:47:00Z"/>
        </w:trPr>
        <w:tc>
          <w:tcPr>
            <w:tcW w:w="60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left"/>
              <w:rPr>
                <w:del w:id="119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Del="00A42207" w:rsidRDefault="006A3238" w:rsidP="005F6270">
            <w:pPr>
              <w:widowControl/>
              <w:jc w:val="left"/>
              <w:rPr>
                <w:del w:id="120" w:author="yy" w:date="2014-09-05T15:47:00Z"/>
                <w:rFonts w:ascii="Calibri" w:hAnsi="Calibri" w:cs="Calibri"/>
                <w:kern w:val="0"/>
                <w:sz w:val="20"/>
              </w:rPr>
            </w:pPr>
            <w:del w:id="121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-</w:delText>
              </w:r>
            </w:del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Del="00A42207" w:rsidRDefault="006A3238" w:rsidP="005F6270">
            <w:pPr>
              <w:widowControl/>
              <w:jc w:val="left"/>
              <w:rPr>
                <w:del w:id="122" w:author="yy" w:date="2014-09-05T15:47:00Z"/>
                <w:rFonts w:ascii="Calibri" w:hAnsi="Calibri" w:cs="Calibri"/>
                <w:kern w:val="0"/>
                <w:sz w:val="20"/>
              </w:rPr>
            </w:pPr>
            <w:del w:id="123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-</w:delText>
              </w:r>
            </w:del>
          </w:p>
        </w:tc>
        <w:tc>
          <w:tcPr>
            <w:tcW w:w="2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Del="00A42207" w:rsidRDefault="006A3238" w:rsidP="005F6270">
            <w:pPr>
              <w:widowControl/>
              <w:jc w:val="left"/>
              <w:rPr>
                <w:del w:id="124" w:author="yy" w:date="2014-09-05T15:47:00Z"/>
                <w:rFonts w:ascii="Calibri" w:hAnsi="Calibri" w:cs="Calibri"/>
                <w:kern w:val="0"/>
                <w:sz w:val="20"/>
              </w:rPr>
            </w:pPr>
            <w:del w:id="125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-</w:delText>
              </w:r>
            </w:del>
          </w:p>
        </w:tc>
      </w:tr>
      <w:tr w:rsidR="006A3238" w:rsidRPr="005A5EF5" w:rsidDel="00A42207" w:rsidTr="005F6270">
        <w:trPr>
          <w:trHeight w:val="1275"/>
          <w:del w:id="126" w:author="yy" w:date="2014-09-05T15:47:00Z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127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128" w:author="yy" w:date="2014-09-05T15:47:00Z">
              <w:r w:rsidRPr="005A5EF5" w:rsidDel="00A42207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编码举例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3238" w:rsidDel="00A42207" w:rsidRDefault="006A3238" w:rsidP="005F6270">
            <w:pPr>
              <w:widowControl/>
              <w:jc w:val="left"/>
              <w:rPr>
                <w:del w:id="129" w:author="yy" w:date="2014-09-05T15:47:00Z"/>
                <w:rFonts w:ascii="Calibri" w:hAnsi="Calibri" w:cs="Calibri"/>
                <w:kern w:val="0"/>
                <w:sz w:val="20"/>
              </w:rPr>
            </w:pPr>
            <w:del w:id="130" w:author="yy" w:date="2014-09-05T15:47:00Z"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{</w:delText>
              </w:r>
            </w:del>
          </w:p>
          <w:p w:rsidR="006A3238" w:rsidDel="00A42207" w:rsidRDefault="006A3238" w:rsidP="00851B84">
            <w:pPr>
              <w:widowControl/>
              <w:ind w:firstLineChars="50" w:firstLine="100"/>
              <w:jc w:val="left"/>
              <w:rPr>
                <w:del w:id="131" w:author="yy" w:date="2014-09-05T15:47:00Z"/>
                <w:rFonts w:ascii="Calibri" w:hAnsi="Calibri" w:cs="Calibri"/>
                <w:kern w:val="0"/>
                <w:sz w:val="20"/>
              </w:rPr>
            </w:pPr>
            <w:del w:id="132" w:author="yy" w:date="2014-09-05T15:47:00Z"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"type": "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 xml:space="preserve"> Stopped</w:delText>
              </w:r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",</w:delText>
              </w:r>
            </w:del>
          </w:p>
          <w:p w:rsidR="006A3238" w:rsidDel="00A42207" w:rsidRDefault="006A3238" w:rsidP="00851B84">
            <w:pPr>
              <w:widowControl/>
              <w:ind w:firstLineChars="50" w:firstLine="100"/>
              <w:jc w:val="left"/>
              <w:rPr>
                <w:del w:id="133" w:author="yy" w:date="2014-09-05T15:47:00Z"/>
                <w:rFonts w:ascii="Calibri" w:hAnsi="Calibri" w:cs="Calibri"/>
                <w:kern w:val="0"/>
                <w:sz w:val="20"/>
              </w:rPr>
            </w:pPr>
            <w:del w:id="134" w:author="yy" w:date="2014-09-05T15:47:00Z"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"office": "enb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1</w:delText>
              </w:r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-mme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1</w:delText>
              </w:r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",</w:delText>
              </w:r>
            </w:del>
          </w:p>
          <w:p w:rsidR="006A3238" w:rsidRPr="005A5EF5" w:rsidDel="00A42207" w:rsidRDefault="006A3238" w:rsidP="005F6270">
            <w:pPr>
              <w:widowControl/>
              <w:jc w:val="left"/>
              <w:rPr>
                <w:del w:id="135" w:author="yy" w:date="2014-09-05T15:47:00Z"/>
                <w:rFonts w:ascii="Calibri" w:hAnsi="Calibri" w:cs="Calibri"/>
                <w:kern w:val="0"/>
                <w:sz w:val="20"/>
              </w:rPr>
            </w:pPr>
            <w:del w:id="136" w:author="yy" w:date="2014-09-05T15:47:00Z">
              <w:r w:rsidRPr="005A5EF5" w:rsidDel="00A42207">
                <w:rPr>
                  <w:rFonts w:ascii="Calibri" w:hAnsi="Calibri" w:cs="Calibri"/>
                  <w:kern w:val="0"/>
                  <w:sz w:val="20"/>
                </w:rPr>
                <w:delText>}</w:delText>
              </w:r>
            </w:del>
          </w:p>
        </w:tc>
      </w:tr>
      <w:tr w:rsidR="006A3238" w:rsidRPr="005A5EF5" w:rsidDel="00A42207" w:rsidTr="005F6270">
        <w:trPr>
          <w:trHeight w:val="255"/>
          <w:del w:id="137" w:author="yy" w:date="2014-09-05T15:47:00Z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3238" w:rsidRPr="005A5EF5" w:rsidDel="00A42207" w:rsidRDefault="006A3238" w:rsidP="005F6270">
            <w:pPr>
              <w:widowControl/>
              <w:jc w:val="center"/>
              <w:rPr>
                <w:del w:id="138" w:author="yy" w:date="2014-09-05T15:47:00Z"/>
                <w:rFonts w:ascii="Calibri" w:hAnsi="Calibri" w:cs="Calibri"/>
                <w:b/>
                <w:bCs/>
                <w:kern w:val="0"/>
                <w:sz w:val="20"/>
              </w:rPr>
            </w:pPr>
            <w:del w:id="139" w:author="yy" w:date="2014-09-05T15:47:00Z">
              <w:r w:rsidRPr="005A5EF5" w:rsidDel="00A42207">
                <w:rPr>
                  <w:rFonts w:ascii="Calibri" w:hAnsi="Calibri" w:cs="Calibri"/>
                  <w:b/>
                  <w:bCs/>
                  <w:kern w:val="0"/>
                  <w:sz w:val="20"/>
                </w:rPr>
                <w:delText>备注</w:delText>
              </w:r>
            </w:del>
          </w:p>
        </w:tc>
        <w:tc>
          <w:tcPr>
            <w:tcW w:w="43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3238" w:rsidRPr="005A5EF5" w:rsidDel="00A42207" w:rsidRDefault="00DC323F" w:rsidP="005F6270">
            <w:pPr>
              <w:widowControl/>
              <w:jc w:val="left"/>
              <w:rPr>
                <w:del w:id="140" w:author="yy" w:date="2014-09-05T15:47:00Z"/>
                <w:rFonts w:ascii="Calibri" w:hAnsi="Calibri" w:cs="Calibri"/>
                <w:kern w:val="0"/>
                <w:sz w:val="20"/>
              </w:rPr>
            </w:pPr>
            <w:del w:id="141" w:author="yy" w:date="2014-09-05T15:47:00Z"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在收到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Stop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后</w:delText>
              </w:r>
              <w:r w:rsidR="00C87FE8" w:rsidDel="00A42207">
                <w:rPr>
                  <w:rFonts w:ascii="Calibri" w:hAnsi="Calibri" w:cs="Calibri" w:hint="eastAsia"/>
                  <w:kern w:val="0"/>
                  <w:sz w:val="20"/>
                </w:rPr>
                <w:delText>，测试脚本完全停止后</w:delText>
              </w:r>
              <w:r w:rsidDel="00A42207">
                <w:rPr>
                  <w:rFonts w:ascii="Calibri" w:hAnsi="Calibri" w:cs="Calibri" w:hint="eastAsia"/>
                  <w:kern w:val="0"/>
                  <w:sz w:val="20"/>
                </w:rPr>
                <w:delText>发送。</w:delText>
              </w:r>
            </w:del>
          </w:p>
        </w:tc>
      </w:tr>
    </w:tbl>
    <w:p w:rsidR="00A44473" w:rsidRPr="00A44473" w:rsidDel="00A42207" w:rsidRDefault="00A44473" w:rsidP="00A44473">
      <w:pPr>
        <w:pStyle w:val="a4"/>
        <w:rPr>
          <w:del w:id="142" w:author="yy" w:date="2014-09-05T15:47:00Z"/>
        </w:rPr>
      </w:pPr>
    </w:p>
    <w:p w:rsidR="008220C7" w:rsidRDefault="008220C7" w:rsidP="008220C7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43" w:name="_Toc397607970"/>
      <w:r w:rsidRPr="005A5EF5">
        <w:rPr>
          <w:rFonts w:asciiTheme="minorHAnsi" w:hAnsiTheme="minorHAnsi" w:cstheme="minorHAnsi"/>
          <w:sz w:val="28"/>
          <w:szCs w:val="28"/>
        </w:rPr>
        <w:t>Report</w:t>
      </w:r>
      <w:bookmarkEnd w:id="143"/>
    </w:p>
    <w:tbl>
      <w:tblPr>
        <w:tblW w:w="5000" w:type="pct"/>
        <w:tblLook w:val="04A0"/>
      </w:tblPr>
      <w:tblGrid>
        <w:gridCol w:w="1020"/>
        <w:gridCol w:w="1497"/>
        <w:gridCol w:w="1616"/>
        <w:gridCol w:w="4389"/>
      </w:tblGrid>
      <w:tr w:rsidR="007B3422" w:rsidRPr="005A5EF5" w:rsidTr="007B3422">
        <w:trPr>
          <w:trHeight w:val="255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7B3422">
              <w:rPr>
                <w:rFonts w:ascii="Calibri" w:hAnsi="Calibri" w:cs="Calibri" w:hint="eastAsia"/>
                <w:kern w:val="0"/>
                <w:sz w:val="20"/>
              </w:rPr>
              <w:t>Report</w:t>
            </w:r>
          </w:p>
        </w:tc>
      </w:tr>
      <w:tr w:rsidR="007B3422" w:rsidRPr="005A5EF5" w:rsidTr="007B3422">
        <w:trPr>
          <w:trHeight w:val="255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向</w:t>
            </w: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上报测试报告</w:t>
            </w:r>
          </w:p>
        </w:tc>
      </w:tr>
      <w:tr w:rsidR="007B3422" w:rsidRPr="005A5EF5" w:rsidTr="007B3422">
        <w:trPr>
          <w:trHeight w:val="255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PSTT-&gt;RF</w:t>
            </w:r>
          </w:p>
        </w:tc>
      </w:tr>
      <w:tr w:rsidR="007B3422" w:rsidRPr="005A5EF5" w:rsidTr="007B3422">
        <w:trPr>
          <w:trHeight w:val="255"/>
        </w:trPr>
        <w:tc>
          <w:tcPr>
            <w:tcW w:w="59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7B3422" w:rsidRPr="007B3422" w:rsidTr="007B3422">
        <w:trPr>
          <w:trHeight w:val="255"/>
        </w:trPr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422" w:rsidRPr="005A5EF5" w:rsidRDefault="007B3422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AD6327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report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数组，复合类型</w:t>
            </w:r>
          </w:p>
        </w:tc>
        <w:tc>
          <w:tcPr>
            <w:tcW w:w="2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按照测试脚本要求采集的所有数据及其名称</w:t>
            </w:r>
          </w:p>
        </w:tc>
      </w:tr>
      <w:tr w:rsidR="007B3422" w:rsidRPr="007B3422" w:rsidTr="007B3422">
        <w:trPr>
          <w:trHeight w:val="255"/>
        </w:trPr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B3422" w:rsidRPr="005A5EF5" w:rsidRDefault="007B3422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AD6327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report</w:t>
            </w:r>
            <w:r w:rsidR="007B3422">
              <w:rPr>
                <w:rFonts w:ascii="Calibri" w:hAnsi="Calibri" w:cs="Calibri" w:hint="eastAsia"/>
                <w:kern w:val="0"/>
                <w:sz w:val="20"/>
              </w:rPr>
              <w:t>[].name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数据名称，与测试脚本中一致</w:t>
            </w:r>
          </w:p>
        </w:tc>
      </w:tr>
      <w:tr w:rsidR="007B3422" w:rsidRPr="007B3422" w:rsidTr="007B3422">
        <w:trPr>
          <w:trHeight w:val="255"/>
        </w:trPr>
        <w:tc>
          <w:tcPr>
            <w:tcW w:w="598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3422" w:rsidRPr="005A5EF5" w:rsidRDefault="007B3422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AD6327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report</w:t>
            </w:r>
            <w:r w:rsidR="007B3422">
              <w:rPr>
                <w:rFonts w:ascii="Calibri" w:hAnsi="Calibri" w:cs="Calibri" w:hint="eastAsia"/>
                <w:kern w:val="0"/>
                <w:sz w:val="20"/>
              </w:rPr>
              <w:t>[].value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  <w:r>
              <w:rPr>
                <w:rFonts w:ascii="Calibri" w:hAnsi="Calibri" w:cs="Calibri" w:hint="eastAsia"/>
                <w:kern w:val="0"/>
                <w:sz w:val="20"/>
              </w:rPr>
              <w:t>/</w:t>
            </w: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数据的值</w:t>
            </w:r>
          </w:p>
        </w:tc>
      </w:tr>
      <w:tr w:rsidR="007B3422" w:rsidRPr="005A5EF5" w:rsidTr="007B3422">
        <w:trPr>
          <w:trHeight w:val="1275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lastRenderedPageBreak/>
              <w:t>编码举例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422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7B3422" w:rsidRDefault="007B3422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 </w:t>
            </w:r>
            <w:r w:rsidR="008E7D09">
              <w:rPr>
                <w:rFonts w:ascii="Calibri" w:hAnsi="Calibri" w:cs="Calibri" w:hint="eastAsia"/>
                <w:kern w:val="0"/>
                <w:sz w:val="20"/>
              </w:rPr>
              <w:t>Report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7B3422" w:rsidRDefault="007B3422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"office": "enb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-mme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AD6327" w:rsidRDefault="00AD6327" w:rsidP="00851B84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report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[</w:t>
            </w:r>
          </w:p>
          <w:p w:rsidR="00AD6327" w:rsidRDefault="00AD6327" w:rsidP="00851B84">
            <w:pPr>
              <w:widowControl/>
              <w:ind w:firstLineChars="500" w:firstLine="10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{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name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var1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,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value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&lt;value1&gt;},</w:t>
            </w:r>
          </w:p>
          <w:p w:rsidR="00AD6327" w:rsidRDefault="00AD6327" w:rsidP="00851B84">
            <w:pPr>
              <w:widowControl/>
              <w:ind w:firstLineChars="500" w:firstLine="10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{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name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var2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,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value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&lt;value2&gt;}</w:t>
            </w:r>
          </w:p>
          <w:p w:rsidR="00AD6327" w:rsidRDefault="00D73E98" w:rsidP="00851B84">
            <w:pPr>
              <w:widowControl/>
              <w:ind w:firstLineChars="450" w:firstLine="9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]</w:t>
            </w:r>
          </w:p>
          <w:p w:rsidR="007B3422" w:rsidRPr="005A5EF5" w:rsidRDefault="007B342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7B3422" w:rsidRPr="005A5EF5" w:rsidTr="007B3422">
        <w:trPr>
          <w:trHeight w:val="255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422" w:rsidRPr="005A5EF5" w:rsidRDefault="007B342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2166B" w:rsidRPr="005A5EF5" w:rsidRDefault="007B3422" w:rsidP="00B31EF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只能在发送了</w:t>
            </w:r>
            <w:del w:id="144" w:author="yy" w:date="2014-09-05T16:43:00Z">
              <w:r w:rsidDel="00B31EF4">
                <w:rPr>
                  <w:rFonts w:ascii="Calibri" w:hAnsi="Calibri" w:cs="Calibri" w:hint="eastAsia"/>
                  <w:kern w:val="0"/>
                  <w:sz w:val="20"/>
                </w:rPr>
                <w:delText>Stopped</w:delText>
              </w:r>
            </w:del>
            <w:ins w:id="145" w:author="yy" w:date="2014-09-05T16:43:00Z">
              <w:r w:rsidR="00B31EF4">
                <w:rPr>
                  <w:rFonts w:ascii="Calibri" w:hAnsi="Calibri" w:cs="Calibri" w:hint="eastAsia"/>
                  <w:kern w:val="0"/>
                  <w:sz w:val="20"/>
                </w:rPr>
                <w:t>Started</w:t>
              </w:r>
            </w:ins>
            <w:r>
              <w:rPr>
                <w:rFonts w:ascii="Calibri" w:hAnsi="Calibri" w:cs="Calibri" w:hint="eastAsia"/>
                <w:kern w:val="0"/>
                <w:sz w:val="20"/>
              </w:rPr>
              <w:t>后发送</w:t>
            </w:r>
            <w:ins w:id="146" w:author="yy" w:date="2014-09-09T10:16:00Z">
              <w:r w:rsidR="00B2166B">
                <w:rPr>
                  <w:rFonts w:ascii="Calibri" w:hAnsi="Calibri" w:cs="Calibri" w:hint="eastAsia"/>
                  <w:kern w:val="0"/>
                  <w:sz w:val="20"/>
                </w:rPr>
                <w:t>，或者收到</w:t>
              </w:r>
              <w:r w:rsidR="00B2166B">
                <w:rPr>
                  <w:rFonts w:ascii="Calibri" w:hAnsi="Calibri" w:cs="Calibri" w:hint="eastAsia"/>
                  <w:kern w:val="0"/>
                  <w:sz w:val="20"/>
                </w:rPr>
                <w:t>Stop</w:t>
              </w:r>
              <w:r w:rsidR="00B2166B">
                <w:rPr>
                  <w:rFonts w:ascii="Calibri" w:hAnsi="Calibri" w:cs="Calibri" w:hint="eastAsia"/>
                  <w:kern w:val="0"/>
                  <w:sz w:val="20"/>
                </w:rPr>
                <w:t>后发送</w:t>
              </w:r>
            </w:ins>
            <w:r>
              <w:rPr>
                <w:rFonts w:ascii="Calibri" w:hAnsi="Calibri" w:cs="Calibri" w:hint="eastAsia"/>
                <w:kern w:val="0"/>
                <w:sz w:val="20"/>
              </w:rPr>
              <w:t>。</w:t>
            </w:r>
          </w:p>
        </w:tc>
      </w:tr>
    </w:tbl>
    <w:p w:rsidR="00A44473" w:rsidRPr="00A44473" w:rsidRDefault="00A44473" w:rsidP="00A44473">
      <w:pPr>
        <w:pStyle w:val="a4"/>
      </w:pPr>
    </w:p>
    <w:p w:rsidR="008220C7" w:rsidRDefault="008220C7" w:rsidP="008220C7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47" w:name="_Toc397607971"/>
      <w:r w:rsidRPr="005A5EF5">
        <w:rPr>
          <w:rFonts w:asciiTheme="minorHAnsi" w:hAnsiTheme="minorHAnsi" w:cstheme="minorHAnsi"/>
          <w:sz w:val="28"/>
          <w:szCs w:val="28"/>
        </w:rPr>
        <w:t>Exception</w:t>
      </w:r>
      <w:bookmarkEnd w:id="147"/>
    </w:p>
    <w:tbl>
      <w:tblPr>
        <w:tblW w:w="5000" w:type="pct"/>
        <w:tblLook w:val="04A0"/>
      </w:tblPr>
      <w:tblGrid>
        <w:gridCol w:w="1020"/>
        <w:gridCol w:w="1495"/>
        <w:gridCol w:w="1616"/>
        <w:gridCol w:w="4391"/>
      </w:tblGrid>
      <w:tr w:rsidR="00782A3F" w:rsidRPr="005A5EF5" w:rsidTr="005F6270">
        <w:trPr>
          <w:trHeight w:val="255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7B3422">
              <w:rPr>
                <w:rFonts w:ascii="Calibri" w:hAnsi="Calibri" w:cs="Calibri" w:hint="eastAsia"/>
                <w:kern w:val="0"/>
                <w:sz w:val="20"/>
              </w:rPr>
              <w:t>Report</w:t>
            </w:r>
          </w:p>
        </w:tc>
      </w:tr>
      <w:tr w:rsidR="00782A3F" w:rsidRPr="005A5EF5" w:rsidTr="005F6270">
        <w:trPr>
          <w:trHeight w:val="255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782A3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向</w:t>
            </w: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上报异常</w:t>
            </w:r>
          </w:p>
        </w:tc>
      </w:tr>
      <w:tr w:rsidR="00782A3F" w:rsidRPr="005A5EF5" w:rsidTr="00782A3F">
        <w:trPr>
          <w:trHeight w:val="255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方向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PSTT-&gt;RF</w:t>
            </w:r>
          </w:p>
        </w:tc>
      </w:tr>
      <w:tr w:rsidR="00782A3F" w:rsidRPr="005A5EF5" w:rsidTr="00782A3F">
        <w:trPr>
          <w:trHeight w:val="255"/>
        </w:trPr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782A3F" w:rsidRPr="005A5EF5" w:rsidTr="00782A3F">
        <w:trPr>
          <w:trHeight w:val="255"/>
        </w:trPr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782A3F" w:rsidRDefault="00782A3F" w:rsidP="00782A3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782A3F">
              <w:rPr>
                <w:rFonts w:ascii="Calibri" w:hAnsi="Calibri" w:cs="Calibri" w:hint="eastAsia"/>
                <w:kern w:val="0"/>
                <w:sz w:val="20"/>
              </w:rPr>
              <w:t>code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782A3F" w:rsidRDefault="00782A3F" w:rsidP="00782A3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782A3F"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2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782A3F" w:rsidRDefault="00782A3F" w:rsidP="00782A3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782A3F">
              <w:rPr>
                <w:rFonts w:ascii="Calibri" w:hAnsi="Calibri" w:cs="Calibri" w:hint="eastAsia"/>
                <w:kern w:val="0"/>
                <w:sz w:val="20"/>
              </w:rPr>
              <w:t>异常编号</w:t>
            </w:r>
          </w:p>
        </w:tc>
      </w:tr>
      <w:tr w:rsidR="00782A3F" w:rsidRPr="007B3422" w:rsidTr="00782A3F">
        <w:trPr>
          <w:trHeight w:val="255"/>
        </w:trPr>
        <w:tc>
          <w:tcPr>
            <w:tcW w:w="5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A3F" w:rsidRPr="005A5EF5" w:rsidRDefault="00782A3F" w:rsidP="005F627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  <w:sz w:val="20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Default="00782A3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reason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Default="00782A3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Default="00782A3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发生异常的原因</w:t>
            </w:r>
          </w:p>
        </w:tc>
      </w:tr>
      <w:tr w:rsidR="00782A3F" w:rsidRPr="005A5EF5" w:rsidTr="00782A3F">
        <w:trPr>
          <w:trHeight w:val="1275"/>
        </w:trPr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编码举例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2A3F" w:rsidRDefault="00782A3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782A3F" w:rsidRDefault="00782A3F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"type": "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 </w:t>
            </w:r>
            <w:r w:rsidR="000910DA">
              <w:rPr>
                <w:rFonts w:ascii="Calibri" w:hAnsi="Calibri" w:cs="Calibri" w:hint="eastAsia"/>
                <w:kern w:val="0"/>
                <w:sz w:val="20"/>
              </w:rPr>
              <w:t>Exception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782A3F" w:rsidRDefault="00782A3F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"office": "enb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-mme</w:t>
            </w:r>
            <w:r>
              <w:rPr>
                <w:rFonts w:ascii="Calibri" w:hAnsi="Calibri" w:cs="Calibri" w:hint="eastAsia"/>
                <w:kern w:val="0"/>
                <w:sz w:val="20"/>
              </w:rPr>
              <w:t>1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782A3F" w:rsidRDefault="00782A3F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code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1000</w:t>
            </w:r>
          </w:p>
          <w:p w:rsidR="00782A3F" w:rsidRDefault="00782A3F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reason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Script execution timeout.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</w:p>
          <w:p w:rsidR="00782A3F" w:rsidRPr="005A5EF5" w:rsidRDefault="00782A3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782A3F" w:rsidRPr="005A5EF5" w:rsidTr="005F6270">
        <w:trPr>
          <w:trHeight w:val="255"/>
        </w:trPr>
        <w:tc>
          <w:tcPr>
            <w:tcW w:w="5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A3F" w:rsidRPr="005A5EF5" w:rsidRDefault="00782A3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0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2A3F" w:rsidRPr="005A5EF5" w:rsidRDefault="00782A3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在各种异常场景下发送。</w:t>
            </w:r>
          </w:p>
        </w:tc>
      </w:tr>
    </w:tbl>
    <w:p w:rsidR="00782A3F" w:rsidRPr="00782A3F" w:rsidRDefault="00782A3F" w:rsidP="00782A3F">
      <w:pPr>
        <w:pStyle w:val="a4"/>
      </w:pPr>
    </w:p>
    <w:p w:rsidR="00995FA0" w:rsidRPr="005A5EF5" w:rsidRDefault="001A3713" w:rsidP="00995FA0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48" w:name="_Toc397607972"/>
      <w:r>
        <w:rPr>
          <w:rFonts w:asciiTheme="minorHAnsi" w:hAnsiTheme="minorHAnsi" w:cstheme="minorHAnsi" w:hint="eastAsia"/>
        </w:rPr>
        <w:t>PSTT</w:t>
      </w:r>
      <w:r w:rsidR="005D31CA" w:rsidRPr="005A5EF5">
        <w:rPr>
          <w:rFonts w:asciiTheme="minorHAnsi" w:hAnsiTheme="minorHAnsi" w:cstheme="minorHAnsi"/>
        </w:rPr>
        <w:t>测试脚本（</w:t>
      </w:r>
      <w:r w:rsidR="005D31CA" w:rsidRPr="005A5EF5">
        <w:rPr>
          <w:rFonts w:asciiTheme="minorHAnsi" w:hAnsiTheme="minorHAnsi" w:cstheme="minorHAnsi"/>
        </w:rPr>
        <w:t>Script</w:t>
      </w:r>
      <w:r w:rsidR="005D31CA" w:rsidRPr="005A5EF5">
        <w:rPr>
          <w:rFonts w:asciiTheme="minorHAnsi" w:hAnsiTheme="minorHAnsi" w:cstheme="minorHAnsi"/>
        </w:rPr>
        <w:t>）</w:t>
      </w:r>
      <w:bookmarkEnd w:id="148"/>
    </w:p>
    <w:p w:rsidR="00995FA0" w:rsidRDefault="005D31CA" w:rsidP="00995FA0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49" w:name="_Toc397607973"/>
      <w:r w:rsidRPr="005A5EF5">
        <w:rPr>
          <w:rFonts w:asciiTheme="minorHAnsi" w:hAnsiTheme="minorHAnsi" w:cstheme="minorHAnsi"/>
          <w:sz w:val="28"/>
          <w:szCs w:val="28"/>
        </w:rPr>
        <w:t>脚本格式</w:t>
      </w:r>
      <w:bookmarkEnd w:id="149"/>
    </w:p>
    <w:p w:rsidR="00E67BCD" w:rsidRPr="005A5EF5" w:rsidRDefault="00E67BCD" w:rsidP="00E67BCD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测试脚本</w:t>
      </w:r>
      <w:r w:rsidRPr="005A5EF5">
        <w:rPr>
          <w:rFonts w:asciiTheme="minorHAnsi" w:cstheme="minorHAnsi"/>
        </w:rPr>
        <w:t>使用</w:t>
      </w:r>
      <w:r w:rsidRPr="005A5EF5">
        <w:rPr>
          <w:rFonts w:asciiTheme="minorHAnsi" w:hAnsiTheme="minorHAnsi" w:cstheme="minorHAnsi"/>
        </w:rPr>
        <w:t>JSON</w:t>
      </w:r>
      <w:r w:rsidRPr="005A5EF5">
        <w:rPr>
          <w:rFonts w:asciiTheme="minorHAnsi" w:cstheme="minorHAnsi"/>
        </w:rPr>
        <w:t>格式编码的数据。</w:t>
      </w:r>
    </w:p>
    <w:p w:rsidR="00E67BCD" w:rsidRPr="005A5EF5" w:rsidRDefault="00E67BCD" w:rsidP="00E67BCD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>{</w:t>
      </w:r>
    </w:p>
    <w:p w:rsidR="00E67BCD" w:rsidRPr="005A5EF5" w:rsidRDefault="00E67BCD" w:rsidP="00E67BCD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>“</w:t>
      </w:r>
      <w:r w:rsidR="00942BB1">
        <w:rPr>
          <w:rFonts w:asciiTheme="minorHAnsi" w:hAnsiTheme="minorHAnsi" w:cstheme="minorHAnsi" w:hint="eastAsia"/>
          <w:b/>
        </w:rPr>
        <w:t>step</w:t>
      </w:r>
      <w:r w:rsidRPr="005A5EF5">
        <w:rPr>
          <w:rFonts w:asciiTheme="minorHAnsi" w:hAnsiTheme="minorHAnsi" w:cstheme="minorHAnsi"/>
          <w:b/>
        </w:rPr>
        <w:t>”:</w:t>
      </w:r>
      <w:r w:rsidR="00C42BA3">
        <w:rPr>
          <w:rFonts w:asciiTheme="minorHAnsi" w:hAnsiTheme="minorHAnsi" w:cstheme="minorHAnsi" w:hint="eastAsia"/>
          <w:b/>
        </w:rPr>
        <w:t xml:space="preserve"> &lt;</w:t>
      </w:r>
      <w:r w:rsidR="00942BB1">
        <w:rPr>
          <w:rFonts w:asciiTheme="minorHAnsi" w:hAnsiTheme="minorHAnsi" w:cstheme="minorHAnsi" w:hint="eastAsia"/>
          <w:b/>
        </w:rPr>
        <w:t>step</w:t>
      </w:r>
      <w:r w:rsidR="00C42BA3">
        <w:rPr>
          <w:rFonts w:asciiTheme="minorHAnsi" w:hAnsiTheme="minorHAnsi" w:cstheme="minorHAnsi" w:hint="eastAsia"/>
          <w:b/>
        </w:rPr>
        <w:t xml:space="preserve"> type&gt;</w:t>
      </w:r>
      <w:r w:rsidRPr="005A5EF5">
        <w:rPr>
          <w:rFonts w:asciiTheme="minorHAnsi" w:hAnsiTheme="minorHAnsi" w:cstheme="minorHAnsi"/>
          <w:b/>
        </w:rPr>
        <w:t>,</w:t>
      </w:r>
    </w:p>
    <w:p w:rsidR="00E67BCD" w:rsidRPr="005A5EF5" w:rsidRDefault="00E67BCD" w:rsidP="00E67BCD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 xml:space="preserve">&lt;other </w:t>
      </w:r>
      <w:r w:rsidR="00F06CE3">
        <w:rPr>
          <w:rFonts w:asciiTheme="minorHAnsi" w:hAnsiTheme="minorHAnsi" w:cstheme="minorHAnsi" w:hint="eastAsia"/>
          <w:b/>
        </w:rPr>
        <w:t>step</w:t>
      </w:r>
      <w:r w:rsidRPr="005A5EF5">
        <w:rPr>
          <w:rFonts w:asciiTheme="minorHAnsi" w:hAnsiTheme="minorHAnsi" w:cstheme="minorHAnsi"/>
          <w:b/>
        </w:rPr>
        <w:t xml:space="preserve"> related parameters&gt;</w:t>
      </w:r>
    </w:p>
    <w:p w:rsidR="00E67BCD" w:rsidRPr="005A5EF5" w:rsidRDefault="00E67BCD" w:rsidP="00E67BCD">
      <w:pPr>
        <w:pStyle w:val="a4"/>
        <w:rPr>
          <w:rFonts w:asciiTheme="minorHAnsi" w:hAnsiTheme="minorHAnsi" w:cstheme="minorHAnsi"/>
          <w:b/>
        </w:rPr>
      </w:pPr>
      <w:r w:rsidRPr="005A5EF5">
        <w:rPr>
          <w:rFonts w:asciiTheme="minorHAnsi" w:hAnsiTheme="minorHAnsi" w:cstheme="minorHAnsi"/>
          <w:b/>
        </w:rPr>
        <w:t>}</w:t>
      </w:r>
    </w:p>
    <w:p w:rsidR="00995FA0" w:rsidDel="00025868" w:rsidRDefault="005D31CA" w:rsidP="00995FA0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del w:id="150" w:author="yy" w:date="2014-10-22T14:46:00Z"/>
          <w:rFonts w:asciiTheme="minorHAnsi" w:hAnsiTheme="minorHAnsi" w:cstheme="minorHAnsi"/>
          <w:sz w:val="28"/>
          <w:szCs w:val="28"/>
        </w:rPr>
      </w:pPr>
      <w:bookmarkStart w:id="151" w:name="_Toc397607974"/>
      <w:del w:id="152" w:author="yy" w:date="2014-10-22T14:46:00Z">
        <w:r w:rsidRPr="005A5EF5" w:rsidDel="00025868">
          <w:rPr>
            <w:rFonts w:asciiTheme="minorHAnsi" w:hAnsiTheme="minorHAnsi" w:cstheme="minorHAnsi"/>
            <w:sz w:val="28"/>
            <w:szCs w:val="28"/>
          </w:rPr>
          <w:delText>SendMessage</w:delText>
        </w:r>
        <w:bookmarkEnd w:id="151"/>
      </w:del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DD3293" w:rsidRPr="005A5EF5" w:rsidDel="00025868" w:rsidTr="0051390F">
        <w:trPr>
          <w:trHeight w:val="255"/>
          <w:del w:id="153" w:author="yy" w:date="2014-10-22T14:46:00Z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293" w:rsidRPr="005A5EF5" w:rsidDel="00025868" w:rsidRDefault="00DD3293" w:rsidP="005F6270">
            <w:pPr>
              <w:widowControl/>
              <w:jc w:val="center"/>
              <w:rPr>
                <w:del w:id="154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155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名称</w:delText>
              </w:r>
            </w:del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3293" w:rsidRPr="005A5EF5" w:rsidDel="00025868" w:rsidRDefault="00DD3293" w:rsidP="005F6270">
            <w:pPr>
              <w:widowControl/>
              <w:jc w:val="left"/>
              <w:rPr>
                <w:del w:id="156" w:author="yy" w:date="2014-10-22T14:46:00Z"/>
                <w:rFonts w:ascii="Calibri" w:hAnsi="Calibri" w:cs="Calibri"/>
                <w:kern w:val="0"/>
                <w:sz w:val="20"/>
              </w:rPr>
            </w:pPr>
            <w:del w:id="157" w:author="yy" w:date="2014-10-22T14:46:00Z">
              <w:r w:rsidRPr="00DD3293" w:rsidDel="00025868">
                <w:rPr>
                  <w:rFonts w:ascii="Calibri" w:hAnsi="Calibri" w:cs="Calibri" w:hint="eastAsia"/>
                  <w:kern w:val="0"/>
                  <w:sz w:val="20"/>
                </w:rPr>
                <w:delText>SendMessage</w:delText>
              </w:r>
            </w:del>
          </w:p>
        </w:tc>
      </w:tr>
      <w:tr w:rsidR="00DD3293" w:rsidRPr="005A5EF5" w:rsidDel="00025868" w:rsidTr="0051390F">
        <w:trPr>
          <w:trHeight w:val="255"/>
          <w:del w:id="158" w:author="yy" w:date="2014-10-22T14:46:00Z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293" w:rsidRPr="005A5EF5" w:rsidDel="00025868" w:rsidRDefault="00DD3293" w:rsidP="005F6270">
            <w:pPr>
              <w:widowControl/>
              <w:jc w:val="center"/>
              <w:rPr>
                <w:del w:id="159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160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用途</w:delText>
              </w:r>
            </w:del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3293" w:rsidRPr="005A5EF5" w:rsidDel="00025868" w:rsidRDefault="00955BA8" w:rsidP="00DD3293">
            <w:pPr>
              <w:widowControl/>
              <w:jc w:val="left"/>
              <w:rPr>
                <w:del w:id="161" w:author="yy" w:date="2014-10-22T14:46:00Z"/>
                <w:rFonts w:ascii="Calibri" w:hAnsi="Calibri" w:cs="Calibri"/>
                <w:kern w:val="0"/>
                <w:sz w:val="20"/>
              </w:rPr>
            </w:pPr>
            <w:del w:id="162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执行到这一条时</w:delText>
              </w:r>
              <w:r w:rsidR="00DD3293" w:rsidDel="00025868">
                <w:rPr>
                  <w:rFonts w:ascii="Calibri" w:hAnsi="Calibri" w:cs="Calibri" w:hint="eastAsia"/>
                  <w:kern w:val="0"/>
                  <w:sz w:val="20"/>
                </w:rPr>
                <w:delText>模拟网元向</w:delText>
              </w:r>
              <w:r w:rsidR="00DD3293" w:rsidDel="00025868">
                <w:rPr>
                  <w:rFonts w:ascii="Calibri" w:hAnsi="Calibri" w:cs="Calibri" w:hint="eastAsia"/>
                  <w:kern w:val="0"/>
                  <w:sz w:val="20"/>
                </w:rPr>
                <w:delText>DUT</w:delText>
              </w:r>
              <w:r w:rsidR="00DD3293" w:rsidDel="00025868">
                <w:rPr>
                  <w:rFonts w:ascii="Calibri" w:hAnsi="Calibri" w:cs="Calibri" w:hint="eastAsia"/>
                  <w:kern w:val="0"/>
                  <w:sz w:val="20"/>
                </w:rPr>
                <w:delText>发送一条消息</w:delText>
              </w:r>
            </w:del>
          </w:p>
        </w:tc>
      </w:tr>
      <w:tr w:rsidR="0051390F" w:rsidRPr="005A5EF5" w:rsidDel="00025868" w:rsidTr="002C1D83">
        <w:trPr>
          <w:trHeight w:val="255"/>
          <w:del w:id="163" w:author="yy" w:date="2014-10-22T14:46:00Z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390F" w:rsidRPr="005A5EF5" w:rsidDel="00025868" w:rsidRDefault="0051390F" w:rsidP="005F6270">
            <w:pPr>
              <w:widowControl/>
              <w:jc w:val="center"/>
              <w:rPr>
                <w:del w:id="164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165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参数</w:delText>
              </w:r>
            </w:del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90F" w:rsidRPr="005A5EF5" w:rsidDel="00025868" w:rsidRDefault="0051390F" w:rsidP="005F6270">
            <w:pPr>
              <w:widowControl/>
              <w:jc w:val="center"/>
              <w:rPr>
                <w:del w:id="166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167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名称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90F" w:rsidRPr="005A5EF5" w:rsidDel="00025868" w:rsidRDefault="0051390F" w:rsidP="005F6270">
            <w:pPr>
              <w:widowControl/>
              <w:jc w:val="center"/>
              <w:rPr>
                <w:del w:id="168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169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类型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90F" w:rsidRPr="005A5EF5" w:rsidDel="00025868" w:rsidRDefault="0051390F" w:rsidP="005F6270">
            <w:pPr>
              <w:widowControl/>
              <w:jc w:val="center"/>
              <w:rPr>
                <w:del w:id="170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171" w:author="yy" w:date="2014-10-22T14:46:00Z">
              <w:r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参数</w:delText>
              </w:r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说明</w:delText>
              </w:r>
            </w:del>
          </w:p>
        </w:tc>
      </w:tr>
      <w:tr w:rsidR="002C1D83" w:rsidRPr="005A5EF5" w:rsidDel="00025868" w:rsidTr="002C1D83">
        <w:trPr>
          <w:trHeight w:val="255"/>
          <w:del w:id="172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173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Del="00025868" w:rsidRDefault="002C1D83" w:rsidP="005F6270">
            <w:pPr>
              <w:widowControl/>
              <w:jc w:val="left"/>
              <w:rPr>
                <w:del w:id="174" w:author="yy" w:date="2014-10-22T14:46:00Z"/>
                <w:rFonts w:ascii="Calibri" w:hAnsi="Calibri" w:cs="Calibri"/>
                <w:kern w:val="0"/>
                <w:sz w:val="20"/>
              </w:rPr>
            </w:pPr>
            <w:del w:id="17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step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Del="00025868" w:rsidRDefault="002C1D83" w:rsidP="00F3676B">
            <w:pPr>
              <w:widowControl/>
              <w:jc w:val="left"/>
              <w:rPr>
                <w:del w:id="176" w:author="yy" w:date="2014-10-22T14:46:00Z"/>
                <w:rFonts w:ascii="Calibri" w:hAnsi="Calibri" w:cs="Calibri"/>
                <w:kern w:val="0"/>
                <w:sz w:val="20"/>
              </w:rPr>
            </w:pPr>
            <w:del w:id="17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Del="00025868" w:rsidRDefault="002C1D83" w:rsidP="00DD3293">
            <w:pPr>
              <w:widowControl/>
              <w:jc w:val="left"/>
              <w:rPr>
                <w:del w:id="178" w:author="yy" w:date="2014-10-22T14:46:00Z"/>
                <w:rFonts w:ascii="Calibri" w:hAnsi="Calibri" w:cs="Calibri"/>
                <w:kern w:val="0"/>
                <w:sz w:val="20"/>
              </w:rPr>
            </w:pPr>
            <w:del w:id="179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操作类型</w:delText>
              </w:r>
            </w:del>
          </w:p>
        </w:tc>
      </w:tr>
      <w:tr w:rsidR="002C1D83" w:rsidRPr="005A5EF5" w:rsidDel="00025868" w:rsidTr="002C1D83">
        <w:trPr>
          <w:trHeight w:val="255"/>
          <w:del w:id="180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181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Del="00025868" w:rsidRDefault="002C1D83" w:rsidP="00025868">
            <w:pPr>
              <w:widowControl/>
              <w:jc w:val="left"/>
              <w:rPr>
                <w:del w:id="182" w:author="yy" w:date="2014-10-22T14:46:00Z"/>
                <w:rFonts w:ascii="Calibri" w:hAnsi="Calibri" w:cs="Calibri"/>
                <w:kern w:val="0"/>
                <w:sz w:val="20"/>
              </w:rPr>
            </w:pPr>
            <w:del w:id="18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message</w:delText>
              </w:r>
            </w:del>
            <w:del w:id="184" w:author="yy" w:date="2014-10-22T14:45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_stack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Del="00025868" w:rsidRDefault="002C1D83" w:rsidP="00F3676B">
            <w:pPr>
              <w:widowControl/>
              <w:jc w:val="left"/>
              <w:rPr>
                <w:del w:id="185" w:author="yy" w:date="2014-10-22T14:46:00Z"/>
                <w:rFonts w:ascii="Calibri" w:hAnsi="Calibri" w:cs="Calibri"/>
                <w:kern w:val="0"/>
                <w:sz w:val="20"/>
              </w:rPr>
            </w:pPr>
            <w:del w:id="186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Del="00025868" w:rsidRDefault="002C1D83" w:rsidP="00F3676B">
            <w:pPr>
              <w:widowControl/>
              <w:jc w:val="left"/>
              <w:rPr>
                <w:del w:id="187" w:author="yy" w:date="2014-10-22T14:46:00Z"/>
                <w:rFonts w:ascii="Calibri" w:hAnsi="Calibri" w:cs="Calibri"/>
                <w:kern w:val="0"/>
                <w:sz w:val="20"/>
              </w:rPr>
            </w:pPr>
            <w:del w:id="188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消息名称，全栈描述，由底向上，通过空格分隔</w:delText>
              </w:r>
            </w:del>
          </w:p>
        </w:tc>
      </w:tr>
      <w:tr w:rsidR="002C1D83" w:rsidRPr="005A5EF5" w:rsidDel="00025868" w:rsidTr="002C1D83">
        <w:trPr>
          <w:trHeight w:val="255"/>
          <w:del w:id="189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190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191" w:author="yy" w:date="2014-10-22T14:46:00Z"/>
                <w:rFonts w:ascii="Calibri" w:hAnsi="Calibri" w:cs="Calibri"/>
                <w:kern w:val="0"/>
                <w:sz w:val="20"/>
              </w:rPr>
            </w:pPr>
            <w:del w:id="192" w:author="yy" w:date="2014-10-22T14:45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message_alias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193" w:author="yy" w:date="2014-10-22T14:46:00Z"/>
                <w:rFonts w:ascii="Calibri" w:hAnsi="Calibri" w:cs="Calibri"/>
                <w:kern w:val="0"/>
                <w:sz w:val="20"/>
              </w:rPr>
            </w:pPr>
            <w:del w:id="194" w:author="yy" w:date="2014-10-22T14:45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195" w:author="yy" w:date="2014-10-22T14:45:00Z"/>
                <w:rFonts w:ascii="Calibri" w:hAnsi="Calibri" w:cs="Calibri"/>
                <w:kern w:val="0"/>
                <w:sz w:val="20"/>
              </w:rPr>
            </w:pPr>
            <w:del w:id="196" w:author="yy" w:date="2014-10-22T14:45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消息简写名称，描述最顶层，其余层按照协议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lastRenderedPageBreak/>
                <w:delText>自动填写。</w:delText>
              </w:r>
            </w:del>
          </w:p>
          <w:p w:rsidR="002C1D83" w:rsidRPr="00DD3293" w:rsidDel="00025868" w:rsidRDefault="002C1D83" w:rsidP="00DD3293">
            <w:pPr>
              <w:widowControl/>
              <w:jc w:val="left"/>
              <w:rPr>
                <w:del w:id="197" w:author="yy" w:date="2014-10-22T14:46:00Z"/>
                <w:rFonts w:ascii="Calibri" w:hAnsi="Calibri" w:cs="Calibri"/>
                <w:kern w:val="0"/>
                <w:sz w:val="20"/>
              </w:rPr>
            </w:pPr>
            <w:del w:id="198" w:author="yy" w:date="2014-10-22T14:45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该参数与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二选一填写。</w:delText>
              </w:r>
            </w:del>
          </w:p>
        </w:tc>
      </w:tr>
      <w:tr w:rsidR="002C1D83" w:rsidRPr="005A5EF5" w:rsidDel="00025868" w:rsidTr="002C1D83">
        <w:trPr>
          <w:trHeight w:val="255"/>
          <w:del w:id="199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200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01" w:author="yy" w:date="2014-10-22T14:46:00Z"/>
                <w:rFonts w:ascii="Calibri" w:hAnsi="Calibri" w:cs="Calibri"/>
                <w:kern w:val="0"/>
                <w:sz w:val="20"/>
              </w:rPr>
            </w:pPr>
            <w:del w:id="202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03" w:author="yy" w:date="2014-10-22T14:46:00Z"/>
                <w:rFonts w:ascii="Calibri" w:hAnsi="Calibri" w:cs="Calibri"/>
                <w:kern w:val="0"/>
                <w:sz w:val="20"/>
              </w:rPr>
            </w:pPr>
            <w:del w:id="204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05" w:author="yy" w:date="2014-10-22T14:46:00Z"/>
                <w:rFonts w:ascii="Calibri" w:hAnsi="Calibri" w:cs="Calibri"/>
                <w:kern w:val="0"/>
                <w:sz w:val="20"/>
              </w:rPr>
            </w:pPr>
            <w:del w:id="206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所有要定制携带的参数，可选。</w:delText>
              </w:r>
            </w:del>
          </w:p>
        </w:tc>
      </w:tr>
      <w:tr w:rsidR="002C1D83" w:rsidRPr="005A5EF5" w:rsidDel="00025868" w:rsidTr="002C1D83">
        <w:trPr>
          <w:trHeight w:val="255"/>
          <w:del w:id="207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208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09" w:author="yy" w:date="2014-10-22T14:46:00Z"/>
                <w:rFonts w:ascii="Calibri" w:hAnsi="Calibri" w:cs="Calibri"/>
                <w:kern w:val="0"/>
                <w:sz w:val="20"/>
              </w:rPr>
            </w:pPr>
            <w:del w:id="210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paras[].name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11" w:author="yy" w:date="2014-10-22T14:46:00Z"/>
                <w:rFonts w:ascii="Calibri" w:hAnsi="Calibri" w:cs="Calibri"/>
                <w:kern w:val="0"/>
                <w:sz w:val="20"/>
              </w:rPr>
            </w:pPr>
            <w:del w:id="212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13" w:author="yy" w:date="2014-10-22T14:46:00Z"/>
                <w:rFonts w:ascii="Calibri" w:hAnsi="Calibri" w:cs="Calibri"/>
                <w:kern w:val="0"/>
                <w:sz w:val="20"/>
              </w:rPr>
            </w:pPr>
            <w:del w:id="214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参数名称</w:delText>
              </w:r>
            </w:del>
          </w:p>
        </w:tc>
      </w:tr>
      <w:tr w:rsidR="002C1D83" w:rsidRPr="005A5EF5" w:rsidDel="00025868" w:rsidTr="002C1D83">
        <w:trPr>
          <w:trHeight w:val="255"/>
          <w:del w:id="215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216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17" w:author="yy" w:date="2014-10-22T14:46:00Z"/>
                <w:rFonts w:ascii="Calibri" w:hAnsi="Calibri" w:cs="Calibri"/>
                <w:kern w:val="0"/>
                <w:sz w:val="20"/>
              </w:rPr>
            </w:pPr>
            <w:del w:id="218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paras[].value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19" w:author="yy" w:date="2014-10-22T14:46:00Z"/>
                <w:rFonts w:ascii="Calibri" w:hAnsi="Calibri" w:cs="Calibri"/>
                <w:kern w:val="0"/>
                <w:sz w:val="20"/>
              </w:rPr>
            </w:pPr>
            <w:del w:id="220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/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21" w:author="yy" w:date="2014-10-22T14:46:00Z"/>
                <w:rFonts w:ascii="Calibri" w:hAnsi="Calibri" w:cs="Calibri"/>
                <w:kern w:val="0"/>
                <w:sz w:val="20"/>
              </w:rPr>
            </w:pPr>
            <w:del w:id="222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参数值</w:delText>
              </w:r>
            </w:del>
          </w:p>
        </w:tc>
      </w:tr>
      <w:tr w:rsidR="002C1D83" w:rsidRPr="00DD3293" w:rsidDel="00025868" w:rsidTr="002C1D83">
        <w:trPr>
          <w:trHeight w:val="255"/>
          <w:del w:id="223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224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25" w:author="yy" w:date="2014-10-22T14:46:00Z"/>
                <w:rFonts w:ascii="Calibri" w:hAnsi="Calibri" w:cs="Calibri"/>
                <w:kern w:val="0"/>
                <w:sz w:val="20"/>
              </w:rPr>
            </w:pPr>
            <w:del w:id="226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paras_to_save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27" w:author="yy" w:date="2014-10-22T14:46:00Z"/>
                <w:rFonts w:ascii="Calibri" w:hAnsi="Calibri" w:cs="Calibri"/>
                <w:kern w:val="0"/>
                <w:sz w:val="20"/>
              </w:rPr>
            </w:pPr>
            <w:del w:id="228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29" w:author="yy" w:date="2014-10-22T14:46:00Z"/>
                <w:rFonts w:ascii="Calibri" w:hAnsi="Calibri" w:cs="Calibri"/>
                <w:kern w:val="0"/>
                <w:sz w:val="20"/>
              </w:rPr>
            </w:pPr>
            <w:del w:id="230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所有要保存到变量中的参数值，可选。</w:delText>
              </w:r>
            </w:del>
          </w:p>
        </w:tc>
      </w:tr>
      <w:tr w:rsidR="002C1D83" w:rsidRPr="00DD3293" w:rsidDel="00025868" w:rsidTr="002C1D83">
        <w:trPr>
          <w:trHeight w:val="255"/>
          <w:del w:id="231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232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33" w:author="yy" w:date="2014-10-22T14:46:00Z"/>
                <w:rFonts w:ascii="Calibri" w:hAnsi="Calibri" w:cs="Calibri"/>
                <w:kern w:val="0"/>
                <w:sz w:val="20"/>
              </w:rPr>
            </w:pPr>
            <w:del w:id="234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paras_to_save[].name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35" w:author="yy" w:date="2014-10-22T14:46:00Z"/>
                <w:rFonts w:ascii="Calibri" w:hAnsi="Calibri" w:cs="Calibri"/>
                <w:kern w:val="0"/>
                <w:sz w:val="20"/>
              </w:rPr>
            </w:pPr>
            <w:del w:id="236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37" w:author="yy" w:date="2014-10-22T14:46:00Z"/>
                <w:rFonts w:ascii="Calibri" w:hAnsi="Calibri" w:cs="Calibri"/>
                <w:kern w:val="0"/>
                <w:sz w:val="20"/>
              </w:rPr>
            </w:pPr>
            <w:del w:id="238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参数名称</w:delText>
              </w:r>
            </w:del>
          </w:p>
        </w:tc>
      </w:tr>
      <w:tr w:rsidR="002C1D83" w:rsidRPr="00DD3293" w:rsidDel="00025868" w:rsidTr="002C1D83">
        <w:trPr>
          <w:trHeight w:val="255"/>
          <w:del w:id="239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Del="00025868" w:rsidRDefault="002C1D83" w:rsidP="005F6270">
            <w:pPr>
              <w:widowControl/>
              <w:jc w:val="center"/>
              <w:rPr>
                <w:del w:id="240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41" w:author="yy" w:date="2014-10-22T14:46:00Z"/>
                <w:rFonts w:ascii="Calibri" w:hAnsi="Calibri" w:cs="Calibri"/>
                <w:kern w:val="0"/>
                <w:sz w:val="20"/>
              </w:rPr>
            </w:pPr>
            <w:del w:id="242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paras_to_save[].var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5F6270">
            <w:pPr>
              <w:widowControl/>
              <w:jc w:val="left"/>
              <w:rPr>
                <w:del w:id="243" w:author="yy" w:date="2014-10-22T14:46:00Z"/>
                <w:rFonts w:ascii="Calibri" w:hAnsi="Calibri" w:cs="Calibri"/>
                <w:kern w:val="0"/>
                <w:sz w:val="20"/>
              </w:rPr>
            </w:pPr>
            <w:del w:id="244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Del="00025868" w:rsidRDefault="002C1D83" w:rsidP="00DD3293">
            <w:pPr>
              <w:widowControl/>
              <w:jc w:val="left"/>
              <w:rPr>
                <w:del w:id="245" w:author="yy" w:date="2014-10-22T14:46:00Z"/>
                <w:rFonts w:ascii="Calibri" w:hAnsi="Calibri" w:cs="Calibri"/>
                <w:kern w:val="0"/>
                <w:sz w:val="20"/>
              </w:rPr>
            </w:pPr>
            <w:del w:id="246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要保存的变量名称，符合工具的变量命名规范</w:delText>
              </w:r>
            </w:del>
          </w:p>
        </w:tc>
      </w:tr>
      <w:tr w:rsidR="00527AF1" w:rsidRPr="00DD3293" w:rsidDel="00025868" w:rsidTr="002C1D83">
        <w:trPr>
          <w:trHeight w:val="255"/>
          <w:del w:id="247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7AF1" w:rsidRPr="005A5EF5" w:rsidDel="00025868" w:rsidRDefault="00527AF1" w:rsidP="005F6270">
            <w:pPr>
              <w:widowControl/>
              <w:jc w:val="center"/>
              <w:rPr>
                <w:del w:id="248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AF1" w:rsidDel="00025868" w:rsidRDefault="00527AF1" w:rsidP="005F6270">
            <w:pPr>
              <w:widowControl/>
              <w:jc w:val="left"/>
              <w:rPr>
                <w:del w:id="249" w:author="yy" w:date="2014-10-22T14:46:00Z"/>
                <w:rFonts w:ascii="Calibri" w:hAnsi="Calibri" w:cs="Calibri"/>
                <w:kern w:val="0"/>
                <w:sz w:val="20"/>
              </w:rPr>
            </w:pPr>
            <w:del w:id="250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delay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AF1" w:rsidDel="00025868" w:rsidRDefault="00527AF1" w:rsidP="005F6270">
            <w:pPr>
              <w:widowControl/>
              <w:jc w:val="left"/>
              <w:rPr>
                <w:del w:id="251" w:author="yy" w:date="2014-10-22T14:46:00Z"/>
                <w:rFonts w:ascii="Calibri" w:hAnsi="Calibri" w:cs="Calibri"/>
                <w:kern w:val="0"/>
                <w:sz w:val="20"/>
              </w:rPr>
            </w:pPr>
            <w:del w:id="252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AF1" w:rsidDel="00025868" w:rsidRDefault="00527AF1" w:rsidP="00DD3293">
            <w:pPr>
              <w:widowControl/>
              <w:jc w:val="left"/>
              <w:rPr>
                <w:del w:id="253" w:author="yy" w:date="2014-10-22T14:46:00Z"/>
                <w:rFonts w:ascii="Calibri" w:hAnsi="Calibri" w:cs="Calibri"/>
                <w:kern w:val="0"/>
                <w:sz w:val="20"/>
              </w:rPr>
            </w:pPr>
            <w:del w:id="254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延迟多久发送消息（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ms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）</w:delText>
              </w:r>
            </w:del>
          </w:p>
        </w:tc>
      </w:tr>
      <w:tr w:rsidR="00527AF1" w:rsidRPr="005A5EF5" w:rsidDel="00025868" w:rsidTr="0051390F">
        <w:trPr>
          <w:trHeight w:val="1275"/>
          <w:del w:id="255" w:author="yy" w:date="2014-10-22T14:46:00Z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AF1" w:rsidRPr="005A5EF5" w:rsidDel="00025868" w:rsidRDefault="00527AF1" w:rsidP="005F6270">
            <w:pPr>
              <w:widowControl/>
              <w:jc w:val="center"/>
              <w:rPr>
                <w:del w:id="256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257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举例</w:delText>
              </w:r>
            </w:del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7AF1" w:rsidDel="00025868" w:rsidRDefault="00527AF1" w:rsidP="005F6270">
            <w:pPr>
              <w:widowControl/>
              <w:jc w:val="left"/>
              <w:rPr>
                <w:del w:id="258" w:author="yy" w:date="2014-10-22T14:46:00Z"/>
                <w:rFonts w:ascii="Calibri" w:hAnsi="Calibri" w:cs="Calibri"/>
                <w:kern w:val="0"/>
                <w:sz w:val="20"/>
              </w:rPr>
            </w:pPr>
            <w:del w:id="259" w:author="yy" w:date="2014-10-22T14:46:00Z"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{</w:delText>
              </w:r>
            </w:del>
          </w:p>
          <w:p w:rsidR="00527AF1" w:rsidDel="00025868" w:rsidRDefault="00527AF1" w:rsidP="00A94AEC">
            <w:pPr>
              <w:widowControl/>
              <w:ind w:firstLineChars="50" w:firstLine="100"/>
              <w:jc w:val="left"/>
              <w:rPr>
                <w:del w:id="260" w:author="yy" w:date="2014-10-22T14:46:00Z"/>
                <w:rFonts w:ascii="Calibri" w:hAnsi="Calibri" w:cs="Calibri"/>
                <w:kern w:val="0"/>
                <w:sz w:val="20"/>
              </w:rPr>
            </w:pPr>
            <w:del w:id="261" w:author="yy" w:date="2014-10-22T14:46:00Z"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"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step</w:delText>
              </w:r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": "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Send Message</w:delText>
              </w:r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",</w:delText>
              </w:r>
            </w:del>
          </w:p>
          <w:p w:rsidR="00527AF1" w:rsidDel="00025868" w:rsidRDefault="00527AF1" w:rsidP="00A94AEC">
            <w:pPr>
              <w:widowControl/>
              <w:ind w:firstLineChars="50" w:firstLine="100"/>
              <w:jc w:val="left"/>
              <w:rPr>
                <w:del w:id="262" w:author="yy" w:date="2014-10-22T14:46:00Z"/>
                <w:rFonts w:ascii="Calibri" w:hAnsi="Calibri" w:cs="Calibri"/>
                <w:kern w:val="0"/>
                <w:sz w:val="20"/>
              </w:rPr>
            </w:pPr>
            <w:del w:id="263" w:author="yy" w:date="2014-10-22T14:46:00Z"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message_alias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AttachReq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,</w:delText>
              </w:r>
            </w:del>
          </w:p>
          <w:p w:rsidR="00527AF1" w:rsidDel="00025868" w:rsidRDefault="00527AF1" w:rsidP="00A94AEC">
            <w:pPr>
              <w:widowControl/>
              <w:ind w:firstLineChars="50" w:firstLine="100"/>
              <w:jc w:val="left"/>
              <w:rPr>
                <w:del w:id="264" w:author="yy" w:date="2014-10-22T14:46:00Z"/>
                <w:rFonts w:ascii="Calibri" w:hAnsi="Calibri" w:cs="Calibri"/>
                <w:kern w:val="0"/>
                <w:sz w:val="20"/>
              </w:rPr>
            </w:pPr>
            <w:del w:id="265" w:author="yy" w:date="2014-10-22T14:46:00Z"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: [</w:delText>
              </w:r>
            </w:del>
          </w:p>
          <w:p w:rsidR="00527AF1" w:rsidDel="00025868" w:rsidRDefault="00527AF1" w:rsidP="005F6270">
            <w:pPr>
              <w:widowControl/>
              <w:jc w:val="left"/>
              <w:rPr>
                <w:del w:id="266" w:author="yy" w:date="2014-10-22T14:46:00Z"/>
                <w:rFonts w:ascii="Calibri" w:hAnsi="Calibri" w:cs="Calibri"/>
                <w:kern w:val="0"/>
                <w:sz w:val="20"/>
              </w:rPr>
            </w:pPr>
            <w:del w:id="26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{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name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imsi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,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value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4601234567890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},</w:delText>
              </w:r>
            </w:del>
          </w:p>
          <w:p w:rsidR="00527AF1" w:rsidDel="00025868" w:rsidRDefault="00527AF1" w:rsidP="005F6270">
            <w:pPr>
              <w:widowControl/>
              <w:jc w:val="left"/>
              <w:rPr>
                <w:del w:id="268" w:author="yy" w:date="2014-10-22T14:46:00Z"/>
                <w:rFonts w:ascii="Calibri" w:hAnsi="Calibri" w:cs="Calibri"/>
                <w:kern w:val="0"/>
                <w:sz w:val="20"/>
              </w:rPr>
            </w:pPr>
            <w:del w:id="269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{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name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lai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,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value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460123456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}</w:delText>
              </w:r>
            </w:del>
          </w:p>
          <w:p w:rsidR="00527AF1" w:rsidDel="00025868" w:rsidRDefault="00527AF1" w:rsidP="005F6270">
            <w:pPr>
              <w:widowControl/>
              <w:jc w:val="left"/>
              <w:rPr>
                <w:del w:id="270" w:author="yy" w:date="2014-10-22T14:46:00Z"/>
                <w:rFonts w:ascii="Calibri" w:hAnsi="Calibri" w:cs="Calibri"/>
                <w:kern w:val="0"/>
                <w:sz w:val="20"/>
              </w:rPr>
            </w:pPr>
            <w:del w:id="271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],</w:delText>
              </w:r>
            </w:del>
          </w:p>
          <w:p w:rsidR="00527AF1" w:rsidDel="00025868" w:rsidRDefault="00527AF1" w:rsidP="00A94AEC">
            <w:pPr>
              <w:widowControl/>
              <w:ind w:firstLineChars="50" w:firstLine="100"/>
              <w:jc w:val="left"/>
              <w:rPr>
                <w:del w:id="272" w:author="yy" w:date="2014-10-22T14:46:00Z"/>
                <w:rFonts w:ascii="Calibri" w:hAnsi="Calibri" w:cs="Calibri"/>
                <w:kern w:val="0"/>
                <w:sz w:val="20"/>
              </w:rPr>
            </w:pPr>
            <w:del w:id="27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paras_to_save: [</w:delText>
              </w:r>
            </w:del>
          </w:p>
          <w:p w:rsidR="00527AF1" w:rsidDel="00025868" w:rsidRDefault="00527AF1" w:rsidP="005F6270">
            <w:pPr>
              <w:widowControl/>
              <w:jc w:val="left"/>
              <w:rPr>
                <w:del w:id="274" w:author="yy" w:date="2014-10-22T14:46:00Z"/>
                <w:rFonts w:ascii="Calibri" w:hAnsi="Calibri" w:cs="Calibri"/>
                <w:kern w:val="0"/>
                <w:sz w:val="20"/>
              </w:rPr>
            </w:pPr>
            <w:del w:id="27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{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name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imsi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,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var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@imsi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},</w:delText>
              </w:r>
            </w:del>
          </w:p>
          <w:p w:rsidR="00527AF1" w:rsidDel="00025868" w:rsidRDefault="00527AF1" w:rsidP="00D33DB7">
            <w:pPr>
              <w:widowControl/>
              <w:jc w:val="left"/>
              <w:rPr>
                <w:del w:id="276" w:author="yy" w:date="2014-10-22T14:46:00Z"/>
                <w:rFonts w:ascii="Calibri" w:hAnsi="Calibri" w:cs="Calibri"/>
                <w:kern w:val="0"/>
                <w:sz w:val="20"/>
              </w:rPr>
            </w:pPr>
            <w:del w:id="27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{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name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apn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,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var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@apn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}</w:delText>
              </w:r>
            </w:del>
          </w:p>
          <w:p w:rsidR="00A846F5" w:rsidDel="00025868" w:rsidRDefault="00527AF1" w:rsidP="00A846F5">
            <w:pPr>
              <w:widowControl/>
              <w:ind w:firstLineChars="50" w:firstLine="100"/>
              <w:jc w:val="left"/>
              <w:rPr>
                <w:del w:id="278" w:author="yy" w:date="2014-10-22T14:46:00Z"/>
                <w:rFonts w:ascii="Calibri" w:hAnsi="Calibri" w:cs="Calibri"/>
                <w:b/>
                <w:kern w:val="0"/>
                <w:sz w:val="20"/>
                <w:szCs w:val="16"/>
              </w:rPr>
              <w:pPrChange w:id="279" w:author="yy" w:date="2014-09-11T11:07:00Z">
                <w:pPr>
                  <w:widowControl/>
                  <w:jc w:val="left"/>
                </w:pPr>
              </w:pPrChange>
            </w:pPr>
            <w:del w:id="280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},</w:delText>
              </w:r>
            </w:del>
          </w:p>
          <w:p w:rsidR="00527AF1" w:rsidDel="00025868" w:rsidRDefault="00527AF1" w:rsidP="00A94AEC">
            <w:pPr>
              <w:widowControl/>
              <w:ind w:firstLineChars="50" w:firstLine="100"/>
              <w:jc w:val="left"/>
              <w:rPr>
                <w:del w:id="281" w:author="yy" w:date="2014-10-22T14:46:00Z"/>
                <w:rFonts w:ascii="Calibri" w:hAnsi="Calibri" w:cs="Calibri"/>
                <w:kern w:val="0"/>
                <w:sz w:val="20"/>
              </w:rPr>
            </w:pPr>
            <w:del w:id="282" w:author="yy" w:date="2014-10-22T14:46:00Z"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delay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: 500</w:delText>
              </w:r>
            </w:del>
          </w:p>
          <w:p w:rsidR="00527AF1" w:rsidRPr="005A5EF5" w:rsidDel="00025868" w:rsidRDefault="00527AF1" w:rsidP="005F6270">
            <w:pPr>
              <w:widowControl/>
              <w:jc w:val="left"/>
              <w:rPr>
                <w:del w:id="283" w:author="yy" w:date="2014-10-22T14:46:00Z"/>
                <w:rFonts w:ascii="Calibri" w:hAnsi="Calibri" w:cs="Calibri"/>
                <w:kern w:val="0"/>
                <w:sz w:val="20"/>
              </w:rPr>
            </w:pPr>
            <w:del w:id="284" w:author="yy" w:date="2014-10-22T14:46:00Z"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}</w:delText>
              </w:r>
            </w:del>
          </w:p>
        </w:tc>
      </w:tr>
      <w:tr w:rsidR="00527AF1" w:rsidRPr="005A5EF5" w:rsidDel="00025868" w:rsidTr="0051390F">
        <w:trPr>
          <w:trHeight w:val="255"/>
          <w:del w:id="285" w:author="yy" w:date="2014-10-22T14:46:00Z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AF1" w:rsidRPr="005A5EF5" w:rsidDel="00025868" w:rsidRDefault="00527AF1" w:rsidP="005F6270">
            <w:pPr>
              <w:widowControl/>
              <w:jc w:val="center"/>
              <w:rPr>
                <w:del w:id="286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287" w:author="yy" w:date="2014-10-22T14:46:00Z">
              <w:r w:rsidRPr="005A5EF5" w:rsidDel="00025868">
                <w:rPr>
                  <w:rFonts w:ascii="Calibri" w:hAnsi="Calibri" w:cs="Calibri"/>
                  <w:b/>
                  <w:bCs/>
                  <w:kern w:val="0"/>
                  <w:sz w:val="20"/>
                </w:rPr>
                <w:delText>备注</w:delText>
              </w:r>
            </w:del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7AF1" w:rsidRPr="005A5EF5" w:rsidDel="00025868" w:rsidRDefault="00527AF1" w:rsidP="005F6270">
            <w:pPr>
              <w:widowControl/>
              <w:jc w:val="left"/>
              <w:rPr>
                <w:del w:id="288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</w:tr>
    </w:tbl>
    <w:p w:rsidR="00F06CE3" w:rsidRPr="00F06CE3" w:rsidDel="00025868" w:rsidRDefault="00F06CE3" w:rsidP="00F06CE3">
      <w:pPr>
        <w:pStyle w:val="a4"/>
        <w:rPr>
          <w:del w:id="289" w:author="yy" w:date="2014-10-22T14:46:00Z"/>
        </w:rPr>
      </w:pPr>
    </w:p>
    <w:p w:rsidR="005D31CA" w:rsidDel="00025868" w:rsidRDefault="005D31CA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del w:id="290" w:author="yy" w:date="2014-10-22T14:46:00Z"/>
          <w:rFonts w:asciiTheme="minorHAnsi" w:hAnsiTheme="minorHAnsi" w:cstheme="minorHAnsi"/>
          <w:sz w:val="28"/>
          <w:szCs w:val="28"/>
        </w:rPr>
      </w:pPr>
      <w:bookmarkStart w:id="291" w:name="_Toc397607975"/>
      <w:del w:id="292" w:author="yy" w:date="2014-10-22T14:46:00Z">
        <w:r w:rsidRPr="005A5EF5" w:rsidDel="00025868">
          <w:rPr>
            <w:rFonts w:asciiTheme="minorHAnsi" w:hAnsiTheme="minorHAnsi" w:cstheme="minorHAnsi"/>
            <w:sz w:val="28"/>
            <w:szCs w:val="28"/>
          </w:rPr>
          <w:delText>ReceiveMessage</w:delText>
        </w:r>
        <w:bookmarkEnd w:id="291"/>
      </w:del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F701F0" w:rsidRPr="005A5EF5" w:rsidDel="00025868" w:rsidTr="002C1D83">
        <w:trPr>
          <w:trHeight w:val="255"/>
          <w:del w:id="293" w:author="yy" w:date="2014-10-22T14:46:00Z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0" w:rsidRPr="005A5EF5" w:rsidDel="00025868" w:rsidRDefault="00F701F0" w:rsidP="005F6270">
            <w:pPr>
              <w:widowControl/>
              <w:jc w:val="center"/>
              <w:rPr>
                <w:del w:id="294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295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名称</w:delText>
              </w:r>
            </w:del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F0" w:rsidRPr="005A5EF5" w:rsidDel="00025868" w:rsidRDefault="00F701F0" w:rsidP="005F6270">
            <w:pPr>
              <w:widowControl/>
              <w:jc w:val="left"/>
              <w:rPr>
                <w:del w:id="296" w:author="yy" w:date="2014-10-22T14:46:00Z"/>
                <w:rFonts w:ascii="Calibri" w:hAnsi="Calibri" w:cs="Calibri"/>
                <w:kern w:val="0"/>
                <w:sz w:val="20"/>
              </w:rPr>
            </w:pPr>
            <w:del w:id="297" w:author="yy" w:date="2014-10-22T14:46:00Z">
              <w:r w:rsidRPr="00F701F0" w:rsidDel="00025868">
                <w:rPr>
                  <w:rFonts w:ascii="Calibri" w:hAnsi="Calibri" w:cs="Calibri" w:hint="eastAsia"/>
                  <w:kern w:val="0"/>
                  <w:sz w:val="20"/>
                </w:rPr>
                <w:delText>ReceiveMessage</w:delText>
              </w:r>
            </w:del>
          </w:p>
        </w:tc>
      </w:tr>
      <w:tr w:rsidR="00F701F0" w:rsidRPr="005A5EF5" w:rsidDel="00025868" w:rsidTr="002C1D83">
        <w:trPr>
          <w:trHeight w:val="255"/>
          <w:del w:id="298" w:author="yy" w:date="2014-10-22T14:46:00Z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1F0" w:rsidRPr="005A5EF5" w:rsidDel="00025868" w:rsidRDefault="00F701F0" w:rsidP="005F6270">
            <w:pPr>
              <w:widowControl/>
              <w:jc w:val="center"/>
              <w:rPr>
                <w:del w:id="299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300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用途</w:delText>
              </w:r>
            </w:del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B7EBD" w:rsidRPr="005A5EF5" w:rsidDel="00025868" w:rsidRDefault="00BB7EBD" w:rsidP="005F6270">
            <w:pPr>
              <w:widowControl/>
              <w:jc w:val="left"/>
              <w:rPr>
                <w:del w:id="301" w:author="yy" w:date="2014-10-22T14:46:00Z"/>
                <w:rFonts w:ascii="Calibri" w:hAnsi="Calibri" w:cs="Calibri"/>
                <w:kern w:val="0"/>
                <w:sz w:val="20"/>
              </w:rPr>
            </w:pPr>
            <w:del w:id="302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描述当收到某消息时，需要执行的动作。需要执行的动作在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ReceiveMessage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后描述，持续到下一个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ReceiveMessage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或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ReceiveEvent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或脚本结束。</w:delText>
              </w:r>
            </w:del>
          </w:p>
        </w:tc>
      </w:tr>
      <w:tr w:rsidR="009B2C02" w:rsidRPr="005A5EF5" w:rsidDel="00025868" w:rsidTr="009B2C02">
        <w:trPr>
          <w:trHeight w:val="255"/>
          <w:del w:id="303" w:author="yy" w:date="2014-10-22T14:46:00Z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04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305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参数</w:delText>
              </w:r>
            </w:del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06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307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名称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08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309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类型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10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311" w:author="yy" w:date="2014-10-22T14:46:00Z">
              <w:r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参数</w:delText>
              </w:r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说明</w:delText>
              </w:r>
            </w:del>
          </w:p>
        </w:tc>
      </w:tr>
      <w:tr w:rsidR="009B2C02" w:rsidRPr="005A5EF5" w:rsidDel="00025868" w:rsidTr="009B2C02">
        <w:trPr>
          <w:trHeight w:val="255"/>
          <w:del w:id="312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13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782A3F" w:rsidDel="00025868" w:rsidRDefault="009B2C02" w:rsidP="00F3676B">
            <w:pPr>
              <w:widowControl/>
              <w:jc w:val="left"/>
              <w:rPr>
                <w:del w:id="314" w:author="yy" w:date="2014-10-22T14:46:00Z"/>
                <w:rFonts w:ascii="Calibri" w:hAnsi="Calibri" w:cs="Calibri"/>
                <w:kern w:val="0"/>
                <w:sz w:val="20"/>
              </w:rPr>
            </w:pPr>
            <w:del w:id="31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step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782A3F" w:rsidDel="00025868" w:rsidRDefault="009B2C02" w:rsidP="00F3676B">
            <w:pPr>
              <w:widowControl/>
              <w:jc w:val="left"/>
              <w:rPr>
                <w:del w:id="316" w:author="yy" w:date="2014-10-22T14:46:00Z"/>
                <w:rFonts w:ascii="Calibri" w:hAnsi="Calibri" w:cs="Calibri"/>
                <w:kern w:val="0"/>
                <w:sz w:val="20"/>
              </w:rPr>
            </w:pPr>
            <w:del w:id="31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782A3F" w:rsidDel="00025868" w:rsidRDefault="009B2C02" w:rsidP="00F3676B">
            <w:pPr>
              <w:widowControl/>
              <w:jc w:val="left"/>
              <w:rPr>
                <w:del w:id="318" w:author="yy" w:date="2014-10-22T14:46:00Z"/>
                <w:rFonts w:ascii="Calibri" w:hAnsi="Calibri" w:cs="Calibri"/>
                <w:kern w:val="0"/>
                <w:sz w:val="20"/>
              </w:rPr>
            </w:pPr>
            <w:del w:id="319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操作类型</w:delText>
              </w:r>
            </w:del>
          </w:p>
        </w:tc>
      </w:tr>
      <w:tr w:rsidR="009B2C02" w:rsidRPr="005A5EF5" w:rsidDel="00025868" w:rsidTr="009B2C02">
        <w:trPr>
          <w:trHeight w:val="255"/>
          <w:del w:id="320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21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782A3F" w:rsidDel="00025868" w:rsidRDefault="009B2C02" w:rsidP="005F6270">
            <w:pPr>
              <w:widowControl/>
              <w:jc w:val="left"/>
              <w:rPr>
                <w:del w:id="322" w:author="yy" w:date="2014-10-22T14:46:00Z"/>
                <w:rFonts w:ascii="Calibri" w:hAnsi="Calibri" w:cs="Calibri"/>
                <w:kern w:val="0"/>
                <w:sz w:val="20"/>
              </w:rPr>
            </w:pPr>
            <w:del w:id="32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782A3F" w:rsidDel="00025868" w:rsidRDefault="009B2C02" w:rsidP="005F6270">
            <w:pPr>
              <w:widowControl/>
              <w:jc w:val="left"/>
              <w:rPr>
                <w:del w:id="324" w:author="yy" w:date="2014-10-22T14:46:00Z"/>
                <w:rFonts w:ascii="Calibri" w:hAnsi="Calibri" w:cs="Calibri"/>
                <w:kern w:val="0"/>
                <w:sz w:val="20"/>
              </w:rPr>
            </w:pPr>
            <w:del w:id="32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782A3F" w:rsidDel="00025868" w:rsidRDefault="009B2C02" w:rsidP="005F6270">
            <w:pPr>
              <w:widowControl/>
              <w:jc w:val="left"/>
              <w:rPr>
                <w:del w:id="326" w:author="yy" w:date="2014-10-22T14:46:00Z"/>
                <w:rFonts w:ascii="Calibri" w:hAnsi="Calibri" w:cs="Calibri"/>
                <w:kern w:val="0"/>
                <w:sz w:val="20"/>
              </w:rPr>
            </w:pPr>
            <w:del w:id="32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消息名称，全栈描述，由底向上，通过空格分隔</w:delText>
              </w:r>
            </w:del>
          </w:p>
        </w:tc>
      </w:tr>
      <w:tr w:rsidR="009B2C02" w:rsidRPr="005A5EF5" w:rsidDel="00025868" w:rsidTr="009B2C02">
        <w:trPr>
          <w:trHeight w:val="255"/>
          <w:del w:id="328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29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30" w:author="yy" w:date="2014-10-22T14:46:00Z"/>
                <w:rFonts w:ascii="Calibri" w:hAnsi="Calibri" w:cs="Calibri"/>
                <w:kern w:val="0"/>
                <w:sz w:val="20"/>
              </w:rPr>
            </w:pPr>
            <w:del w:id="331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message_alias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32" w:author="yy" w:date="2014-10-22T14:46:00Z"/>
                <w:rFonts w:ascii="Calibri" w:hAnsi="Calibri" w:cs="Calibri"/>
                <w:kern w:val="0"/>
                <w:sz w:val="20"/>
              </w:rPr>
            </w:pPr>
            <w:del w:id="33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34" w:author="yy" w:date="2014-10-22T14:46:00Z"/>
                <w:rFonts w:ascii="Calibri" w:hAnsi="Calibri" w:cs="Calibri"/>
                <w:kern w:val="0"/>
                <w:sz w:val="20"/>
              </w:rPr>
            </w:pPr>
            <w:del w:id="33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消息简写名称，描述最顶层，其余层按照协议自动填写。</w:delText>
              </w:r>
            </w:del>
          </w:p>
          <w:p w:rsidR="009B2C02" w:rsidRPr="00DD3293" w:rsidDel="00025868" w:rsidRDefault="009B2C02" w:rsidP="005F6270">
            <w:pPr>
              <w:widowControl/>
              <w:jc w:val="left"/>
              <w:rPr>
                <w:del w:id="336" w:author="yy" w:date="2014-10-22T14:46:00Z"/>
                <w:rFonts w:ascii="Calibri" w:hAnsi="Calibri" w:cs="Calibri"/>
                <w:kern w:val="0"/>
                <w:sz w:val="20"/>
              </w:rPr>
            </w:pPr>
            <w:del w:id="33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该参数与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二选一填写。</w:delText>
              </w:r>
            </w:del>
          </w:p>
        </w:tc>
      </w:tr>
      <w:tr w:rsidR="009B2C02" w:rsidRPr="005A5EF5" w:rsidDel="00025868" w:rsidTr="009B2C02">
        <w:trPr>
          <w:trHeight w:val="255"/>
          <w:del w:id="338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39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40" w:author="yy" w:date="2014-10-22T14:46:00Z"/>
                <w:rFonts w:ascii="Calibri" w:hAnsi="Calibri" w:cs="Calibri"/>
                <w:kern w:val="0"/>
                <w:sz w:val="20"/>
              </w:rPr>
            </w:pPr>
            <w:del w:id="341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index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42" w:author="yy" w:date="2014-10-22T14:46:00Z"/>
                <w:rFonts w:ascii="Calibri" w:hAnsi="Calibri" w:cs="Calibri"/>
                <w:kern w:val="0"/>
                <w:sz w:val="20"/>
              </w:rPr>
            </w:pPr>
            <w:del w:id="34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BB7EBD">
            <w:pPr>
              <w:widowControl/>
              <w:jc w:val="left"/>
              <w:rPr>
                <w:del w:id="344" w:author="yy" w:date="2014-10-22T14:46:00Z"/>
                <w:rFonts w:ascii="Calibri" w:hAnsi="Calibri" w:cs="Calibri"/>
                <w:kern w:val="0"/>
                <w:sz w:val="20"/>
              </w:rPr>
            </w:pPr>
            <w:del w:id="34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需要匹配第几个消息，不携带表示匹配所有。</w:delText>
              </w:r>
            </w:del>
          </w:p>
        </w:tc>
      </w:tr>
      <w:tr w:rsidR="009B2C02" w:rsidRPr="005A5EF5" w:rsidDel="00025868" w:rsidTr="009B2C02">
        <w:trPr>
          <w:trHeight w:val="255"/>
          <w:del w:id="346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47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48" w:author="yy" w:date="2014-10-22T14:46:00Z"/>
                <w:rFonts w:ascii="Calibri" w:hAnsi="Calibri" w:cs="Calibri"/>
                <w:kern w:val="0"/>
                <w:sz w:val="20"/>
              </w:rPr>
            </w:pPr>
            <w:del w:id="349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50" w:author="yy" w:date="2014-10-22T14:46:00Z"/>
                <w:rFonts w:ascii="Calibri" w:hAnsi="Calibri" w:cs="Calibri"/>
                <w:kern w:val="0"/>
                <w:sz w:val="20"/>
              </w:rPr>
            </w:pPr>
            <w:del w:id="351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52" w:author="yy" w:date="2014-10-22T14:46:00Z"/>
                <w:rFonts w:ascii="Calibri" w:hAnsi="Calibri" w:cs="Calibri"/>
                <w:kern w:val="0"/>
                <w:sz w:val="20"/>
              </w:rPr>
            </w:pPr>
            <w:del w:id="35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所有要定制携带的参数，可选。</w:delText>
              </w:r>
            </w:del>
          </w:p>
        </w:tc>
      </w:tr>
      <w:tr w:rsidR="009B2C02" w:rsidRPr="005A5EF5" w:rsidDel="00025868" w:rsidTr="009B2C02">
        <w:trPr>
          <w:trHeight w:val="255"/>
          <w:del w:id="354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55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56" w:author="yy" w:date="2014-10-22T14:46:00Z"/>
                <w:rFonts w:ascii="Calibri" w:hAnsi="Calibri" w:cs="Calibri"/>
                <w:kern w:val="0"/>
                <w:sz w:val="20"/>
              </w:rPr>
            </w:pPr>
            <w:del w:id="35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paras[].name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58" w:author="yy" w:date="2014-10-22T14:46:00Z"/>
                <w:rFonts w:ascii="Calibri" w:hAnsi="Calibri" w:cs="Calibri"/>
                <w:kern w:val="0"/>
                <w:sz w:val="20"/>
              </w:rPr>
            </w:pPr>
            <w:del w:id="359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60" w:author="yy" w:date="2014-10-22T14:46:00Z"/>
                <w:rFonts w:ascii="Calibri" w:hAnsi="Calibri" w:cs="Calibri"/>
                <w:kern w:val="0"/>
                <w:sz w:val="20"/>
              </w:rPr>
            </w:pPr>
            <w:del w:id="361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参数名称</w:delText>
              </w:r>
            </w:del>
          </w:p>
        </w:tc>
      </w:tr>
      <w:tr w:rsidR="009B2C02" w:rsidRPr="005A5EF5" w:rsidDel="00025868" w:rsidTr="009B2C02">
        <w:trPr>
          <w:trHeight w:val="255"/>
          <w:del w:id="362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63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64" w:author="yy" w:date="2014-10-22T14:46:00Z"/>
                <w:rFonts w:ascii="Calibri" w:hAnsi="Calibri" w:cs="Calibri"/>
                <w:kern w:val="0"/>
                <w:sz w:val="20"/>
              </w:rPr>
            </w:pPr>
            <w:del w:id="36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paras[].value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66" w:author="yy" w:date="2014-10-22T14:46:00Z"/>
                <w:rFonts w:ascii="Calibri" w:hAnsi="Calibri" w:cs="Calibri"/>
                <w:kern w:val="0"/>
                <w:sz w:val="20"/>
              </w:rPr>
            </w:pPr>
            <w:del w:id="36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/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68" w:author="yy" w:date="2014-10-22T14:46:00Z"/>
                <w:rFonts w:ascii="Calibri" w:hAnsi="Calibri" w:cs="Calibri"/>
                <w:kern w:val="0"/>
                <w:sz w:val="20"/>
              </w:rPr>
            </w:pPr>
            <w:del w:id="369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参数值</w:delText>
              </w:r>
            </w:del>
          </w:p>
        </w:tc>
      </w:tr>
      <w:tr w:rsidR="009B2C02" w:rsidRPr="00DD3293" w:rsidDel="00025868" w:rsidTr="009B2C02">
        <w:trPr>
          <w:trHeight w:val="255"/>
          <w:del w:id="370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71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72" w:author="yy" w:date="2014-10-22T14:46:00Z"/>
                <w:rFonts w:ascii="Calibri" w:hAnsi="Calibri" w:cs="Calibri"/>
                <w:kern w:val="0"/>
                <w:sz w:val="20"/>
              </w:rPr>
            </w:pPr>
            <w:del w:id="37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paras_to_save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74" w:author="yy" w:date="2014-10-22T14:46:00Z"/>
                <w:rFonts w:ascii="Calibri" w:hAnsi="Calibri" w:cs="Calibri"/>
                <w:kern w:val="0"/>
                <w:sz w:val="20"/>
              </w:rPr>
            </w:pPr>
            <w:del w:id="37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76" w:author="yy" w:date="2014-10-22T14:46:00Z"/>
                <w:rFonts w:ascii="Calibri" w:hAnsi="Calibri" w:cs="Calibri"/>
                <w:kern w:val="0"/>
                <w:sz w:val="20"/>
              </w:rPr>
            </w:pPr>
            <w:del w:id="37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所有要保存到变量中的参数值，可选。</w:delText>
              </w:r>
            </w:del>
          </w:p>
        </w:tc>
      </w:tr>
      <w:tr w:rsidR="009B2C02" w:rsidRPr="00DD3293" w:rsidDel="00025868" w:rsidTr="009B2C02">
        <w:trPr>
          <w:trHeight w:val="255"/>
          <w:del w:id="378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79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80" w:author="yy" w:date="2014-10-22T14:46:00Z"/>
                <w:rFonts w:ascii="Calibri" w:hAnsi="Calibri" w:cs="Calibri"/>
                <w:kern w:val="0"/>
                <w:sz w:val="20"/>
              </w:rPr>
            </w:pPr>
            <w:del w:id="381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paras_to_save[].name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82" w:author="yy" w:date="2014-10-22T14:46:00Z"/>
                <w:rFonts w:ascii="Calibri" w:hAnsi="Calibri" w:cs="Calibri"/>
                <w:kern w:val="0"/>
                <w:sz w:val="20"/>
              </w:rPr>
            </w:pPr>
            <w:del w:id="38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84" w:author="yy" w:date="2014-10-22T14:46:00Z"/>
                <w:rFonts w:ascii="Calibri" w:hAnsi="Calibri" w:cs="Calibri"/>
                <w:kern w:val="0"/>
                <w:sz w:val="20"/>
              </w:rPr>
            </w:pPr>
            <w:del w:id="38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参数名称</w:delText>
              </w:r>
            </w:del>
          </w:p>
        </w:tc>
      </w:tr>
      <w:tr w:rsidR="009B2C02" w:rsidRPr="00DD3293" w:rsidDel="00025868" w:rsidTr="009B2C02">
        <w:trPr>
          <w:trHeight w:val="255"/>
          <w:del w:id="386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87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88" w:author="yy" w:date="2014-10-22T14:46:00Z"/>
                <w:rFonts w:ascii="Calibri" w:hAnsi="Calibri" w:cs="Calibri"/>
                <w:kern w:val="0"/>
                <w:sz w:val="20"/>
              </w:rPr>
            </w:pPr>
            <w:del w:id="389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paras_to_save[].var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90" w:author="yy" w:date="2014-10-22T14:46:00Z"/>
                <w:rFonts w:ascii="Calibri" w:hAnsi="Calibri" w:cs="Calibri"/>
                <w:kern w:val="0"/>
                <w:sz w:val="20"/>
              </w:rPr>
            </w:pPr>
            <w:del w:id="391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92" w:author="yy" w:date="2014-10-22T14:46:00Z"/>
                <w:rFonts w:ascii="Calibri" w:hAnsi="Calibri" w:cs="Calibri"/>
                <w:kern w:val="0"/>
                <w:sz w:val="20"/>
              </w:rPr>
            </w:pPr>
            <w:del w:id="39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要保存的变量名称，符合工具的变量命名规范</w:delText>
              </w:r>
            </w:del>
          </w:p>
        </w:tc>
      </w:tr>
      <w:tr w:rsidR="009B2C02" w:rsidRPr="00DD3293" w:rsidDel="00025868" w:rsidTr="009B2C02">
        <w:trPr>
          <w:trHeight w:val="255"/>
          <w:del w:id="394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395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96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97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398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</w:tr>
      <w:tr w:rsidR="009B2C02" w:rsidRPr="00DD3293" w:rsidDel="00025868" w:rsidTr="009B2C02">
        <w:trPr>
          <w:trHeight w:val="255"/>
          <w:del w:id="399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400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401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402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403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</w:tr>
      <w:tr w:rsidR="009B2C02" w:rsidRPr="00DD3293" w:rsidDel="00025868" w:rsidTr="009B2C02">
        <w:trPr>
          <w:trHeight w:val="255"/>
          <w:del w:id="404" w:author="yy" w:date="2014-10-22T14:46:00Z"/>
        </w:trPr>
        <w:tc>
          <w:tcPr>
            <w:tcW w:w="5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405" w:author="yy" w:date="2014-10-22T14:4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406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407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408" w:author="yy" w:date="2014-10-22T14:46:00Z"/>
                <w:rFonts w:ascii="Calibri" w:hAnsi="Calibri" w:cs="Calibri"/>
                <w:kern w:val="0"/>
                <w:sz w:val="20"/>
              </w:rPr>
            </w:pPr>
          </w:p>
        </w:tc>
      </w:tr>
      <w:tr w:rsidR="009B2C02" w:rsidRPr="005A5EF5" w:rsidDel="00025868" w:rsidTr="002C1D83">
        <w:trPr>
          <w:trHeight w:val="1275"/>
          <w:del w:id="409" w:author="yy" w:date="2014-10-22T14:46:00Z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410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411" w:author="yy" w:date="2014-10-22T14:46:00Z">
              <w:r w:rsidRPr="005A5EF5" w:rsidDel="00025868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delText>举例</w:delText>
              </w:r>
            </w:del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2C02" w:rsidDel="00025868" w:rsidRDefault="009B2C02" w:rsidP="005F6270">
            <w:pPr>
              <w:widowControl/>
              <w:jc w:val="left"/>
              <w:rPr>
                <w:del w:id="412" w:author="yy" w:date="2014-10-22T14:46:00Z"/>
                <w:rFonts w:ascii="Calibri" w:hAnsi="Calibri" w:cs="Calibri"/>
                <w:kern w:val="0"/>
                <w:sz w:val="20"/>
              </w:rPr>
            </w:pPr>
            <w:del w:id="413" w:author="yy" w:date="2014-10-22T14:46:00Z"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{</w:delText>
              </w:r>
            </w:del>
          </w:p>
          <w:p w:rsidR="009B2C02" w:rsidDel="00025868" w:rsidRDefault="009B2C02" w:rsidP="00A94AEC">
            <w:pPr>
              <w:widowControl/>
              <w:ind w:firstLineChars="50" w:firstLine="100"/>
              <w:jc w:val="left"/>
              <w:rPr>
                <w:del w:id="414" w:author="yy" w:date="2014-10-22T14:46:00Z"/>
                <w:rFonts w:ascii="Calibri" w:hAnsi="Calibri" w:cs="Calibri"/>
                <w:kern w:val="0"/>
                <w:sz w:val="20"/>
              </w:rPr>
            </w:pPr>
            <w:del w:id="415" w:author="yy" w:date="2014-10-22T14:46:00Z"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"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step</w:delText>
              </w:r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": "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Recieve Message</w:delText>
              </w:r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",</w:delText>
              </w:r>
            </w:del>
          </w:p>
          <w:p w:rsidR="009B2C02" w:rsidDel="00025868" w:rsidRDefault="009B2C02" w:rsidP="00A94AEC">
            <w:pPr>
              <w:widowControl/>
              <w:ind w:firstLineChars="50" w:firstLine="100"/>
              <w:jc w:val="left"/>
              <w:rPr>
                <w:del w:id="416" w:author="yy" w:date="2014-10-22T14:46:00Z"/>
                <w:rFonts w:ascii="Calibri" w:hAnsi="Calibri" w:cs="Calibri"/>
                <w:kern w:val="0"/>
                <w:sz w:val="20"/>
              </w:rPr>
            </w:pPr>
            <w:del w:id="417" w:author="yy" w:date="2014-10-22T14:46:00Z"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message_alias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AttachRsp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,</w:delText>
              </w:r>
            </w:del>
          </w:p>
          <w:p w:rsidR="009B2C02" w:rsidDel="00025868" w:rsidRDefault="009B2C02" w:rsidP="00A94AEC">
            <w:pPr>
              <w:widowControl/>
              <w:ind w:firstLineChars="50" w:firstLine="100"/>
              <w:jc w:val="left"/>
              <w:rPr>
                <w:del w:id="418" w:author="yy" w:date="2014-10-22T14:46:00Z"/>
                <w:rFonts w:ascii="Calibri" w:hAnsi="Calibri" w:cs="Calibri"/>
                <w:kern w:val="0"/>
                <w:sz w:val="20"/>
              </w:rPr>
            </w:pPr>
            <w:del w:id="419" w:author="yy" w:date="2014-10-22T14:46:00Z"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index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: 3,</w:delText>
              </w:r>
            </w:del>
          </w:p>
          <w:p w:rsidR="009B2C02" w:rsidDel="00025868" w:rsidRDefault="009B2C02" w:rsidP="00A94AEC">
            <w:pPr>
              <w:widowControl/>
              <w:ind w:firstLineChars="50" w:firstLine="100"/>
              <w:jc w:val="left"/>
              <w:rPr>
                <w:del w:id="420" w:author="yy" w:date="2014-10-22T14:46:00Z"/>
                <w:rFonts w:ascii="Calibri" w:hAnsi="Calibri" w:cs="Calibri"/>
                <w:kern w:val="0"/>
                <w:sz w:val="20"/>
              </w:rPr>
            </w:pPr>
            <w:del w:id="421" w:author="yy" w:date="2014-10-22T14:46:00Z"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: [</w:delText>
              </w:r>
            </w:del>
          </w:p>
          <w:p w:rsidR="009B2C02" w:rsidDel="00025868" w:rsidRDefault="009B2C02" w:rsidP="005F6270">
            <w:pPr>
              <w:widowControl/>
              <w:jc w:val="left"/>
              <w:rPr>
                <w:del w:id="422" w:author="yy" w:date="2014-10-22T14:46:00Z"/>
                <w:rFonts w:ascii="Calibri" w:hAnsi="Calibri" w:cs="Calibri"/>
                <w:kern w:val="0"/>
                <w:sz w:val="20"/>
              </w:rPr>
            </w:pPr>
            <w:del w:id="42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{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name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imsi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,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value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4601234567890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},</w:delText>
              </w:r>
            </w:del>
          </w:p>
          <w:p w:rsidR="009B2C02" w:rsidDel="00025868" w:rsidRDefault="009B2C02" w:rsidP="005F6270">
            <w:pPr>
              <w:widowControl/>
              <w:jc w:val="left"/>
              <w:rPr>
                <w:del w:id="424" w:author="yy" w:date="2014-10-22T14:46:00Z"/>
                <w:rFonts w:ascii="Calibri" w:hAnsi="Calibri" w:cs="Calibri"/>
                <w:kern w:val="0"/>
                <w:sz w:val="20"/>
              </w:rPr>
            </w:pPr>
            <w:del w:id="42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{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name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lai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,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value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460123456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}</w:delText>
              </w:r>
            </w:del>
          </w:p>
          <w:p w:rsidR="009B2C02" w:rsidDel="00025868" w:rsidRDefault="009B2C02" w:rsidP="005F6270">
            <w:pPr>
              <w:widowControl/>
              <w:jc w:val="left"/>
              <w:rPr>
                <w:del w:id="426" w:author="yy" w:date="2014-10-22T14:46:00Z"/>
                <w:rFonts w:ascii="Calibri" w:hAnsi="Calibri" w:cs="Calibri"/>
                <w:kern w:val="0"/>
                <w:sz w:val="20"/>
              </w:rPr>
            </w:pPr>
            <w:del w:id="427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],</w:delText>
              </w:r>
            </w:del>
          </w:p>
          <w:p w:rsidR="009B2C02" w:rsidDel="00025868" w:rsidRDefault="009B2C02" w:rsidP="00A94AEC">
            <w:pPr>
              <w:widowControl/>
              <w:ind w:firstLineChars="50" w:firstLine="100"/>
              <w:jc w:val="left"/>
              <w:rPr>
                <w:del w:id="428" w:author="yy" w:date="2014-10-22T14:46:00Z"/>
                <w:rFonts w:ascii="Calibri" w:hAnsi="Calibri" w:cs="Calibri"/>
                <w:kern w:val="0"/>
                <w:sz w:val="20"/>
              </w:rPr>
            </w:pPr>
            <w:del w:id="429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paras_to_save: [</w:delText>
              </w:r>
            </w:del>
          </w:p>
          <w:p w:rsidR="009B2C02" w:rsidDel="00025868" w:rsidRDefault="009B2C02" w:rsidP="005F6270">
            <w:pPr>
              <w:widowControl/>
              <w:jc w:val="left"/>
              <w:rPr>
                <w:del w:id="430" w:author="yy" w:date="2014-10-22T14:46:00Z"/>
                <w:rFonts w:ascii="Calibri" w:hAnsi="Calibri" w:cs="Calibri"/>
                <w:kern w:val="0"/>
                <w:sz w:val="20"/>
              </w:rPr>
            </w:pPr>
            <w:del w:id="431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{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name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imsi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,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var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@imsi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},</w:delText>
              </w:r>
            </w:del>
          </w:p>
          <w:p w:rsidR="009B2C02" w:rsidDel="00025868" w:rsidRDefault="009B2C02" w:rsidP="005F6270">
            <w:pPr>
              <w:widowControl/>
              <w:jc w:val="left"/>
              <w:rPr>
                <w:del w:id="432" w:author="yy" w:date="2014-10-22T14:46:00Z"/>
                <w:rFonts w:ascii="Calibri" w:hAnsi="Calibri" w:cs="Calibri"/>
                <w:kern w:val="0"/>
                <w:sz w:val="20"/>
              </w:rPr>
            </w:pPr>
            <w:del w:id="433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{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name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apn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,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var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@apn</w:delText>
              </w:r>
              <w:r w:rsidDel="00025868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}</w:delText>
              </w:r>
            </w:del>
          </w:p>
          <w:p w:rsidR="009B2C02" w:rsidDel="00025868" w:rsidRDefault="009B2C02" w:rsidP="005F6270">
            <w:pPr>
              <w:widowControl/>
              <w:jc w:val="left"/>
              <w:rPr>
                <w:del w:id="434" w:author="yy" w:date="2014-10-22T14:46:00Z"/>
                <w:rFonts w:ascii="Calibri" w:hAnsi="Calibri" w:cs="Calibri"/>
                <w:kern w:val="0"/>
                <w:sz w:val="20"/>
              </w:rPr>
            </w:pPr>
            <w:del w:id="435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]</w:delText>
              </w:r>
            </w:del>
          </w:p>
          <w:p w:rsidR="009B2C02" w:rsidRPr="005A5EF5" w:rsidDel="00025868" w:rsidRDefault="009B2C02" w:rsidP="005F6270">
            <w:pPr>
              <w:widowControl/>
              <w:jc w:val="left"/>
              <w:rPr>
                <w:del w:id="436" w:author="yy" w:date="2014-10-22T14:46:00Z"/>
                <w:rFonts w:ascii="Calibri" w:hAnsi="Calibri" w:cs="Calibri"/>
                <w:kern w:val="0"/>
                <w:sz w:val="20"/>
              </w:rPr>
            </w:pPr>
            <w:del w:id="437" w:author="yy" w:date="2014-10-22T14:46:00Z">
              <w:r w:rsidRPr="005A5EF5" w:rsidDel="00025868">
                <w:rPr>
                  <w:rFonts w:ascii="Calibri" w:hAnsi="Calibri" w:cs="Calibri"/>
                  <w:kern w:val="0"/>
                  <w:sz w:val="20"/>
                </w:rPr>
                <w:delText>}</w:delText>
              </w:r>
            </w:del>
          </w:p>
        </w:tc>
      </w:tr>
      <w:tr w:rsidR="009B2C02" w:rsidRPr="005A5EF5" w:rsidDel="00025868" w:rsidTr="002C1D83">
        <w:trPr>
          <w:trHeight w:val="255"/>
          <w:del w:id="438" w:author="yy" w:date="2014-10-22T14:46:00Z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2C02" w:rsidRPr="005A5EF5" w:rsidDel="00025868" w:rsidRDefault="009B2C02" w:rsidP="005F6270">
            <w:pPr>
              <w:widowControl/>
              <w:jc w:val="center"/>
              <w:rPr>
                <w:del w:id="439" w:author="yy" w:date="2014-10-22T14:46:00Z"/>
                <w:rFonts w:ascii="Calibri" w:hAnsi="Calibri" w:cs="Calibri"/>
                <w:b/>
                <w:bCs/>
                <w:kern w:val="0"/>
                <w:sz w:val="20"/>
              </w:rPr>
            </w:pPr>
            <w:del w:id="440" w:author="yy" w:date="2014-10-22T14:46:00Z">
              <w:r w:rsidRPr="005A5EF5" w:rsidDel="00025868">
                <w:rPr>
                  <w:rFonts w:ascii="Calibri" w:hAnsi="Calibri" w:cs="Calibri"/>
                  <w:b/>
                  <w:bCs/>
                  <w:kern w:val="0"/>
                  <w:sz w:val="20"/>
                </w:rPr>
                <w:delText>备注</w:delText>
              </w:r>
            </w:del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2C02" w:rsidRPr="005A5EF5" w:rsidDel="00025868" w:rsidRDefault="009B2C02" w:rsidP="00550012">
            <w:pPr>
              <w:widowControl/>
              <w:jc w:val="left"/>
              <w:rPr>
                <w:del w:id="441" w:author="yy" w:date="2014-10-22T14:46:00Z"/>
                <w:rFonts w:ascii="Calibri" w:hAnsi="Calibri" w:cs="Calibri"/>
                <w:kern w:val="0"/>
                <w:sz w:val="20"/>
              </w:rPr>
            </w:pPr>
            <w:del w:id="442" w:author="yy" w:date="2014-10-22T14:46:00Z"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在脚本执行开始前，将脚本中的所有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Receive Message</w:delText>
              </w:r>
              <w:r w:rsidDel="00025868">
                <w:rPr>
                  <w:rFonts w:ascii="Calibri" w:hAnsi="Calibri" w:cs="Calibri" w:hint="eastAsia"/>
                  <w:kern w:val="0"/>
                  <w:sz w:val="20"/>
                </w:rPr>
                <w:delText>消息加载到内存中，在执行过程中收到消息时参考这些加载的处理方法和知识库，决定后续如何执行。</w:delText>
              </w:r>
            </w:del>
          </w:p>
        </w:tc>
      </w:tr>
    </w:tbl>
    <w:p w:rsidR="00F701F0" w:rsidRPr="00F701F0" w:rsidDel="00025868" w:rsidRDefault="00F701F0" w:rsidP="00F701F0">
      <w:pPr>
        <w:pStyle w:val="a4"/>
        <w:rPr>
          <w:del w:id="443" w:author="yy" w:date="2014-10-22T14:46:00Z"/>
        </w:rPr>
      </w:pPr>
    </w:p>
    <w:p w:rsidR="00025868" w:rsidRDefault="00025868" w:rsidP="00025868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ins w:id="444" w:author="yy" w:date="2014-10-22T14:46:00Z"/>
          <w:rFonts w:asciiTheme="minorHAnsi" w:hAnsiTheme="minorHAnsi" w:cstheme="minorHAnsi" w:hint="eastAsia"/>
          <w:sz w:val="28"/>
          <w:szCs w:val="28"/>
        </w:rPr>
      </w:pPr>
      <w:bookmarkStart w:id="445" w:name="_Toc397607976"/>
      <w:ins w:id="446" w:author="yy" w:date="2014-10-22T14:46:00Z">
        <w:r w:rsidRPr="00025868">
          <w:rPr>
            <w:rFonts w:asciiTheme="minorHAnsi" w:hAnsiTheme="minorHAnsi" w:cstheme="minorHAnsi" w:hint="eastAsia"/>
            <w:sz w:val="28"/>
            <w:szCs w:val="28"/>
          </w:rPr>
          <w:t>Send</w:t>
        </w:r>
      </w:ins>
      <w:ins w:id="447" w:author="yy" w:date="2014-10-22T14:56:00Z">
        <w:r w:rsidR="00762112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ins w:id="448" w:author="yy" w:date="2014-10-22T14:46:00Z">
        <w:r w:rsidRPr="00025868">
          <w:rPr>
            <w:rFonts w:asciiTheme="minorHAnsi" w:hAnsiTheme="minorHAnsi" w:cstheme="minorHAnsi" w:hint="eastAsia"/>
            <w:sz w:val="28"/>
            <w:szCs w:val="28"/>
          </w:rPr>
          <w:t>Message</w:t>
        </w:r>
      </w:ins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025868" w:rsidRPr="005A5EF5" w:rsidTr="00AA3E46">
        <w:trPr>
          <w:trHeight w:val="255"/>
          <w:ins w:id="449" w:author="yy" w:date="2014-10-22T14:47:00Z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5A5EF5" w:rsidRDefault="00025868" w:rsidP="00AA3E46">
            <w:pPr>
              <w:widowControl/>
              <w:jc w:val="center"/>
              <w:rPr>
                <w:ins w:id="450" w:author="yy" w:date="2014-10-22T14:47:00Z"/>
                <w:rFonts w:ascii="Calibri" w:hAnsi="Calibri" w:cs="Calibri"/>
                <w:b/>
                <w:bCs/>
                <w:kern w:val="0"/>
                <w:sz w:val="20"/>
              </w:rPr>
            </w:pPr>
            <w:ins w:id="451" w:author="yy" w:date="2014-10-22T14:47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名称</w:t>
              </w:r>
            </w:ins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5868" w:rsidRPr="005A5EF5" w:rsidRDefault="00025868" w:rsidP="00025868">
            <w:pPr>
              <w:widowControl/>
              <w:jc w:val="left"/>
              <w:rPr>
                <w:ins w:id="452" w:author="yy" w:date="2014-10-22T14:47:00Z"/>
                <w:rFonts w:ascii="Calibri" w:hAnsi="Calibri" w:cs="Calibri"/>
                <w:kern w:val="0"/>
                <w:sz w:val="20"/>
              </w:rPr>
            </w:pPr>
            <w:ins w:id="453" w:author="yy" w:date="2014-10-22T14:47:00Z">
              <w:r w:rsidRPr="00F353E3">
                <w:rPr>
                  <w:rFonts w:ascii="Calibri" w:hAnsi="Calibri" w:cs="Calibri" w:hint="eastAsia"/>
                  <w:kern w:val="0"/>
                  <w:sz w:val="20"/>
                </w:rPr>
                <w:t>Send</w:t>
              </w:r>
            </w:ins>
            <w:ins w:id="454" w:author="yy" w:date="2014-10-22T14:56:00Z">
              <w:r w:rsidR="00762112">
                <w:rPr>
                  <w:rFonts w:ascii="Calibri" w:hAnsi="Calibri" w:cs="Calibri" w:hint="eastAsia"/>
                  <w:kern w:val="0"/>
                  <w:sz w:val="20"/>
                </w:rPr>
                <w:t xml:space="preserve"> </w:t>
              </w:r>
            </w:ins>
            <w:ins w:id="455" w:author="yy" w:date="2014-10-22T14:47:00Z"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</w:ins>
          </w:p>
        </w:tc>
      </w:tr>
      <w:tr w:rsidR="00025868" w:rsidRPr="005A5EF5" w:rsidTr="00AA3E46">
        <w:trPr>
          <w:trHeight w:val="255"/>
          <w:ins w:id="456" w:author="yy" w:date="2014-10-22T14:47:00Z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5A5EF5" w:rsidRDefault="00025868" w:rsidP="00AA3E46">
            <w:pPr>
              <w:widowControl/>
              <w:jc w:val="center"/>
              <w:rPr>
                <w:ins w:id="457" w:author="yy" w:date="2014-10-22T14:47:00Z"/>
                <w:rFonts w:ascii="Calibri" w:hAnsi="Calibri" w:cs="Calibri"/>
                <w:b/>
                <w:bCs/>
                <w:kern w:val="0"/>
                <w:sz w:val="20"/>
              </w:rPr>
            </w:pPr>
            <w:ins w:id="458" w:author="yy" w:date="2014-10-22T14:47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用途</w:t>
              </w:r>
            </w:ins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25868" w:rsidRPr="005A5EF5" w:rsidRDefault="00025868" w:rsidP="00025868">
            <w:pPr>
              <w:widowControl/>
              <w:jc w:val="left"/>
              <w:rPr>
                <w:ins w:id="459" w:author="yy" w:date="2014-10-22T14:47:00Z"/>
                <w:rFonts w:ascii="Calibri" w:hAnsi="Calibri" w:cs="Calibri"/>
                <w:kern w:val="0"/>
                <w:sz w:val="20"/>
              </w:rPr>
            </w:pPr>
            <w:ins w:id="460" w:author="yy" w:date="2014-10-22T14:47:00Z">
              <w:r>
                <w:rPr>
                  <w:rFonts w:ascii="Calibri" w:hAnsi="Calibri" w:cs="Calibri" w:hint="eastAsia"/>
                  <w:kern w:val="0"/>
                  <w:sz w:val="20"/>
                </w:rPr>
                <w:t>执行到这一条时，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PSTT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向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DUT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发送一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条消息</w:t>
              </w:r>
            </w:ins>
          </w:p>
        </w:tc>
      </w:tr>
      <w:tr w:rsidR="00025868" w:rsidRPr="005A5EF5" w:rsidTr="00AA3E46">
        <w:trPr>
          <w:trHeight w:val="255"/>
          <w:ins w:id="461" w:author="yy" w:date="2014-10-22T14:47:00Z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68" w:rsidRPr="005A5EF5" w:rsidRDefault="00025868" w:rsidP="00AA3E46">
            <w:pPr>
              <w:widowControl/>
              <w:jc w:val="center"/>
              <w:rPr>
                <w:ins w:id="462" w:author="yy" w:date="2014-10-22T14:47:00Z"/>
                <w:rFonts w:ascii="Calibri" w:hAnsi="Calibri" w:cs="Calibri"/>
                <w:b/>
                <w:bCs/>
                <w:kern w:val="0"/>
                <w:sz w:val="20"/>
              </w:rPr>
            </w:pPr>
            <w:ins w:id="463" w:author="yy" w:date="2014-10-22T14:47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参数</w:t>
              </w:r>
            </w:ins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5A5EF5" w:rsidRDefault="00025868" w:rsidP="00AA3E46">
            <w:pPr>
              <w:widowControl/>
              <w:jc w:val="center"/>
              <w:rPr>
                <w:ins w:id="464" w:author="yy" w:date="2014-10-22T14:47:00Z"/>
                <w:rFonts w:ascii="Calibri" w:hAnsi="Calibri" w:cs="Calibri"/>
                <w:b/>
                <w:bCs/>
                <w:kern w:val="0"/>
                <w:sz w:val="20"/>
              </w:rPr>
            </w:pPr>
            <w:ins w:id="465" w:author="yy" w:date="2014-10-22T14:47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名称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5A5EF5" w:rsidRDefault="00025868" w:rsidP="00AA3E46">
            <w:pPr>
              <w:widowControl/>
              <w:jc w:val="center"/>
              <w:rPr>
                <w:ins w:id="466" w:author="yy" w:date="2014-10-22T14:47:00Z"/>
                <w:rFonts w:ascii="Calibri" w:hAnsi="Calibri" w:cs="Calibri"/>
                <w:b/>
                <w:bCs/>
                <w:kern w:val="0"/>
                <w:sz w:val="20"/>
              </w:rPr>
            </w:pPr>
            <w:ins w:id="467" w:author="yy" w:date="2014-10-22T14:47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类型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5A5EF5" w:rsidRDefault="00025868" w:rsidP="00AA3E46">
            <w:pPr>
              <w:widowControl/>
              <w:jc w:val="center"/>
              <w:rPr>
                <w:ins w:id="468" w:author="yy" w:date="2014-10-22T14:47:00Z"/>
                <w:rFonts w:ascii="Calibri" w:hAnsi="Calibri" w:cs="Calibri"/>
                <w:b/>
                <w:bCs/>
                <w:kern w:val="0"/>
                <w:sz w:val="20"/>
              </w:rPr>
            </w:pPr>
            <w:ins w:id="469" w:author="yy" w:date="2014-10-22T14:47:00Z">
              <w:r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参数</w:t>
              </w:r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说明</w:t>
              </w:r>
            </w:ins>
          </w:p>
        </w:tc>
      </w:tr>
      <w:tr w:rsidR="00025868" w:rsidRPr="005A5EF5" w:rsidTr="00AA3E46">
        <w:trPr>
          <w:trHeight w:val="255"/>
          <w:ins w:id="470" w:author="yy" w:date="2014-10-22T14:47:00Z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68" w:rsidRPr="005A5EF5" w:rsidRDefault="00025868" w:rsidP="00AA3E46">
            <w:pPr>
              <w:widowControl/>
              <w:jc w:val="center"/>
              <w:rPr>
                <w:ins w:id="471" w:author="yy" w:date="2014-10-22T14:47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782A3F" w:rsidRDefault="00025868" w:rsidP="00AA3E46">
            <w:pPr>
              <w:widowControl/>
              <w:jc w:val="left"/>
              <w:rPr>
                <w:ins w:id="472" w:author="yy" w:date="2014-10-22T14:47:00Z"/>
                <w:rFonts w:ascii="Calibri" w:hAnsi="Calibri" w:cs="Calibri"/>
                <w:kern w:val="0"/>
                <w:sz w:val="20"/>
              </w:rPr>
            </w:pPr>
            <w:ins w:id="473" w:author="yy" w:date="2014-10-22T14:47:00Z">
              <w:r>
                <w:rPr>
                  <w:rFonts w:ascii="Calibri" w:hAnsi="Calibri" w:cs="Calibri" w:hint="eastAsia"/>
                  <w:kern w:val="0"/>
                  <w:sz w:val="20"/>
                </w:rPr>
                <w:t>step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782A3F" w:rsidRDefault="00025868" w:rsidP="00AA3E46">
            <w:pPr>
              <w:widowControl/>
              <w:jc w:val="left"/>
              <w:rPr>
                <w:ins w:id="474" w:author="yy" w:date="2014-10-22T14:47:00Z"/>
                <w:rFonts w:ascii="Calibri" w:hAnsi="Calibri" w:cs="Calibri"/>
                <w:kern w:val="0"/>
                <w:sz w:val="20"/>
              </w:rPr>
            </w:pPr>
            <w:ins w:id="475" w:author="yy" w:date="2014-10-22T14:47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782A3F" w:rsidRDefault="00025868" w:rsidP="00AA3E46">
            <w:pPr>
              <w:widowControl/>
              <w:jc w:val="left"/>
              <w:rPr>
                <w:ins w:id="476" w:author="yy" w:date="2014-10-22T14:47:00Z"/>
                <w:rFonts w:ascii="Calibri" w:hAnsi="Calibri" w:cs="Calibri"/>
                <w:kern w:val="0"/>
                <w:sz w:val="20"/>
              </w:rPr>
            </w:pPr>
            <w:ins w:id="477" w:author="yy" w:date="2014-10-22T14:47:00Z">
              <w:r>
                <w:rPr>
                  <w:rFonts w:ascii="Calibri" w:hAnsi="Calibri" w:cs="Calibri" w:hint="eastAsia"/>
                  <w:kern w:val="0"/>
                  <w:sz w:val="20"/>
                </w:rPr>
                <w:t>操作类型</w:t>
              </w:r>
            </w:ins>
          </w:p>
        </w:tc>
      </w:tr>
      <w:tr w:rsidR="00025868" w:rsidRPr="005A5EF5" w:rsidTr="00AA3E46">
        <w:trPr>
          <w:trHeight w:val="255"/>
          <w:ins w:id="478" w:author="yy" w:date="2014-10-22T14:47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5868" w:rsidRPr="005A5EF5" w:rsidRDefault="00025868" w:rsidP="00AA3E46">
            <w:pPr>
              <w:widowControl/>
              <w:jc w:val="center"/>
              <w:rPr>
                <w:ins w:id="479" w:author="yy" w:date="2014-10-22T14:47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782A3F" w:rsidRDefault="005A12BD" w:rsidP="00AA3E46">
            <w:pPr>
              <w:widowControl/>
              <w:jc w:val="left"/>
              <w:rPr>
                <w:ins w:id="480" w:author="yy" w:date="2014-10-22T14:47:00Z"/>
                <w:rFonts w:ascii="Calibri" w:hAnsi="Calibri" w:cs="Calibri"/>
                <w:kern w:val="0"/>
                <w:sz w:val="20"/>
              </w:rPr>
            </w:pPr>
            <w:ins w:id="481" w:author="yy" w:date="2014-10-22T14:52:00Z"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782A3F" w:rsidRDefault="005A12BD" w:rsidP="00AA3E46">
            <w:pPr>
              <w:widowControl/>
              <w:jc w:val="left"/>
              <w:rPr>
                <w:ins w:id="482" w:author="yy" w:date="2014-10-22T14:47:00Z"/>
                <w:rFonts w:ascii="Calibri" w:hAnsi="Calibri" w:cs="Calibri"/>
                <w:kern w:val="0"/>
                <w:sz w:val="20"/>
              </w:rPr>
            </w:pPr>
            <w:ins w:id="483" w:author="yy" w:date="2014-10-22T14:52:00Z">
              <w:r>
                <w:rPr>
                  <w:rFonts w:ascii="Calibri" w:hAnsi="Calibri" w:cs="Calibri" w:hint="eastAsia"/>
                  <w:kern w:val="0"/>
                  <w:sz w:val="20"/>
                </w:rPr>
                <w:t>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868" w:rsidRPr="00782A3F" w:rsidRDefault="005A12BD" w:rsidP="00AA3E46">
            <w:pPr>
              <w:widowControl/>
              <w:jc w:val="left"/>
              <w:rPr>
                <w:ins w:id="484" w:author="yy" w:date="2014-10-22T14:47:00Z"/>
                <w:rFonts w:ascii="Calibri" w:hAnsi="Calibri" w:cs="Calibri"/>
                <w:kern w:val="0"/>
                <w:sz w:val="20"/>
              </w:rPr>
            </w:pPr>
            <w:ins w:id="485" w:author="yy" w:date="2014-10-22T14:52:00Z">
              <w:r>
                <w:rPr>
                  <w:rFonts w:ascii="Calibri" w:hAnsi="Calibri" w:cs="Calibri" w:hint="eastAsia"/>
                  <w:kern w:val="0"/>
                  <w:sz w:val="20"/>
                </w:rPr>
                <w:t>消息</w:t>
              </w:r>
            </w:ins>
          </w:p>
        </w:tc>
      </w:tr>
      <w:tr w:rsidR="005A12BD" w:rsidRPr="005A5EF5" w:rsidTr="00AA3E46">
        <w:trPr>
          <w:trHeight w:val="255"/>
          <w:ins w:id="486" w:author="yy" w:date="2014-10-22T14:52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487" w:author="yy" w:date="2014-10-22T14:52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488" w:author="yy" w:date="2014-10-22T14:52:00Z"/>
                <w:rFonts w:ascii="Calibri" w:hAnsi="Calibri" w:cs="Calibri" w:hint="eastAsia"/>
                <w:kern w:val="0"/>
                <w:sz w:val="20"/>
              </w:rPr>
            </w:pPr>
            <w:ins w:id="489" w:author="yy" w:date="2014-10-22T14:52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490" w:author="yy" w:date="2014-10-22T14:52:00Z"/>
                <w:rFonts w:ascii="Calibri" w:hAnsi="Calibri" w:cs="Calibri" w:hint="eastAsia"/>
                <w:kern w:val="0"/>
                <w:sz w:val="20"/>
              </w:rPr>
            </w:pPr>
            <w:ins w:id="491" w:author="yy" w:date="2014-10-22T14:52:00Z">
              <w:r>
                <w:rPr>
                  <w:rFonts w:ascii="Calibri" w:hAnsi="Calibri" w:cs="Calibri" w:hint="eastAsia"/>
                  <w:kern w:val="0"/>
                  <w:sz w:val="20"/>
                </w:rPr>
                <w:t>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492" w:author="yy" w:date="2014-10-22T14:52:00Z"/>
                <w:rFonts w:ascii="Calibri" w:hAnsi="Calibri" w:cs="Calibri" w:hint="eastAsia"/>
                <w:kern w:val="0"/>
                <w:sz w:val="20"/>
              </w:rPr>
            </w:pPr>
            <w:ins w:id="493" w:author="yy" w:date="2014-10-22T14:52:00Z">
              <w:r>
                <w:rPr>
                  <w:rFonts w:ascii="Calibri" w:hAnsi="Calibri" w:cs="Calibri" w:hint="eastAsia"/>
                  <w:kern w:val="0"/>
                  <w:sz w:val="20"/>
                </w:rPr>
                <w:t>消息的一层</w:t>
              </w:r>
            </w:ins>
          </w:p>
        </w:tc>
      </w:tr>
      <w:tr w:rsidR="005A12BD" w:rsidRPr="005A5EF5" w:rsidTr="00AA3E46">
        <w:trPr>
          <w:trHeight w:val="255"/>
          <w:ins w:id="494" w:author="yy" w:date="2014-10-22T14:52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495" w:author="yy" w:date="2014-10-22T14:52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496" w:author="yy" w:date="2014-10-22T14:52:00Z"/>
                <w:rFonts w:ascii="Calibri" w:hAnsi="Calibri" w:cs="Calibri" w:hint="eastAsia"/>
                <w:kern w:val="0"/>
                <w:sz w:val="20"/>
              </w:rPr>
            </w:pPr>
            <w:ins w:id="497" w:author="yy" w:date="2014-10-22T14:52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message.layerN.protocol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498" w:author="yy" w:date="2014-10-22T14:52:00Z"/>
                <w:rFonts w:ascii="Calibri" w:hAnsi="Calibri" w:cs="Calibri" w:hint="eastAsia"/>
                <w:kern w:val="0"/>
                <w:sz w:val="20"/>
              </w:rPr>
            </w:pPr>
            <w:ins w:id="499" w:author="yy" w:date="2014-10-22T14:53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00" w:author="yy" w:date="2014-10-22T14:52:00Z"/>
                <w:rFonts w:ascii="Calibri" w:hAnsi="Calibri" w:cs="Calibri" w:hint="eastAsia"/>
                <w:kern w:val="0"/>
                <w:sz w:val="20"/>
              </w:rPr>
            </w:pPr>
            <w:ins w:id="501" w:author="yy" w:date="2014-10-22T14:53:00Z">
              <w:r>
                <w:rPr>
                  <w:rFonts w:ascii="Calibri" w:hAnsi="Calibri" w:cs="Calibri" w:hint="eastAsia"/>
                  <w:kern w:val="0"/>
                  <w:sz w:val="20"/>
                </w:rPr>
                <w:t>协议名称</w:t>
              </w:r>
            </w:ins>
          </w:p>
        </w:tc>
      </w:tr>
      <w:tr w:rsidR="005A12BD" w:rsidRPr="005A5EF5" w:rsidTr="00AA3E46">
        <w:trPr>
          <w:trHeight w:val="255"/>
          <w:ins w:id="502" w:author="yy" w:date="2014-10-22T14:53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503" w:author="yy" w:date="2014-10-22T14:53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04" w:author="yy" w:date="2014-10-22T14:53:00Z"/>
                <w:rFonts w:ascii="Calibri" w:hAnsi="Calibri" w:cs="Calibri" w:hint="eastAsia"/>
                <w:kern w:val="0"/>
                <w:sz w:val="20"/>
              </w:rPr>
            </w:pPr>
            <w:ins w:id="505" w:author="yy" w:date="2014-10-22T14:53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message.layerN.message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06" w:author="yy" w:date="2014-10-22T14:53:00Z"/>
                <w:rFonts w:ascii="Calibri" w:hAnsi="Calibri" w:cs="Calibri" w:hint="eastAsia"/>
                <w:kern w:val="0"/>
                <w:sz w:val="20"/>
              </w:rPr>
            </w:pPr>
            <w:ins w:id="507" w:author="yy" w:date="2014-10-22T14:53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08" w:author="yy" w:date="2014-10-22T14:53:00Z"/>
                <w:rFonts w:ascii="Calibri" w:hAnsi="Calibri" w:cs="Calibri" w:hint="eastAsia"/>
                <w:kern w:val="0"/>
                <w:sz w:val="20"/>
              </w:rPr>
            </w:pPr>
            <w:ins w:id="509" w:author="yy" w:date="2014-10-22T14:53:00Z">
              <w:r>
                <w:rPr>
                  <w:rFonts w:ascii="Calibri" w:hAnsi="Calibri" w:cs="Calibri" w:hint="eastAsia"/>
                  <w:kern w:val="0"/>
                  <w:sz w:val="20"/>
                </w:rPr>
                <w:t>消息名称</w:t>
              </w:r>
            </w:ins>
          </w:p>
        </w:tc>
      </w:tr>
      <w:tr w:rsidR="005A12BD" w:rsidRPr="005A5EF5" w:rsidTr="00AA3E46">
        <w:trPr>
          <w:trHeight w:val="255"/>
          <w:ins w:id="510" w:author="yy" w:date="2014-10-22T14:53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511" w:author="yy" w:date="2014-10-22T14:53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12" w:author="yy" w:date="2014-10-22T14:53:00Z"/>
                <w:rFonts w:ascii="Calibri" w:hAnsi="Calibri" w:cs="Calibri" w:hint="eastAsia"/>
                <w:kern w:val="0"/>
                <w:sz w:val="20"/>
              </w:rPr>
            </w:pPr>
            <w:ins w:id="513" w:author="yy" w:date="2014-10-22T14:53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.parameters</w:t>
              </w:r>
            </w:ins>
            <w:ins w:id="514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[]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15" w:author="yy" w:date="2014-10-22T14:53:00Z"/>
                <w:rFonts w:ascii="Calibri" w:hAnsi="Calibri" w:cs="Calibri" w:hint="eastAsia"/>
                <w:kern w:val="0"/>
                <w:sz w:val="20"/>
              </w:rPr>
            </w:pPr>
            <w:ins w:id="516" w:author="yy" w:date="2014-10-22T14:53:00Z">
              <w:r>
                <w:rPr>
                  <w:rFonts w:ascii="Calibri" w:hAnsi="Calibri" w:cs="Calibri" w:hint="eastAsia"/>
                  <w:kern w:val="0"/>
                  <w:sz w:val="20"/>
                </w:rPr>
                <w:t>数组，复合型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17" w:author="yy" w:date="2014-10-22T14:53:00Z"/>
                <w:rFonts w:ascii="Calibri" w:hAnsi="Calibri" w:cs="Calibri" w:hint="eastAsia"/>
                <w:kern w:val="0"/>
                <w:sz w:val="20"/>
              </w:rPr>
            </w:pPr>
            <w:ins w:id="518" w:author="yy" w:date="2014-10-22T14:53:00Z">
              <w:r>
                <w:rPr>
                  <w:rFonts w:ascii="Calibri" w:hAnsi="Calibri" w:cs="Calibri" w:hint="eastAsia"/>
                  <w:kern w:val="0"/>
                  <w:sz w:val="20"/>
                </w:rPr>
                <w:t>消息的参数</w:t>
              </w:r>
            </w:ins>
          </w:p>
        </w:tc>
      </w:tr>
      <w:tr w:rsidR="005A12BD" w:rsidRPr="005A5EF5" w:rsidTr="00AA3E46">
        <w:trPr>
          <w:trHeight w:val="255"/>
          <w:ins w:id="519" w:author="yy" w:date="2014-10-22T14:54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520" w:author="yy" w:date="2014-10-22T14:54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21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22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message.layerN.parameters[]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.name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23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24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25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26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参数名称</w:t>
              </w:r>
            </w:ins>
          </w:p>
        </w:tc>
      </w:tr>
      <w:tr w:rsidR="005A12BD" w:rsidRPr="005A5EF5" w:rsidTr="00AA3E46">
        <w:trPr>
          <w:trHeight w:val="255"/>
          <w:ins w:id="527" w:author="yy" w:date="2014-10-22T14:54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528" w:author="yy" w:date="2014-10-22T14:54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29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30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message.layerN.parameters[]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.value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31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32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33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34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参数值</w:t>
              </w:r>
            </w:ins>
          </w:p>
        </w:tc>
      </w:tr>
      <w:tr w:rsidR="005A12BD" w:rsidRPr="005A5EF5" w:rsidTr="00AA3E46">
        <w:trPr>
          <w:trHeight w:val="255"/>
          <w:ins w:id="535" w:author="yy" w:date="2014-10-22T14:54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536" w:author="yy" w:date="2014-10-22T14:54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37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38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_to_save[]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Pr="005A12BD" w:rsidRDefault="005A12BD" w:rsidP="00AA3E46">
            <w:pPr>
              <w:widowControl/>
              <w:jc w:val="left"/>
              <w:rPr>
                <w:ins w:id="539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40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数组，复合型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41" w:author="yy" w:date="2014-10-22T14:54:00Z"/>
                <w:rFonts w:ascii="Calibri" w:hAnsi="Calibri" w:cs="Calibri" w:hint="eastAsia"/>
                <w:kern w:val="0"/>
                <w:sz w:val="20"/>
              </w:rPr>
            </w:pPr>
            <w:ins w:id="542" w:author="yy" w:date="2014-10-22T14:54:00Z">
              <w:r>
                <w:rPr>
                  <w:rFonts w:ascii="Calibri" w:hAnsi="Calibri" w:cs="Calibri" w:hint="eastAsia"/>
                  <w:kern w:val="0"/>
                  <w:sz w:val="20"/>
                </w:rPr>
                <w:t>需要保存的参数</w:t>
              </w:r>
            </w:ins>
            <w:ins w:id="543" w:author="yy" w:date="2014-10-22T14:55:00Z">
              <w:r>
                <w:rPr>
                  <w:rFonts w:ascii="Calibri" w:hAnsi="Calibri" w:cs="Calibri" w:hint="eastAsia"/>
                  <w:kern w:val="0"/>
                  <w:sz w:val="20"/>
                </w:rPr>
                <w:t>，结构与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parameters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一致</w:t>
              </w:r>
            </w:ins>
          </w:p>
        </w:tc>
      </w:tr>
      <w:tr w:rsidR="005A12BD" w:rsidRPr="005A5EF5" w:rsidTr="00AA3E46">
        <w:trPr>
          <w:trHeight w:val="255"/>
          <w:ins w:id="544" w:author="yy" w:date="2014-10-22T14:55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545" w:author="yy" w:date="2014-10-22T14:55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46" w:author="yy" w:date="2014-10-22T14:55:00Z"/>
                <w:rFonts w:ascii="Calibri" w:hAnsi="Calibri" w:cs="Calibri" w:hint="eastAsia"/>
                <w:kern w:val="0"/>
                <w:sz w:val="20"/>
              </w:rPr>
            </w:pPr>
            <w:ins w:id="547" w:author="yy" w:date="2014-10-22T14:55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_to_retrieve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[]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Pr="005A12BD" w:rsidRDefault="005A12BD" w:rsidP="00AA3E46">
            <w:pPr>
              <w:widowControl/>
              <w:jc w:val="left"/>
              <w:rPr>
                <w:ins w:id="548" w:author="yy" w:date="2014-10-22T14:55:00Z"/>
                <w:rFonts w:ascii="Calibri" w:hAnsi="Calibri" w:cs="Calibri" w:hint="eastAsia"/>
                <w:kern w:val="0"/>
                <w:sz w:val="20"/>
              </w:rPr>
            </w:pPr>
            <w:ins w:id="549" w:author="yy" w:date="2014-10-22T14:55:00Z">
              <w:r>
                <w:rPr>
                  <w:rFonts w:ascii="Calibri" w:hAnsi="Calibri" w:cs="Calibri" w:hint="eastAsia"/>
                  <w:kern w:val="0"/>
                  <w:sz w:val="20"/>
                </w:rPr>
                <w:t>数组，复合型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Default="005A12BD" w:rsidP="005A12BD">
            <w:pPr>
              <w:widowControl/>
              <w:jc w:val="left"/>
              <w:rPr>
                <w:ins w:id="550" w:author="yy" w:date="2014-10-22T14:55:00Z"/>
                <w:rFonts w:ascii="Calibri" w:hAnsi="Calibri" w:cs="Calibri" w:hint="eastAsia"/>
                <w:kern w:val="0"/>
                <w:sz w:val="20"/>
              </w:rPr>
            </w:pPr>
            <w:ins w:id="551" w:author="yy" w:date="2014-10-22T14:55:00Z">
              <w:r>
                <w:rPr>
                  <w:rFonts w:ascii="Calibri" w:hAnsi="Calibri" w:cs="Calibri" w:hint="eastAsia"/>
                  <w:kern w:val="0"/>
                  <w:sz w:val="20"/>
                </w:rPr>
                <w:t>需要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从变量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的参数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，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结构与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parameters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一致</w:t>
              </w:r>
            </w:ins>
          </w:p>
        </w:tc>
      </w:tr>
      <w:tr w:rsidR="005A12BD" w:rsidRPr="005A5EF5" w:rsidTr="00AA3E46">
        <w:trPr>
          <w:trHeight w:val="1275"/>
          <w:ins w:id="552" w:author="yy" w:date="2014-10-22T14:47:00Z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553" w:author="yy" w:date="2014-10-22T14:47:00Z"/>
                <w:rFonts w:ascii="Calibri" w:hAnsi="Calibri" w:cs="Calibri"/>
                <w:b/>
                <w:bCs/>
                <w:kern w:val="0"/>
                <w:sz w:val="20"/>
              </w:rPr>
            </w:pPr>
            <w:ins w:id="554" w:author="yy" w:date="2014-10-22T14:47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lastRenderedPageBreak/>
                <w:t>举例</w:t>
              </w:r>
            </w:ins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12BD" w:rsidRDefault="005A12BD" w:rsidP="00AA3E46">
            <w:pPr>
              <w:widowControl/>
              <w:jc w:val="left"/>
              <w:rPr>
                <w:ins w:id="555" w:author="yy" w:date="2014-10-22T14:47:00Z"/>
                <w:rFonts w:ascii="Calibri" w:hAnsi="Calibri" w:cs="Calibri"/>
                <w:kern w:val="0"/>
                <w:sz w:val="20"/>
              </w:rPr>
            </w:pPr>
            <w:ins w:id="556" w:author="yy" w:date="2014-10-22T14:47:00Z">
              <w:r w:rsidRPr="005A5EF5">
                <w:rPr>
                  <w:rFonts w:ascii="Calibri" w:hAnsi="Calibri" w:cs="Calibri"/>
                  <w:kern w:val="0"/>
                  <w:sz w:val="20"/>
                </w:rPr>
                <w:t>{</w:t>
              </w:r>
            </w:ins>
          </w:p>
          <w:p w:rsidR="005A12BD" w:rsidRDefault="005A12BD" w:rsidP="00AA3E46">
            <w:pPr>
              <w:widowControl/>
              <w:ind w:firstLineChars="50" w:firstLine="100"/>
              <w:jc w:val="left"/>
              <w:rPr>
                <w:ins w:id="557" w:author="yy" w:date="2014-10-22T14:47:00Z"/>
                <w:rFonts w:ascii="Calibri" w:hAnsi="Calibri" w:cs="Calibri"/>
                <w:kern w:val="0"/>
                <w:sz w:val="20"/>
              </w:rPr>
            </w:pPr>
            <w:ins w:id="558" w:author="yy" w:date="2014-10-22T14:47:00Z">
              <w:r w:rsidRPr="005A5EF5">
                <w:rPr>
                  <w:rFonts w:ascii="Calibri" w:hAnsi="Calibri" w:cs="Calibri"/>
                  <w:kern w:val="0"/>
                  <w:sz w:val="20"/>
                </w:rPr>
                <w:t>"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step</w:t>
              </w:r>
              <w:r w:rsidRPr="005A5EF5">
                <w:rPr>
                  <w:rFonts w:ascii="Calibri" w:hAnsi="Calibri" w:cs="Calibri"/>
                  <w:kern w:val="0"/>
                  <w:sz w:val="20"/>
                </w:rPr>
                <w:t>": "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Send 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 w:rsidRPr="005A5EF5">
                <w:rPr>
                  <w:rFonts w:ascii="Calibri" w:hAnsi="Calibri" w:cs="Calibri"/>
                  <w:kern w:val="0"/>
                  <w:sz w:val="20"/>
                </w:rPr>
                <w:t>,</w:t>
              </w:r>
            </w:ins>
          </w:p>
          <w:p w:rsidR="005A12BD" w:rsidRDefault="005A12BD" w:rsidP="00AA3E46">
            <w:pPr>
              <w:widowControl/>
              <w:ind w:firstLineChars="50" w:firstLine="100"/>
              <w:jc w:val="left"/>
              <w:rPr>
                <w:ins w:id="559" w:author="yy" w:date="2014-10-22T14:49:00Z"/>
                <w:rFonts w:ascii="Calibri" w:hAnsi="Calibri" w:cs="Calibri" w:hint="eastAsia"/>
                <w:kern w:val="0"/>
                <w:sz w:val="20"/>
              </w:rPr>
            </w:pPr>
            <w:ins w:id="560" w:author="yy" w:date="2014-10-22T14:49:00Z"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</w:ins>
            <w:ins w:id="561" w:author="yy" w:date="2014-10-22T14:48:00Z"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</w:ins>
            <w:ins w:id="562" w:author="yy" w:date="2014-10-22T14:49:00Z"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{</w:t>
              </w:r>
            </w:ins>
          </w:p>
          <w:p w:rsidR="005A12BD" w:rsidRDefault="005A12BD" w:rsidP="00AA3E46">
            <w:pPr>
              <w:widowControl/>
              <w:ind w:firstLineChars="50" w:firstLine="100"/>
              <w:jc w:val="left"/>
              <w:rPr>
                <w:ins w:id="563" w:author="yy" w:date="2014-10-22T14:49:00Z"/>
                <w:rFonts w:ascii="Calibri" w:hAnsi="Calibri" w:cs="Calibri" w:hint="eastAsia"/>
                <w:kern w:val="0"/>
                <w:sz w:val="20"/>
              </w:rPr>
            </w:pPr>
            <w:ins w:id="564" w:author="yy" w:date="2014-10-22T14:49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layer1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{</w:t>
              </w:r>
            </w:ins>
          </w:p>
          <w:p w:rsidR="005A12BD" w:rsidRDefault="005A12BD" w:rsidP="00AA3E46">
            <w:pPr>
              <w:widowControl/>
              <w:ind w:firstLineChars="50" w:firstLine="100"/>
              <w:jc w:val="left"/>
              <w:rPr>
                <w:ins w:id="565" w:author="yy" w:date="2014-10-22T14:49:00Z"/>
                <w:rFonts w:ascii="Calibri" w:hAnsi="Calibri" w:cs="Calibri" w:hint="eastAsia"/>
                <w:kern w:val="0"/>
                <w:sz w:val="20"/>
              </w:rPr>
            </w:pPr>
            <w:ins w:id="566" w:author="yy" w:date="2014-10-22T14:49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protocol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SCCP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,</w:t>
              </w:r>
            </w:ins>
          </w:p>
          <w:p w:rsidR="005A12BD" w:rsidRDefault="005A12BD" w:rsidP="00AA3E46">
            <w:pPr>
              <w:widowControl/>
              <w:ind w:firstLineChars="50" w:firstLine="100"/>
              <w:jc w:val="left"/>
              <w:rPr>
                <w:ins w:id="567" w:author="yy" w:date="2014-10-22T14:49:00Z"/>
                <w:rFonts w:ascii="Calibri" w:hAnsi="Calibri" w:cs="Calibri" w:hint="eastAsia"/>
                <w:kern w:val="0"/>
                <w:sz w:val="20"/>
              </w:rPr>
            </w:pPr>
            <w:ins w:id="568" w:author="yy" w:date="2014-10-22T14:49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ConnectionRequest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,</w:t>
              </w:r>
            </w:ins>
          </w:p>
          <w:p w:rsidR="005A12BD" w:rsidRDefault="005A12BD" w:rsidP="00AA3E46">
            <w:pPr>
              <w:widowControl/>
              <w:ind w:firstLineChars="50" w:firstLine="100"/>
              <w:jc w:val="left"/>
              <w:rPr>
                <w:ins w:id="569" w:author="yy" w:date="2014-10-22T14:50:00Z"/>
                <w:rFonts w:ascii="Calibri" w:hAnsi="Calibri" w:cs="Calibri" w:hint="eastAsia"/>
                <w:kern w:val="0"/>
                <w:sz w:val="20"/>
              </w:rPr>
            </w:pPr>
            <w:ins w:id="570" w:author="yy" w:date="2014-10-22T14:50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parameters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[</w:t>
              </w:r>
            </w:ins>
          </w:p>
          <w:p w:rsidR="005A12BD" w:rsidRDefault="005A12BD" w:rsidP="00025868">
            <w:pPr>
              <w:widowControl/>
              <w:ind w:firstLineChars="1850" w:firstLine="3700"/>
              <w:jc w:val="left"/>
              <w:rPr>
                <w:ins w:id="571" w:author="yy" w:date="2014-10-22T14:55:00Z"/>
                <w:rFonts w:ascii="Calibri" w:hAnsi="Calibri" w:cs="Calibri" w:hint="eastAsia"/>
                <w:kern w:val="0"/>
                <w:sz w:val="20"/>
              </w:rPr>
              <w:pPrChange w:id="572" w:author="yy" w:date="2014-10-22T14:51:00Z">
                <w:pPr>
                  <w:widowControl/>
                  <w:ind w:firstLineChars="50" w:firstLine="100"/>
                  <w:jc w:val="left"/>
                </w:pPr>
              </w:pPrChange>
            </w:pPr>
            <w:ins w:id="573" w:author="yy" w:date="2014-10-22T14:51:00Z">
              <w:r>
                <w:rPr>
                  <w:rFonts w:ascii="Calibri" w:hAnsi="Calibri" w:cs="Calibri" w:hint="eastAsia"/>
                  <w:kern w:val="0"/>
                  <w:sz w:val="20"/>
                </w:rPr>
                <w:t>{</w:t>
              </w:r>
            </w:ins>
            <w:ins w:id="574" w:author="yy" w:date="2014-10-22T14:50:00Z"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para1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1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</w:ins>
            <w:ins w:id="575" w:author="yy" w:date="2014-10-22T14:51:00Z">
              <w:r>
                <w:rPr>
                  <w:rFonts w:ascii="Calibri" w:hAnsi="Calibri" w:cs="Calibri" w:hint="eastAsia"/>
                  <w:kern w:val="0"/>
                  <w:sz w:val="20"/>
                </w:rPr>
                <w:t>}</w:t>
              </w:r>
            </w:ins>
            <w:ins w:id="576" w:author="yy" w:date="2014-10-22T14:55:00Z">
              <w:r>
                <w:rPr>
                  <w:rFonts w:ascii="Calibri" w:hAnsi="Calibri" w:cs="Calibri" w:hint="eastAsia"/>
                  <w:kern w:val="0"/>
                  <w:sz w:val="20"/>
                </w:rPr>
                <w:t>,</w:t>
              </w:r>
            </w:ins>
          </w:p>
          <w:p w:rsidR="005A12BD" w:rsidRDefault="005A12BD" w:rsidP="00025868">
            <w:pPr>
              <w:widowControl/>
              <w:ind w:firstLineChars="1850" w:firstLine="3700"/>
              <w:jc w:val="left"/>
              <w:rPr>
                <w:ins w:id="577" w:author="yy" w:date="2014-10-22T14:51:00Z"/>
                <w:rFonts w:ascii="Calibri" w:hAnsi="Calibri" w:cs="Calibri" w:hint="eastAsia"/>
                <w:kern w:val="0"/>
                <w:sz w:val="20"/>
              </w:rPr>
              <w:pPrChange w:id="578" w:author="yy" w:date="2014-10-22T14:51:00Z">
                <w:pPr>
                  <w:widowControl/>
                  <w:ind w:firstLineChars="50" w:firstLine="100"/>
                  <w:jc w:val="left"/>
                </w:pPr>
              </w:pPrChange>
            </w:pPr>
            <w:ins w:id="579" w:author="yy" w:date="2014-10-22T14:55:00Z">
              <w:r>
                <w:rPr>
                  <w:rFonts w:ascii="Calibri" w:hAnsi="Calibri" w:cs="Calibri" w:hint="eastAsia"/>
                  <w:kern w:val="0"/>
                  <w:sz w:val="20"/>
                </w:rPr>
                <w:t>{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2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2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},</w:t>
              </w:r>
            </w:ins>
          </w:p>
          <w:p w:rsidR="005A12BD" w:rsidRDefault="005A12BD" w:rsidP="00025868">
            <w:pPr>
              <w:widowControl/>
              <w:ind w:firstLineChars="1800" w:firstLine="3600"/>
              <w:jc w:val="left"/>
              <w:rPr>
                <w:ins w:id="580" w:author="yy" w:date="2014-10-22T14:55:00Z"/>
                <w:rFonts w:ascii="Calibri" w:hAnsi="Calibri" w:cs="Calibri" w:hint="eastAsia"/>
                <w:kern w:val="0"/>
                <w:sz w:val="20"/>
              </w:rPr>
              <w:pPrChange w:id="581" w:author="yy" w:date="2014-10-22T14:51:00Z">
                <w:pPr>
                  <w:widowControl/>
                  <w:ind w:firstLineChars="50" w:firstLine="100"/>
                  <w:jc w:val="left"/>
                </w:pPr>
              </w:pPrChange>
            </w:pPr>
            <w:ins w:id="582" w:author="yy" w:date="2014-10-22T14:50:00Z">
              <w:r>
                <w:rPr>
                  <w:rFonts w:ascii="Calibri" w:hAnsi="Calibri" w:cs="Calibri" w:hint="eastAsia"/>
                  <w:kern w:val="0"/>
                  <w:sz w:val="20"/>
                </w:rPr>
                <w:t>]</w:t>
              </w:r>
            </w:ins>
          </w:p>
          <w:p w:rsidR="005A12BD" w:rsidRDefault="005A12BD" w:rsidP="00025868">
            <w:pPr>
              <w:widowControl/>
              <w:jc w:val="left"/>
              <w:rPr>
                <w:ins w:id="583" w:author="yy" w:date="2014-10-22T14:51:00Z"/>
                <w:rFonts w:ascii="Calibri" w:hAnsi="Calibri" w:cs="Calibri" w:hint="eastAsia"/>
                <w:kern w:val="0"/>
                <w:sz w:val="20"/>
              </w:rPr>
              <w:pPrChange w:id="584" w:author="yy" w:date="2014-10-22T14:51:00Z">
                <w:pPr>
                  <w:widowControl/>
                  <w:ind w:firstLineChars="50" w:firstLine="100"/>
                  <w:jc w:val="left"/>
                </w:pPr>
              </w:pPrChange>
            </w:pPr>
            <w:ins w:id="585" w:author="yy" w:date="2014-10-22T14:51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      }</w:t>
              </w:r>
            </w:ins>
          </w:p>
          <w:p w:rsidR="005A12BD" w:rsidRPr="005A5EF5" w:rsidRDefault="005A12BD" w:rsidP="00AA3E46">
            <w:pPr>
              <w:widowControl/>
              <w:jc w:val="left"/>
              <w:rPr>
                <w:ins w:id="586" w:author="yy" w:date="2014-10-22T14:47:00Z"/>
                <w:rFonts w:ascii="Calibri" w:hAnsi="Calibri" w:cs="Calibri"/>
                <w:kern w:val="0"/>
                <w:sz w:val="20"/>
              </w:rPr>
            </w:pPr>
            <w:ins w:id="587" w:author="yy" w:date="2014-10-22T14:47:00Z">
              <w:r w:rsidRPr="005A5EF5">
                <w:rPr>
                  <w:rFonts w:ascii="Calibri" w:hAnsi="Calibri" w:cs="Calibri"/>
                  <w:kern w:val="0"/>
                  <w:sz w:val="20"/>
                </w:rPr>
                <w:t>}</w:t>
              </w:r>
            </w:ins>
          </w:p>
        </w:tc>
      </w:tr>
      <w:tr w:rsidR="005A12BD" w:rsidRPr="005A5EF5" w:rsidTr="00AA3E46">
        <w:trPr>
          <w:trHeight w:val="255"/>
          <w:ins w:id="588" w:author="yy" w:date="2014-10-22T14:47:00Z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2BD" w:rsidRPr="005A5EF5" w:rsidRDefault="005A12BD" w:rsidP="00AA3E46">
            <w:pPr>
              <w:widowControl/>
              <w:jc w:val="center"/>
              <w:rPr>
                <w:ins w:id="589" w:author="yy" w:date="2014-10-22T14:47:00Z"/>
                <w:rFonts w:ascii="Calibri" w:hAnsi="Calibri" w:cs="Calibri"/>
                <w:b/>
                <w:bCs/>
                <w:kern w:val="0"/>
                <w:sz w:val="20"/>
              </w:rPr>
            </w:pPr>
            <w:ins w:id="590" w:author="yy" w:date="2014-10-22T14:47:00Z">
              <w:r w:rsidRPr="005A5EF5">
                <w:rPr>
                  <w:rFonts w:ascii="Calibri" w:hAnsi="Calibri" w:cs="Calibri"/>
                  <w:b/>
                  <w:bCs/>
                  <w:kern w:val="0"/>
                  <w:sz w:val="20"/>
                </w:rPr>
                <w:t>备注</w:t>
              </w:r>
            </w:ins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12BD" w:rsidRPr="005A5EF5" w:rsidRDefault="005A12BD" w:rsidP="00AA3E46">
            <w:pPr>
              <w:widowControl/>
              <w:jc w:val="left"/>
              <w:rPr>
                <w:ins w:id="591" w:author="yy" w:date="2014-10-22T14:47:00Z"/>
                <w:rFonts w:ascii="Calibri" w:hAnsi="Calibri" w:cs="Calibri"/>
                <w:kern w:val="0"/>
                <w:sz w:val="20"/>
              </w:rPr>
            </w:pPr>
          </w:p>
        </w:tc>
      </w:tr>
    </w:tbl>
    <w:p w:rsidR="00025868" w:rsidRPr="00025868" w:rsidRDefault="00025868" w:rsidP="00025868">
      <w:pPr>
        <w:pStyle w:val="a4"/>
        <w:rPr>
          <w:ins w:id="592" w:author="yy" w:date="2014-10-22T14:46:00Z"/>
          <w:rFonts w:hint="eastAsia"/>
        </w:rPr>
      </w:pPr>
    </w:p>
    <w:p w:rsidR="00025868" w:rsidRPr="00025868" w:rsidRDefault="00025868" w:rsidP="00025868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ins w:id="593" w:author="yy" w:date="2014-10-22T14:46:00Z"/>
          <w:rFonts w:asciiTheme="minorHAnsi" w:hAnsiTheme="minorHAnsi" w:cstheme="minorHAnsi" w:hint="eastAsia"/>
          <w:sz w:val="28"/>
          <w:szCs w:val="28"/>
        </w:rPr>
      </w:pPr>
      <w:ins w:id="594" w:author="yy" w:date="2014-10-22T14:46:00Z">
        <w:r w:rsidRPr="00025868">
          <w:rPr>
            <w:rFonts w:asciiTheme="minorHAnsi" w:hAnsiTheme="minorHAnsi" w:cstheme="minorHAnsi" w:hint="eastAsia"/>
            <w:sz w:val="28"/>
            <w:szCs w:val="28"/>
          </w:rPr>
          <w:t>Receive</w:t>
        </w:r>
      </w:ins>
      <w:ins w:id="595" w:author="yy" w:date="2014-10-22T14:56:00Z">
        <w:r w:rsidR="00762112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ins w:id="596" w:author="yy" w:date="2014-10-22T14:46:00Z">
        <w:r w:rsidRPr="00025868">
          <w:rPr>
            <w:rFonts w:asciiTheme="minorHAnsi" w:hAnsiTheme="minorHAnsi" w:cstheme="minorHAnsi" w:hint="eastAsia"/>
            <w:sz w:val="28"/>
            <w:szCs w:val="28"/>
          </w:rPr>
          <w:t>Message</w:t>
        </w:r>
      </w:ins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762112" w:rsidRPr="005A5EF5" w:rsidTr="00AA3E46">
        <w:trPr>
          <w:trHeight w:val="255"/>
          <w:ins w:id="597" w:author="yy" w:date="2014-10-22T14:56:00Z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598" w:author="yy" w:date="2014-10-22T14:56:00Z"/>
                <w:rFonts w:ascii="Calibri" w:hAnsi="Calibri" w:cs="Calibri"/>
                <w:b/>
                <w:bCs/>
                <w:kern w:val="0"/>
                <w:sz w:val="20"/>
              </w:rPr>
            </w:pPr>
            <w:ins w:id="599" w:author="yy" w:date="2014-10-22T14:56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名称</w:t>
              </w:r>
            </w:ins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AA3E46">
            <w:pPr>
              <w:widowControl/>
              <w:jc w:val="left"/>
              <w:rPr>
                <w:ins w:id="600" w:author="yy" w:date="2014-10-22T14:56:00Z"/>
                <w:rFonts w:ascii="Calibri" w:hAnsi="Calibri" w:cs="Calibri"/>
                <w:kern w:val="0"/>
                <w:sz w:val="20"/>
              </w:rPr>
            </w:pPr>
            <w:ins w:id="601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Receive 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</w:ins>
          </w:p>
        </w:tc>
      </w:tr>
      <w:tr w:rsidR="00762112" w:rsidRPr="005A5EF5" w:rsidTr="00AA3E46">
        <w:trPr>
          <w:trHeight w:val="255"/>
          <w:ins w:id="602" w:author="yy" w:date="2014-10-22T14:56:00Z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03" w:author="yy" w:date="2014-10-22T14:56:00Z"/>
                <w:rFonts w:ascii="Calibri" w:hAnsi="Calibri" w:cs="Calibri"/>
                <w:b/>
                <w:bCs/>
                <w:kern w:val="0"/>
                <w:sz w:val="20"/>
              </w:rPr>
            </w:pPr>
            <w:ins w:id="604" w:author="yy" w:date="2014-10-22T14:56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用途</w:t>
              </w:r>
            </w:ins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762112">
            <w:pPr>
              <w:widowControl/>
              <w:jc w:val="left"/>
              <w:rPr>
                <w:ins w:id="605" w:author="yy" w:date="2014-10-22T14:56:00Z"/>
                <w:rFonts w:ascii="Calibri" w:hAnsi="Calibri" w:cs="Calibri"/>
                <w:kern w:val="0"/>
                <w:sz w:val="20"/>
              </w:rPr>
            </w:pPr>
            <w:ins w:id="606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执行到这一条时，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PSTT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从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DUT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接收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一条消息</w:t>
              </w:r>
            </w:ins>
          </w:p>
        </w:tc>
      </w:tr>
      <w:tr w:rsidR="00762112" w:rsidRPr="005A5EF5" w:rsidTr="00AA3E46">
        <w:trPr>
          <w:trHeight w:val="255"/>
          <w:ins w:id="607" w:author="yy" w:date="2014-10-22T14:56:00Z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08" w:author="yy" w:date="2014-10-22T14:56:00Z"/>
                <w:rFonts w:ascii="Calibri" w:hAnsi="Calibri" w:cs="Calibri"/>
                <w:b/>
                <w:bCs/>
                <w:kern w:val="0"/>
                <w:sz w:val="20"/>
              </w:rPr>
            </w:pPr>
            <w:ins w:id="609" w:author="yy" w:date="2014-10-22T14:56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参数</w:t>
              </w:r>
            </w:ins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10" w:author="yy" w:date="2014-10-22T14:56:00Z"/>
                <w:rFonts w:ascii="Calibri" w:hAnsi="Calibri" w:cs="Calibri"/>
                <w:b/>
                <w:bCs/>
                <w:kern w:val="0"/>
                <w:sz w:val="20"/>
              </w:rPr>
            </w:pPr>
            <w:ins w:id="611" w:author="yy" w:date="2014-10-22T14:56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名称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12" w:author="yy" w:date="2014-10-22T14:56:00Z"/>
                <w:rFonts w:ascii="Calibri" w:hAnsi="Calibri" w:cs="Calibri"/>
                <w:b/>
                <w:bCs/>
                <w:kern w:val="0"/>
                <w:sz w:val="20"/>
              </w:rPr>
            </w:pPr>
            <w:ins w:id="613" w:author="yy" w:date="2014-10-22T14:56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类型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14" w:author="yy" w:date="2014-10-22T14:56:00Z"/>
                <w:rFonts w:ascii="Calibri" w:hAnsi="Calibri" w:cs="Calibri"/>
                <w:b/>
                <w:bCs/>
                <w:kern w:val="0"/>
                <w:sz w:val="20"/>
              </w:rPr>
            </w:pPr>
            <w:ins w:id="615" w:author="yy" w:date="2014-10-22T14:56:00Z">
              <w:r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参数</w:t>
              </w:r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说明</w:t>
              </w:r>
            </w:ins>
          </w:p>
        </w:tc>
      </w:tr>
      <w:tr w:rsidR="00762112" w:rsidRPr="005A5EF5" w:rsidTr="00AA3E46">
        <w:trPr>
          <w:trHeight w:val="255"/>
          <w:ins w:id="616" w:author="yy" w:date="2014-10-22T14:56:00Z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17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782A3F" w:rsidRDefault="00762112" w:rsidP="00AA3E46">
            <w:pPr>
              <w:widowControl/>
              <w:jc w:val="left"/>
              <w:rPr>
                <w:ins w:id="618" w:author="yy" w:date="2014-10-22T14:56:00Z"/>
                <w:rFonts w:ascii="Calibri" w:hAnsi="Calibri" w:cs="Calibri"/>
                <w:kern w:val="0"/>
                <w:sz w:val="20"/>
              </w:rPr>
            </w:pPr>
            <w:ins w:id="619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step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782A3F" w:rsidRDefault="00762112" w:rsidP="00AA3E46">
            <w:pPr>
              <w:widowControl/>
              <w:jc w:val="left"/>
              <w:rPr>
                <w:ins w:id="620" w:author="yy" w:date="2014-10-22T14:56:00Z"/>
                <w:rFonts w:ascii="Calibri" w:hAnsi="Calibri" w:cs="Calibri"/>
                <w:kern w:val="0"/>
                <w:sz w:val="20"/>
              </w:rPr>
            </w:pPr>
            <w:ins w:id="621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782A3F" w:rsidRDefault="00762112" w:rsidP="00AA3E46">
            <w:pPr>
              <w:widowControl/>
              <w:jc w:val="left"/>
              <w:rPr>
                <w:ins w:id="622" w:author="yy" w:date="2014-10-22T14:56:00Z"/>
                <w:rFonts w:ascii="Calibri" w:hAnsi="Calibri" w:cs="Calibri"/>
                <w:kern w:val="0"/>
                <w:sz w:val="20"/>
              </w:rPr>
            </w:pPr>
            <w:ins w:id="623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操作类型</w:t>
              </w:r>
            </w:ins>
          </w:p>
        </w:tc>
      </w:tr>
      <w:tr w:rsidR="00762112" w:rsidRPr="005A5EF5" w:rsidTr="00AA3E46">
        <w:trPr>
          <w:trHeight w:val="255"/>
          <w:ins w:id="624" w:author="yy" w:date="2014-10-22T14:56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25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782A3F" w:rsidRDefault="00762112" w:rsidP="00AA3E46">
            <w:pPr>
              <w:widowControl/>
              <w:jc w:val="left"/>
              <w:rPr>
                <w:ins w:id="626" w:author="yy" w:date="2014-10-22T14:56:00Z"/>
                <w:rFonts w:ascii="Calibri" w:hAnsi="Calibri" w:cs="Calibri"/>
                <w:kern w:val="0"/>
                <w:sz w:val="20"/>
              </w:rPr>
            </w:pPr>
            <w:ins w:id="627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782A3F" w:rsidRDefault="00762112" w:rsidP="00AA3E46">
            <w:pPr>
              <w:widowControl/>
              <w:jc w:val="left"/>
              <w:rPr>
                <w:ins w:id="628" w:author="yy" w:date="2014-10-22T14:56:00Z"/>
                <w:rFonts w:ascii="Calibri" w:hAnsi="Calibri" w:cs="Calibri"/>
                <w:kern w:val="0"/>
                <w:sz w:val="20"/>
              </w:rPr>
            </w:pPr>
            <w:ins w:id="629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782A3F" w:rsidRDefault="00762112" w:rsidP="00AA3E46">
            <w:pPr>
              <w:widowControl/>
              <w:jc w:val="left"/>
              <w:rPr>
                <w:ins w:id="630" w:author="yy" w:date="2014-10-22T14:56:00Z"/>
                <w:rFonts w:ascii="Calibri" w:hAnsi="Calibri" w:cs="Calibri"/>
                <w:kern w:val="0"/>
                <w:sz w:val="20"/>
              </w:rPr>
            </w:pPr>
            <w:ins w:id="631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消息</w:t>
              </w:r>
            </w:ins>
          </w:p>
        </w:tc>
      </w:tr>
      <w:tr w:rsidR="00762112" w:rsidRPr="005A5EF5" w:rsidTr="00AA3E46">
        <w:trPr>
          <w:trHeight w:val="255"/>
          <w:ins w:id="632" w:author="yy" w:date="2014-10-22T14:56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33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34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35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36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37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38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39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消息的一层</w:t>
              </w:r>
            </w:ins>
          </w:p>
        </w:tc>
      </w:tr>
      <w:tr w:rsidR="00762112" w:rsidRPr="005A5EF5" w:rsidTr="00AA3E46">
        <w:trPr>
          <w:trHeight w:val="255"/>
          <w:ins w:id="640" w:author="yy" w:date="2014-10-22T14:56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41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42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43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message.layerN.protocol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44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45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46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47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协议名称</w:t>
              </w:r>
            </w:ins>
          </w:p>
        </w:tc>
      </w:tr>
      <w:tr w:rsidR="00762112" w:rsidRPr="005A5EF5" w:rsidTr="00AA3E46">
        <w:trPr>
          <w:trHeight w:val="255"/>
          <w:ins w:id="648" w:author="yy" w:date="2014-10-22T14:56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49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50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51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message.layerN.message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52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53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54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55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消息名称</w:t>
              </w:r>
            </w:ins>
          </w:p>
        </w:tc>
      </w:tr>
      <w:tr w:rsidR="00762112" w:rsidRPr="005A5EF5" w:rsidTr="00AA3E46">
        <w:trPr>
          <w:trHeight w:val="255"/>
          <w:ins w:id="656" w:author="yy" w:date="2014-10-22T14:56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57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58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59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message.layerN.parameters[]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60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61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数组，复合型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62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63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消息的参数</w:t>
              </w:r>
            </w:ins>
          </w:p>
        </w:tc>
      </w:tr>
      <w:tr w:rsidR="00762112" w:rsidRPr="005A5EF5" w:rsidTr="00AA3E46">
        <w:trPr>
          <w:trHeight w:val="255"/>
          <w:ins w:id="664" w:author="yy" w:date="2014-10-22T14:56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65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66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67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message.layerN.parameters[].name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68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69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70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71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参数名称</w:t>
              </w:r>
            </w:ins>
          </w:p>
        </w:tc>
      </w:tr>
      <w:tr w:rsidR="00762112" w:rsidRPr="005A5EF5" w:rsidTr="00AA3E46">
        <w:trPr>
          <w:trHeight w:val="255"/>
          <w:ins w:id="672" w:author="yy" w:date="2014-10-22T14:56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73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74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75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message.layerN.parameters[].value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76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77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78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79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参数值</w:t>
              </w:r>
            </w:ins>
          </w:p>
        </w:tc>
      </w:tr>
      <w:tr w:rsidR="00762112" w:rsidRPr="005A5EF5" w:rsidTr="00AA3E46">
        <w:trPr>
          <w:trHeight w:val="255"/>
          <w:ins w:id="680" w:author="yy" w:date="2014-10-22T14:56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81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82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83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message.layerN.para_to_save[]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12BD" w:rsidRDefault="00762112" w:rsidP="00AA3E46">
            <w:pPr>
              <w:widowControl/>
              <w:jc w:val="left"/>
              <w:rPr>
                <w:ins w:id="684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85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数组，复合型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86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87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需要保存的参数，结构与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parameters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一致</w:t>
              </w:r>
            </w:ins>
          </w:p>
        </w:tc>
      </w:tr>
      <w:tr w:rsidR="00762112" w:rsidRPr="005A5EF5" w:rsidTr="00AA3E46">
        <w:trPr>
          <w:trHeight w:val="255"/>
          <w:ins w:id="688" w:author="yy" w:date="2014-10-22T14:56:00Z"/>
        </w:trPr>
        <w:tc>
          <w:tcPr>
            <w:tcW w:w="549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89" w:author="yy" w:date="2014-10-22T14:56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90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91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message.layerN.para_to_retrieve[]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12BD" w:rsidRDefault="00762112" w:rsidP="00AA3E46">
            <w:pPr>
              <w:widowControl/>
              <w:jc w:val="left"/>
              <w:rPr>
                <w:ins w:id="692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93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数组，复合型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94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695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需要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从变量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的参数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，结构与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parameters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一致</w:t>
              </w:r>
            </w:ins>
          </w:p>
        </w:tc>
      </w:tr>
      <w:tr w:rsidR="00762112" w:rsidRPr="005A5EF5" w:rsidTr="00AA3E46">
        <w:trPr>
          <w:trHeight w:val="1275"/>
          <w:ins w:id="696" w:author="yy" w:date="2014-10-22T14:56:00Z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697" w:author="yy" w:date="2014-10-22T14:56:00Z"/>
                <w:rFonts w:ascii="Calibri" w:hAnsi="Calibri" w:cs="Calibri"/>
                <w:b/>
                <w:bCs/>
                <w:kern w:val="0"/>
                <w:sz w:val="20"/>
              </w:rPr>
            </w:pPr>
            <w:ins w:id="698" w:author="yy" w:date="2014-10-22T14:56:00Z">
              <w:r w:rsidRPr="005A5EF5">
                <w:rPr>
                  <w:rFonts w:ascii="宋体" w:hAnsi="宋体" w:cs="Calibri" w:hint="eastAsia"/>
                  <w:b/>
                  <w:bCs/>
                  <w:kern w:val="0"/>
                  <w:sz w:val="20"/>
                </w:rPr>
                <w:t>举例</w:t>
              </w:r>
            </w:ins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112" w:rsidRDefault="00762112" w:rsidP="00AA3E46">
            <w:pPr>
              <w:widowControl/>
              <w:jc w:val="left"/>
              <w:rPr>
                <w:ins w:id="699" w:author="yy" w:date="2014-10-22T14:56:00Z"/>
                <w:rFonts w:ascii="Calibri" w:hAnsi="Calibri" w:cs="Calibri"/>
                <w:kern w:val="0"/>
                <w:sz w:val="20"/>
              </w:rPr>
            </w:pPr>
            <w:ins w:id="700" w:author="yy" w:date="2014-10-22T14:56:00Z">
              <w:r w:rsidRPr="005A5EF5">
                <w:rPr>
                  <w:rFonts w:ascii="Calibri" w:hAnsi="Calibri" w:cs="Calibri"/>
                  <w:kern w:val="0"/>
                  <w:sz w:val="20"/>
                </w:rPr>
                <w:t>{</w:t>
              </w:r>
            </w:ins>
          </w:p>
          <w:p w:rsidR="00762112" w:rsidRDefault="00762112" w:rsidP="00AA3E46">
            <w:pPr>
              <w:widowControl/>
              <w:ind w:firstLineChars="50" w:firstLine="100"/>
              <w:jc w:val="left"/>
              <w:rPr>
                <w:ins w:id="701" w:author="yy" w:date="2014-10-22T14:56:00Z"/>
                <w:rFonts w:ascii="Calibri" w:hAnsi="Calibri" w:cs="Calibri"/>
                <w:kern w:val="0"/>
                <w:sz w:val="20"/>
              </w:rPr>
            </w:pPr>
            <w:ins w:id="702" w:author="yy" w:date="2014-10-22T14:56:00Z">
              <w:r w:rsidRPr="005A5EF5">
                <w:rPr>
                  <w:rFonts w:ascii="Calibri" w:hAnsi="Calibri" w:cs="Calibri"/>
                  <w:kern w:val="0"/>
                  <w:sz w:val="20"/>
                </w:rPr>
                <w:t>"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step</w:t>
              </w:r>
              <w:r w:rsidRPr="005A5EF5">
                <w:rPr>
                  <w:rFonts w:ascii="Calibri" w:hAnsi="Calibri" w:cs="Calibri"/>
                  <w:kern w:val="0"/>
                  <w:sz w:val="20"/>
                </w:rPr>
                <w:t>": "</w:t>
              </w:r>
            </w:ins>
            <w:ins w:id="703" w:author="yy" w:date="2014-10-22T14:57:00Z">
              <w:r w:rsidR="00130C14">
                <w:rPr>
                  <w:rFonts w:ascii="Calibri" w:hAnsi="Calibri" w:cs="Calibri" w:hint="eastAsia"/>
                  <w:kern w:val="0"/>
                  <w:sz w:val="20"/>
                </w:rPr>
                <w:t>Receive</w:t>
              </w:r>
            </w:ins>
            <w:ins w:id="704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Message</w:t>
              </w:r>
              <w:r w:rsidRPr="005A5EF5">
                <w:rPr>
                  <w:rFonts w:ascii="Calibri" w:hAnsi="Calibri" w:cs="Calibri"/>
                  <w:kern w:val="0"/>
                  <w:sz w:val="20"/>
                </w:rPr>
                <w:t>,</w:t>
              </w:r>
            </w:ins>
          </w:p>
          <w:p w:rsidR="00762112" w:rsidRDefault="00762112" w:rsidP="00AA3E46">
            <w:pPr>
              <w:widowControl/>
              <w:ind w:firstLineChars="50" w:firstLine="100"/>
              <w:jc w:val="left"/>
              <w:rPr>
                <w:ins w:id="705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06" w:author="yy" w:date="2014-10-22T14:56:00Z"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{</w:t>
              </w:r>
            </w:ins>
          </w:p>
          <w:p w:rsidR="00762112" w:rsidRDefault="00762112" w:rsidP="00AA3E46">
            <w:pPr>
              <w:widowControl/>
              <w:ind w:firstLineChars="50" w:firstLine="100"/>
              <w:jc w:val="left"/>
              <w:rPr>
                <w:ins w:id="707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08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layer1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{</w:t>
              </w:r>
            </w:ins>
          </w:p>
          <w:p w:rsidR="00762112" w:rsidRDefault="00762112" w:rsidP="00AA3E46">
            <w:pPr>
              <w:widowControl/>
              <w:ind w:firstLineChars="50" w:firstLine="100"/>
              <w:jc w:val="left"/>
              <w:rPr>
                <w:ins w:id="709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10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protocol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SCCP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,</w:t>
              </w:r>
            </w:ins>
          </w:p>
          <w:p w:rsidR="00762112" w:rsidRDefault="00762112" w:rsidP="00AA3E46">
            <w:pPr>
              <w:widowControl/>
              <w:ind w:firstLineChars="50" w:firstLine="100"/>
              <w:jc w:val="left"/>
              <w:rPr>
                <w:ins w:id="711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12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ConnectionRequest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,</w:t>
              </w:r>
            </w:ins>
          </w:p>
          <w:p w:rsidR="00762112" w:rsidRDefault="00762112" w:rsidP="00AA3E46">
            <w:pPr>
              <w:widowControl/>
              <w:ind w:firstLineChars="50" w:firstLine="100"/>
              <w:jc w:val="left"/>
              <w:rPr>
                <w:ins w:id="713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14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parameters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[</w:t>
              </w:r>
            </w:ins>
          </w:p>
          <w:p w:rsidR="00762112" w:rsidRDefault="00762112" w:rsidP="00AA3E46">
            <w:pPr>
              <w:widowControl/>
              <w:ind w:firstLineChars="1850" w:firstLine="3700"/>
              <w:jc w:val="left"/>
              <w:rPr>
                <w:ins w:id="715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16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{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para1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1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},</w:t>
              </w:r>
            </w:ins>
          </w:p>
          <w:p w:rsidR="00762112" w:rsidRDefault="00762112" w:rsidP="00AA3E46">
            <w:pPr>
              <w:widowControl/>
              <w:ind w:firstLineChars="1850" w:firstLine="3700"/>
              <w:jc w:val="left"/>
              <w:rPr>
                <w:ins w:id="717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18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lastRenderedPageBreak/>
                <w:t>{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para2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2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},</w:t>
              </w:r>
            </w:ins>
          </w:p>
          <w:p w:rsidR="00762112" w:rsidRDefault="00762112" w:rsidP="00AA3E46">
            <w:pPr>
              <w:widowControl/>
              <w:ind w:firstLineChars="1800" w:firstLine="3600"/>
              <w:jc w:val="left"/>
              <w:rPr>
                <w:ins w:id="719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20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>]</w:t>
              </w:r>
            </w:ins>
          </w:p>
          <w:p w:rsidR="00762112" w:rsidRDefault="00762112" w:rsidP="00AA3E46">
            <w:pPr>
              <w:widowControl/>
              <w:jc w:val="left"/>
              <w:rPr>
                <w:ins w:id="721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22" w:author="yy" w:date="2014-10-22T14:56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      }</w:t>
              </w:r>
            </w:ins>
            <w:ins w:id="723" w:author="yy" w:date="2014-10-22T14:57:00Z">
              <w:r>
                <w:rPr>
                  <w:rFonts w:ascii="Calibri" w:hAnsi="Calibri" w:cs="Calibri" w:hint="eastAsia"/>
                  <w:kern w:val="0"/>
                  <w:sz w:val="20"/>
                </w:rPr>
                <w:t>,</w:t>
              </w:r>
            </w:ins>
          </w:p>
          <w:p w:rsidR="00762112" w:rsidRDefault="00762112" w:rsidP="00AA3E46">
            <w:pPr>
              <w:widowControl/>
              <w:jc w:val="left"/>
              <w:rPr>
                <w:ins w:id="724" w:author="yy" w:date="2014-10-22T14:56:00Z"/>
                <w:rFonts w:ascii="Calibri" w:hAnsi="Calibri" w:cs="Calibri" w:hint="eastAsia"/>
                <w:kern w:val="0"/>
                <w:sz w:val="20"/>
              </w:rPr>
            </w:pPr>
            <w:ins w:id="725" w:author="yy" w:date="2014-10-22T14:56:00Z"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index</w:t>
              </w:r>
            </w:ins>
            <w:ins w:id="726" w:author="yy" w:date="2014-10-22T14:57:00Z"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1</w:t>
              </w:r>
            </w:ins>
          </w:p>
          <w:p w:rsidR="00762112" w:rsidRPr="005A5EF5" w:rsidRDefault="00762112" w:rsidP="00AA3E46">
            <w:pPr>
              <w:widowControl/>
              <w:jc w:val="left"/>
              <w:rPr>
                <w:ins w:id="727" w:author="yy" w:date="2014-10-22T14:56:00Z"/>
                <w:rFonts w:ascii="Calibri" w:hAnsi="Calibri" w:cs="Calibri"/>
                <w:kern w:val="0"/>
                <w:sz w:val="20"/>
              </w:rPr>
            </w:pPr>
            <w:ins w:id="728" w:author="yy" w:date="2014-10-22T14:56:00Z">
              <w:r w:rsidRPr="005A5EF5">
                <w:rPr>
                  <w:rFonts w:ascii="Calibri" w:hAnsi="Calibri" w:cs="Calibri"/>
                  <w:kern w:val="0"/>
                  <w:sz w:val="20"/>
                </w:rPr>
                <w:t>}</w:t>
              </w:r>
            </w:ins>
          </w:p>
        </w:tc>
      </w:tr>
      <w:tr w:rsidR="00762112" w:rsidRPr="005A5EF5" w:rsidTr="00AA3E46">
        <w:trPr>
          <w:trHeight w:val="255"/>
          <w:ins w:id="729" w:author="yy" w:date="2014-10-22T14:56:00Z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112" w:rsidRPr="005A5EF5" w:rsidRDefault="00762112" w:rsidP="00AA3E46">
            <w:pPr>
              <w:widowControl/>
              <w:jc w:val="center"/>
              <w:rPr>
                <w:ins w:id="730" w:author="yy" w:date="2014-10-22T14:56:00Z"/>
                <w:rFonts w:ascii="Calibri" w:hAnsi="Calibri" w:cs="Calibri"/>
                <w:b/>
                <w:bCs/>
                <w:kern w:val="0"/>
                <w:sz w:val="20"/>
              </w:rPr>
            </w:pPr>
            <w:ins w:id="731" w:author="yy" w:date="2014-10-22T14:56:00Z">
              <w:r w:rsidRPr="005A5EF5">
                <w:rPr>
                  <w:rFonts w:ascii="Calibri" w:hAnsi="Calibri" w:cs="Calibri"/>
                  <w:b/>
                  <w:bCs/>
                  <w:kern w:val="0"/>
                  <w:sz w:val="20"/>
                </w:rPr>
                <w:lastRenderedPageBreak/>
                <w:t>备注</w:t>
              </w:r>
            </w:ins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112" w:rsidRPr="005A5EF5" w:rsidRDefault="00762112" w:rsidP="00AA3E46">
            <w:pPr>
              <w:widowControl/>
              <w:jc w:val="left"/>
              <w:rPr>
                <w:ins w:id="732" w:author="yy" w:date="2014-10-22T14:56:00Z"/>
                <w:rFonts w:ascii="Calibri" w:hAnsi="Calibri" w:cs="Calibri"/>
                <w:kern w:val="0"/>
                <w:sz w:val="20"/>
              </w:rPr>
            </w:pPr>
          </w:p>
        </w:tc>
      </w:tr>
    </w:tbl>
    <w:p w:rsidR="00025868" w:rsidRPr="00F353E3" w:rsidRDefault="00025868" w:rsidP="00025868">
      <w:pPr>
        <w:pStyle w:val="a4"/>
        <w:rPr>
          <w:ins w:id="733" w:author="yy" w:date="2014-10-22T14:46:00Z"/>
        </w:rPr>
      </w:pPr>
    </w:p>
    <w:p w:rsidR="005D31CA" w:rsidRDefault="005D31CA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r w:rsidRPr="005A5EF5">
        <w:rPr>
          <w:rFonts w:asciiTheme="minorHAnsi" w:hAnsiTheme="minorHAnsi" w:cstheme="minorHAnsi"/>
          <w:sz w:val="28"/>
          <w:szCs w:val="28"/>
        </w:rPr>
        <w:t>Send</w:t>
      </w:r>
      <w:ins w:id="734" w:author="yy" w:date="2014-09-11T15:04:00Z">
        <w:r w:rsidR="000D363B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5A5EF5">
        <w:rPr>
          <w:rFonts w:asciiTheme="minorHAnsi" w:hAnsiTheme="minorHAnsi" w:cstheme="minorHAnsi"/>
          <w:sz w:val="28"/>
          <w:szCs w:val="28"/>
        </w:rPr>
        <w:t>Event</w:t>
      </w:r>
      <w:bookmarkEnd w:id="445"/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F353E3" w:rsidRPr="005A5EF5" w:rsidTr="00F353E3">
        <w:trPr>
          <w:trHeight w:val="25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3E3" w:rsidRPr="005A5EF5" w:rsidRDefault="00F353E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53E3" w:rsidRPr="005A5EF5" w:rsidRDefault="00F353E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F353E3">
              <w:rPr>
                <w:rFonts w:ascii="Calibri" w:hAnsi="Calibri" w:cs="Calibri" w:hint="eastAsia"/>
                <w:kern w:val="0"/>
                <w:sz w:val="20"/>
              </w:rPr>
              <w:t>SendEvent</w:t>
            </w:r>
          </w:p>
        </w:tc>
      </w:tr>
      <w:tr w:rsidR="00F353E3" w:rsidRPr="005A5EF5" w:rsidTr="00F353E3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3E3" w:rsidRPr="005A5EF5" w:rsidRDefault="00F353E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353E3" w:rsidRPr="005A5EF5" w:rsidRDefault="00F353E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执行到这一条时，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向</w:t>
            </w: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发送一个事件</w:t>
            </w:r>
          </w:p>
        </w:tc>
      </w:tr>
      <w:tr w:rsidR="00F353E3" w:rsidRPr="005A5EF5" w:rsidTr="002C1D83">
        <w:trPr>
          <w:trHeight w:val="255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3E3" w:rsidRPr="005A5EF5" w:rsidRDefault="00F353E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3E3" w:rsidRPr="005A5EF5" w:rsidRDefault="00F353E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3E3" w:rsidRPr="005A5EF5" w:rsidRDefault="00F353E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3E3" w:rsidRPr="005A5EF5" w:rsidRDefault="00F353E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2C1D83" w:rsidRPr="005A5EF5" w:rsidTr="002C1D83">
        <w:trPr>
          <w:trHeight w:val="255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操作类型</w:t>
            </w:r>
          </w:p>
        </w:tc>
      </w:tr>
      <w:tr w:rsidR="002C1D83" w:rsidRPr="005A5EF5" w:rsidTr="002C1D83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event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事件内容</w:t>
            </w:r>
          </w:p>
        </w:tc>
      </w:tr>
      <w:tr w:rsidR="002C1D83" w:rsidRPr="005A5EF5" w:rsidTr="00F353E3">
        <w:trPr>
          <w:trHeight w:val="127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举例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</w:t>
            </w: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": "</w:t>
            </w:r>
            <w:r>
              <w:rPr>
                <w:rFonts w:ascii="Calibri" w:hAnsi="Calibri" w:cs="Calibri" w:hint="eastAsia"/>
                <w:kern w:val="0"/>
                <w:sz w:val="20"/>
              </w:rPr>
              <w:t>Send Event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event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omm command success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</w:p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2C1D83" w:rsidRPr="005A5EF5" w:rsidTr="00F353E3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F353E3" w:rsidRDefault="00F353E3" w:rsidP="00F353E3">
      <w:pPr>
        <w:pStyle w:val="a4"/>
        <w:rPr>
          <w:ins w:id="735" w:author="yy" w:date="2014-10-22T14:46:00Z"/>
          <w:rFonts w:hint="eastAsia"/>
        </w:rPr>
      </w:pPr>
    </w:p>
    <w:p w:rsidR="00025868" w:rsidRPr="00F353E3" w:rsidDel="00025868" w:rsidRDefault="00025868" w:rsidP="00F353E3">
      <w:pPr>
        <w:pStyle w:val="a4"/>
        <w:rPr>
          <w:del w:id="736" w:author="yy" w:date="2014-10-22T14:46:00Z"/>
        </w:rPr>
      </w:pPr>
    </w:p>
    <w:p w:rsidR="005D31CA" w:rsidRDefault="005D31CA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737" w:name="_Toc397607977"/>
      <w:r w:rsidRPr="005A5EF5">
        <w:rPr>
          <w:rFonts w:asciiTheme="minorHAnsi" w:hAnsiTheme="minorHAnsi" w:cstheme="minorHAnsi"/>
          <w:sz w:val="28"/>
          <w:szCs w:val="28"/>
        </w:rPr>
        <w:t>Receive</w:t>
      </w:r>
      <w:ins w:id="738" w:author="yy" w:date="2014-09-11T15:04:00Z">
        <w:r w:rsidR="000D363B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5A5EF5">
        <w:rPr>
          <w:rFonts w:asciiTheme="minorHAnsi" w:hAnsiTheme="minorHAnsi" w:cstheme="minorHAnsi"/>
          <w:sz w:val="28"/>
          <w:szCs w:val="28"/>
        </w:rPr>
        <w:t>Event</w:t>
      </w:r>
      <w:bookmarkEnd w:id="737"/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E572B4" w:rsidRPr="005A5EF5" w:rsidTr="005F6270">
        <w:trPr>
          <w:trHeight w:val="25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2B4" w:rsidRPr="005A5EF5" w:rsidRDefault="00E572B4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72B4" w:rsidRPr="005A5EF5" w:rsidRDefault="00E572B4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F353E3">
              <w:rPr>
                <w:rFonts w:ascii="Calibri" w:hAnsi="Calibri" w:cs="Calibri" w:hint="eastAsia"/>
                <w:kern w:val="0"/>
                <w:sz w:val="20"/>
              </w:rPr>
              <w:t>SendEvent</w:t>
            </w:r>
          </w:p>
        </w:tc>
      </w:tr>
      <w:tr w:rsidR="00E572B4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72B4" w:rsidRPr="005A5EF5" w:rsidRDefault="00E572B4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72B4" w:rsidRPr="005A5EF5" w:rsidRDefault="00E572B4" w:rsidP="00E572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执行到这一条时，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等待接收</w:t>
            </w: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转发的事件</w:t>
            </w:r>
          </w:p>
        </w:tc>
      </w:tr>
      <w:tr w:rsidR="00955BA8" w:rsidRPr="005A5EF5" w:rsidTr="00E572B4">
        <w:trPr>
          <w:trHeight w:val="255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2C1D83" w:rsidRPr="005A5EF5" w:rsidTr="00E572B4">
        <w:trPr>
          <w:trHeight w:val="255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操作类型</w:t>
            </w:r>
          </w:p>
        </w:tc>
      </w:tr>
      <w:tr w:rsidR="002C1D83" w:rsidRPr="005A5EF5" w:rsidTr="00E572B4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source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事件来源</w:t>
            </w:r>
          </w:p>
        </w:tc>
      </w:tr>
      <w:tr w:rsidR="002C1D83" w:rsidRPr="005A5EF5" w:rsidTr="00E572B4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event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事件内容</w:t>
            </w:r>
          </w:p>
        </w:tc>
      </w:tr>
      <w:tr w:rsidR="002C1D83" w:rsidRPr="005A5EF5" w:rsidTr="00E572B4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timer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等待事件超时时间，</w:t>
            </w:r>
            <w:r>
              <w:rPr>
                <w:rFonts w:ascii="Calibri" w:hAnsi="Calibri" w:cs="Calibri" w:hint="eastAsia"/>
                <w:kern w:val="0"/>
                <w:sz w:val="20"/>
              </w:rPr>
              <w:t>0</w:t>
            </w:r>
            <w:r>
              <w:rPr>
                <w:rFonts w:ascii="Calibri" w:hAnsi="Calibri" w:cs="Calibri" w:hint="eastAsia"/>
                <w:kern w:val="0"/>
                <w:sz w:val="20"/>
              </w:rPr>
              <w:t>表示无限等待</w:t>
            </w:r>
          </w:p>
        </w:tc>
      </w:tr>
      <w:tr w:rsidR="002C1D83" w:rsidRPr="005A5EF5" w:rsidTr="005F6270">
        <w:trPr>
          <w:trHeight w:val="127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举例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</w:t>
            </w: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": "</w:t>
            </w:r>
            <w:r>
              <w:rPr>
                <w:rFonts w:ascii="Calibri" w:hAnsi="Calibri" w:cs="Calibri" w:hint="eastAsia"/>
                <w:kern w:val="0"/>
                <w:sz w:val="20"/>
              </w:rPr>
              <w:t>Receive Event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source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enb1-mme1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event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omm command success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2C1D83" w:rsidRPr="00E572B4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timer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10</w:t>
            </w:r>
          </w:p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E572B4" w:rsidRPr="00E572B4" w:rsidRDefault="00E572B4" w:rsidP="00E572B4">
      <w:pPr>
        <w:pStyle w:val="a4"/>
      </w:pPr>
    </w:p>
    <w:p w:rsidR="005D31CA" w:rsidRDefault="005D31CA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739" w:name="_Toc397607978"/>
      <w:r w:rsidRPr="005A5EF5">
        <w:rPr>
          <w:rFonts w:asciiTheme="minorHAnsi" w:hAnsiTheme="minorHAnsi" w:cstheme="minorHAnsi"/>
          <w:sz w:val="28"/>
          <w:szCs w:val="28"/>
        </w:rPr>
        <w:t>Wait</w:t>
      </w:r>
      <w:bookmarkEnd w:id="739"/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51390F" w:rsidRPr="005A5EF5" w:rsidTr="005F6270">
        <w:trPr>
          <w:trHeight w:val="25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90F" w:rsidRPr="005A5EF5" w:rsidRDefault="0051390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390F" w:rsidRPr="005A5EF5" w:rsidRDefault="00F55864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Wait</w:t>
            </w:r>
          </w:p>
        </w:tc>
      </w:tr>
      <w:tr w:rsidR="0051390F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90F" w:rsidRPr="005A5EF5" w:rsidRDefault="0051390F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390F" w:rsidRPr="005A5EF5" w:rsidRDefault="0051390F" w:rsidP="00F5586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执行到这一条时，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等待</w:t>
            </w:r>
            <w:r w:rsidR="00F55864">
              <w:rPr>
                <w:rFonts w:ascii="Calibri" w:hAnsi="Calibri" w:cs="Calibri" w:hint="eastAsia"/>
                <w:kern w:val="0"/>
                <w:sz w:val="20"/>
              </w:rPr>
              <w:t>指定的时间</w:t>
            </w:r>
          </w:p>
        </w:tc>
      </w:tr>
      <w:tr w:rsidR="00955BA8" w:rsidRPr="005A5EF5" w:rsidTr="005F6270">
        <w:trPr>
          <w:trHeight w:val="255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操作类型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timer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F5586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等待时间（</w:t>
            </w:r>
            <w:r>
              <w:rPr>
                <w:rFonts w:ascii="Calibri" w:hAnsi="Calibri" w:cs="Calibri" w:hint="eastAsia"/>
                <w:kern w:val="0"/>
                <w:sz w:val="20"/>
              </w:rPr>
              <w:t>s</w:t>
            </w:r>
            <w:r>
              <w:rPr>
                <w:rFonts w:ascii="Calibri" w:hAnsi="Calibri" w:cs="Calibri" w:hint="eastAsia"/>
                <w:kern w:val="0"/>
                <w:sz w:val="20"/>
              </w:rPr>
              <w:t>）</w:t>
            </w:r>
          </w:p>
        </w:tc>
      </w:tr>
      <w:tr w:rsidR="002C1D83" w:rsidRPr="005A5EF5" w:rsidTr="005F6270">
        <w:trPr>
          <w:trHeight w:val="127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举例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</w:t>
            </w: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": "</w:t>
            </w:r>
            <w:r>
              <w:rPr>
                <w:rFonts w:ascii="Calibri" w:hAnsi="Calibri" w:cs="Calibri" w:hint="eastAsia"/>
                <w:kern w:val="0"/>
                <w:sz w:val="20"/>
              </w:rPr>
              <w:t>Wait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2C1D83" w:rsidRPr="00E572B4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timer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10</w:t>
            </w:r>
          </w:p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51390F" w:rsidRPr="0051390F" w:rsidRDefault="0051390F" w:rsidP="0051390F">
      <w:pPr>
        <w:pStyle w:val="a4"/>
      </w:pPr>
    </w:p>
    <w:p w:rsidR="005D31CA" w:rsidRDefault="002E3FBB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740" w:name="_Toc397607979"/>
      <w:r>
        <w:rPr>
          <w:rFonts w:asciiTheme="minorHAnsi" w:hAnsiTheme="minorHAnsi" w:cstheme="minorHAnsi" w:hint="eastAsia"/>
          <w:sz w:val="28"/>
          <w:szCs w:val="28"/>
        </w:rPr>
        <w:t>Finish</w:t>
      </w:r>
      <w:bookmarkEnd w:id="740"/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2E3FBB" w:rsidRPr="005A5EF5" w:rsidTr="005F6270">
        <w:trPr>
          <w:trHeight w:val="25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FBB" w:rsidRPr="005A5EF5" w:rsidRDefault="002E3FBB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3FBB" w:rsidRPr="005A5EF5" w:rsidRDefault="002E3FBB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Finish</w:t>
            </w:r>
          </w:p>
        </w:tc>
      </w:tr>
      <w:tr w:rsidR="002E3FBB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FBB" w:rsidRPr="005A5EF5" w:rsidRDefault="002E3FBB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E3FBB" w:rsidRPr="005A5EF5" w:rsidRDefault="002E3FBB" w:rsidP="002E3FB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执行到这一条时，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结束脚本执行</w:t>
            </w:r>
          </w:p>
        </w:tc>
      </w:tr>
      <w:tr w:rsidR="00955BA8" w:rsidRPr="005A5EF5" w:rsidTr="005F6270">
        <w:trPr>
          <w:trHeight w:val="255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8" w:rsidRPr="005A5EF5" w:rsidRDefault="00955BA8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操作类型</w:t>
            </w:r>
          </w:p>
        </w:tc>
      </w:tr>
      <w:tr w:rsidR="002C1D83" w:rsidRPr="005A5EF5" w:rsidTr="005F6270">
        <w:trPr>
          <w:trHeight w:val="127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举例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"</w:t>
            </w: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": "</w:t>
            </w:r>
            <w:r>
              <w:rPr>
                <w:rFonts w:ascii="Calibri" w:hAnsi="Calibri" w:cs="Calibri" w:hint="eastAsia"/>
                <w:kern w:val="0"/>
                <w:sz w:val="20"/>
              </w:rPr>
              <w:t>Finish</w:t>
            </w:r>
            <w:r w:rsidRPr="005A5EF5">
              <w:rPr>
                <w:rFonts w:ascii="Calibri" w:hAnsi="Calibri" w:cs="Calibri"/>
                <w:kern w:val="0"/>
                <w:sz w:val="20"/>
              </w:rPr>
              <w:t>",</w:t>
            </w:r>
          </w:p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2E3FBB" w:rsidRPr="002E3FBB" w:rsidRDefault="002E3FBB" w:rsidP="002E3FBB">
      <w:pPr>
        <w:pStyle w:val="a4"/>
      </w:pPr>
    </w:p>
    <w:p w:rsidR="005D31CA" w:rsidRDefault="005D31CA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741" w:name="_Toc397607980"/>
      <w:r w:rsidRPr="005A5EF5">
        <w:rPr>
          <w:rFonts w:asciiTheme="minorHAnsi" w:hAnsiTheme="minorHAnsi" w:cstheme="minorHAnsi"/>
          <w:sz w:val="28"/>
          <w:szCs w:val="28"/>
        </w:rPr>
        <w:t>Retrieve</w:t>
      </w:r>
      <w:ins w:id="742" w:author="yy" w:date="2014-09-11T15:04:00Z">
        <w:r w:rsidR="000D363B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5A5EF5">
        <w:rPr>
          <w:rFonts w:asciiTheme="minorHAnsi" w:hAnsiTheme="minorHAnsi" w:cstheme="minorHAnsi"/>
          <w:sz w:val="28"/>
          <w:szCs w:val="28"/>
        </w:rPr>
        <w:t>Data</w:t>
      </w:r>
      <w:bookmarkEnd w:id="741"/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550012" w:rsidRPr="005A5EF5" w:rsidTr="005F6270">
        <w:trPr>
          <w:trHeight w:val="25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012" w:rsidRPr="005A5EF5" w:rsidRDefault="0055001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50012" w:rsidRPr="005A5EF5" w:rsidRDefault="0055001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50012">
              <w:rPr>
                <w:rFonts w:ascii="Calibri" w:hAnsi="Calibri" w:cs="Calibri" w:hint="eastAsia"/>
                <w:kern w:val="0"/>
                <w:sz w:val="20"/>
              </w:rPr>
              <w:t>RetrieveData</w:t>
            </w:r>
          </w:p>
        </w:tc>
      </w:tr>
      <w:tr w:rsidR="00550012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012" w:rsidRPr="005A5EF5" w:rsidRDefault="0055001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50012" w:rsidRPr="005A5EF5" w:rsidRDefault="00955BA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执行这一条时，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按照指定的操作方法，采集测试过程数据</w:t>
            </w:r>
          </w:p>
        </w:tc>
      </w:tr>
      <w:tr w:rsidR="003632EA" w:rsidRPr="005A5EF5" w:rsidTr="005F6270">
        <w:trPr>
          <w:trHeight w:val="255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2EA" w:rsidRPr="005A5EF5" w:rsidRDefault="003632EA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2EA" w:rsidRPr="005A5EF5" w:rsidRDefault="003632EA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2EA" w:rsidRPr="005A5EF5" w:rsidRDefault="003632EA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2EA" w:rsidRPr="005A5EF5" w:rsidRDefault="003632EA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操作类型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operation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采集数据的方法</w:t>
            </w:r>
          </w:p>
        </w:tc>
      </w:tr>
      <w:tr w:rsidR="00DD534C" w:rsidRPr="005A5EF5" w:rsidTr="005F6270">
        <w:trPr>
          <w:trHeight w:val="255"/>
          <w:ins w:id="743" w:author="yy" w:date="2014-09-10T17:25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534C" w:rsidRPr="005A5EF5" w:rsidRDefault="00DD534C" w:rsidP="005F6270">
            <w:pPr>
              <w:widowControl/>
              <w:jc w:val="center"/>
              <w:rPr>
                <w:ins w:id="744" w:author="yy" w:date="2014-09-10T17:25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C" w:rsidRDefault="00DD534C" w:rsidP="005F6270">
            <w:pPr>
              <w:widowControl/>
              <w:jc w:val="left"/>
              <w:rPr>
                <w:ins w:id="745" w:author="yy" w:date="2014-09-10T17:25:00Z"/>
                <w:rFonts w:ascii="Calibri" w:hAnsi="Calibri" w:cs="Calibri"/>
                <w:kern w:val="0"/>
                <w:sz w:val="20"/>
              </w:rPr>
            </w:pPr>
            <w:ins w:id="746" w:author="yy" w:date="2014-09-10T17:25:00Z">
              <w:r>
                <w:rPr>
                  <w:rFonts w:ascii="Calibri" w:hAnsi="Calibri" w:cs="Calibri" w:hint="eastAsia"/>
                  <w:kern w:val="0"/>
                  <w:sz w:val="20"/>
                </w:rPr>
                <w:t>variable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C" w:rsidRDefault="00DD534C" w:rsidP="005F6270">
            <w:pPr>
              <w:widowControl/>
              <w:jc w:val="left"/>
              <w:rPr>
                <w:ins w:id="747" w:author="yy" w:date="2014-09-10T17:25:00Z"/>
                <w:rFonts w:ascii="Calibri" w:hAnsi="Calibri" w:cs="Calibri"/>
                <w:kern w:val="0"/>
                <w:sz w:val="20"/>
              </w:rPr>
            </w:pPr>
            <w:ins w:id="748" w:author="yy" w:date="2014-09-10T17:25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34C" w:rsidRDefault="00DD534C" w:rsidP="005F6270">
            <w:pPr>
              <w:widowControl/>
              <w:jc w:val="left"/>
              <w:rPr>
                <w:ins w:id="749" w:author="yy" w:date="2014-09-10T17:25:00Z"/>
                <w:rFonts w:ascii="Calibri" w:hAnsi="Calibri" w:cs="Calibri"/>
                <w:kern w:val="0"/>
                <w:sz w:val="20"/>
              </w:rPr>
            </w:pPr>
            <w:ins w:id="750" w:author="yy" w:date="2014-09-10T17:25:00Z">
              <w:r>
                <w:rPr>
                  <w:rFonts w:ascii="Calibri" w:hAnsi="Calibri" w:cs="Calibri" w:hint="eastAsia"/>
                  <w:kern w:val="0"/>
                  <w:sz w:val="20"/>
                </w:rPr>
                <w:t>返回值的名称</w:t>
              </w:r>
            </w:ins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paras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B07D68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751" w:author="yy" w:date="2014-09-11T15:22:00Z">
              <w:r>
                <w:rPr>
                  <w:rFonts w:ascii="Calibri" w:hAnsi="Calibri" w:cs="Calibri" w:hint="eastAsia"/>
                  <w:kern w:val="0"/>
                  <w:sz w:val="20"/>
                </w:rPr>
                <w:t>数组</w:t>
              </w:r>
            </w:ins>
            <w:ins w:id="752" w:author="yy" w:date="2014-09-11T15:24:00Z">
              <w:r w:rsidR="00D4578D">
                <w:rPr>
                  <w:rFonts w:ascii="Calibri" w:hAnsi="Calibri" w:cs="Calibri" w:hint="eastAsia"/>
                  <w:kern w:val="0"/>
                  <w:sz w:val="20"/>
                </w:rPr>
                <w:t>/</w:t>
              </w:r>
            </w:ins>
            <w:r w:rsidR="002C1D83">
              <w:rPr>
                <w:rFonts w:ascii="Calibri" w:hAnsi="Calibri" w:cs="Calibri" w:hint="eastAsia"/>
                <w:kern w:val="0"/>
                <w:sz w:val="20"/>
              </w:rPr>
              <w:t>复合型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操作需要的参数</w:t>
            </w:r>
          </w:p>
        </w:tc>
      </w:tr>
      <w:tr w:rsidR="00D4578D" w:rsidRPr="005A5EF5" w:rsidTr="005F6270">
        <w:trPr>
          <w:trHeight w:val="255"/>
          <w:ins w:id="753" w:author="yy" w:date="2014-09-11T15:22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ins w:id="754" w:author="yy" w:date="2014-09-11T15:22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ins w:id="755" w:author="yy" w:date="2014-09-11T15:22:00Z"/>
                <w:rFonts w:ascii="Calibri" w:hAnsi="Calibri" w:cs="Calibri"/>
                <w:kern w:val="0"/>
                <w:sz w:val="20"/>
              </w:rPr>
            </w:pPr>
            <w:ins w:id="756" w:author="yy" w:date="2014-09-11T15:22:00Z">
              <w:r>
                <w:rPr>
                  <w:rFonts w:ascii="Calibri" w:hAnsi="Calibri" w:cs="Calibri" w:hint="eastAsia"/>
                  <w:kern w:val="0"/>
                  <w:sz w:val="20"/>
                </w:rPr>
                <w:t>paras[].name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ins w:id="757" w:author="yy" w:date="2014-09-11T15:22:00Z"/>
                <w:rFonts w:ascii="Calibri" w:hAnsi="Calibri" w:cs="Calibri"/>
                <w:kern w:val="0"/>
                <w:sz w:val="20"/>
              </w:rPr>
            </w:pPr>
            <w:ins w:id="758" w:author="yy" w:date="2014-09-11T15:24:00Z"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D4578D">
            <w:pPr>
              <w:widowControl/>
              <w:jc w:val="left"/>
              <w:rPr>
                <w:ins w:id="759" w:author="yy" w:date="2014-09-11T15:22:00Z"/>
                <w:rFonts w:ascii="Calibri" w:hAnsi="Calibri" w:cs="Calibri"/>
                <w:kern w:val="0"/>
                <w:sz w:val="20"/>
              </w:rPr>
            </w:pPr>
            <w:ins w:id="760" w:author="yy" w:date="2014-09-11T15:25:00Z">
              <w:r>
                <w:rPr>
                  <w:rFonts w:ascii="Calibri" w:hAnsi="Calibri" w:cs="Calibri" w:hint="eastAsia"/>
                  <w:kern w:val="0"/>
                  <w:sz w:val="20"/>
                </w:rPr>
                <w:t>参数</w:t>
              </w:r>
            </w:ins>
            <w:ins w:id="761" w:author="yy" w:date="2014-09-11T15:24:00Z">
              <w:r>
                <w:rPr>
                  <w:rFonts w:ascii="Calibri" w:hAnsi="Calibri" w:cs="Calibri" w:hint="eastAsia"/>
                  <w:kern w:val="0"/>
                  <w:sz w:val="20"/>
                </w:rPr>
                <w:t>名称</w:t>
              </w:r>
            </w:ins>
            <w:ins w:id="762" w:author="yy" w:date="2014-09-12T09:13:00Z">
              <w:r w:rsidR="006E1C22">
                <w:rPr>
                  <w:rFonts w:ascii="Calibri" w:hAnsi="Calibri" w:cs="Calibri" w:hint="eastAsia"/>
                  <w:kern w:val="0"/>
                  <w:sz w:val="20"/>
                </w:rPr>
                <w:t>，包含所有需要的参数</w:t>
              </w:r>
            </w:ins>
          </w:p>
        </w:tc>
      </w:tr>
      <w:tr w:rsidR="00D4578D" w:rsidRPr="005A5EF5" w:rsidTr="005F6270">
        <w:trPr>
          <w:trHeight w:val="255"/>
          <w:ins w:id="763" w:author="yy" w:date="2014-09-11T15:22:00Z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ins w:id="764" w:author="yy" w:date="2014-09-11T15:22:00Z"/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ins w:id="765" w:author="yy" w:date="2014-09-11T15:22:00Z"/>
                <w:rFonts w:ascii="Calibri" w:hAnsi="Calibri" w:cs="Calibri"/>
                <w:kern w:val="0"/>
                <w:sz w:val="20"/>
              </w:rPr>
            </w:pPr>
            <w:ins w:id="766" w:author="yy" w:date="2014-09-11T15:22:00Z">
              <w:r>
                <w:rPr>
                  <w:rFonts w:ascii="Calibri" w:hAnsi="Calibri" w:cs="Calibri" w:hint="eastAsia"/>
                  <w:kern w:val="0"/>
                  <w:sz w:val="20"/>
                </w:rPr>
                <w:t>paras[].value</w:t>
              </w:r>
            </w:ins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ins w:id="767" w:author="yy" w:date="2014-09-11T15:22:00Z"/>
                <w:rFonts w:ascii="Calibri" w:hAnsi="Calibri" w:cs="Calibri"/>
                <w:kern w:val="0"/>
                <w:sz w:val="20"/>
              </w:rPr>
            </w:pPr>
            <w:ins w:id="768" w:author="yy" w:date="2014-09-11T15:25:00Z">
              <w:r>
                <w:rPr>
                  <w:rFonts w:ascii="Calibri" w:hAnsi="Calibri" w:cs="Calibri" w:hint="eastAsia"/>
                  <w:kern w:val="0"/>
                  <w:sz w:val="20"/>
                </w:rPr>
                <w:t>数值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/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ins w:id="769" w:author="yy" w:date="2014-09-11T15:22:00Z"/>
                <w:rFonts w:ascii="Calibri" w:hAnsi="Calibri" w:cs="Calibri"/>
                <w:kern w:val="0"/>
                <w:sz w:val="20"/>
              </w:rPr>
            </w:pPr>
            <w:ins w:id="770" w:author="yy" w:date="2014-09-11T15:25:00Z">
              <w:r>
                <w:rPr>
                  <w:rFonts w:ascii="Calibri" w:hAnsi="Calibri" w:cs="Calibri" w:hint="eastAsia"/>
                  <w:kern w:val="0"/>
                  <w:sz w:val="20"/>
                </w:rPr>
                <w:t>参数值</w:t>
              </w:r>
            </w:ins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start_message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1C7F10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771" w:author="yy" w:date="2014-09-11T15:36:00Z">
              <w:r>
                <w:rPr>
                  <w:rFonts w:ascii="Calibri" w:hAnsi="Calibri" w:cs="Calibri" w:hint="eastAsia"/>
                  <w:kern w:val="0"/>
                  <w:sz w:val="20"/>
                </w:rPr>
                <w:t>数组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/</w:t>
              </w:r>
            </w:ins>
            <w:r w:rsidR="00D4578D">
              <w:rPr>
                <w:rFonts w:ascii="Calibri" w:hAnsi="Calibri" w:cs="Calibri" w:hint="eastAsia"/>
                <w:kern w:val="0"/>
                <w:sz w:val="20"/>
              </w:rPr>
              <w:t>复合型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Pr="00DD3293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获取数据的起始点，可选，不填写时从第一条消息开始</w:t>
            </w:r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72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start_message.alias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73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Del="00813D21" w:rsidRDefault="00D4578D" w:rsidP="005F6270">
            <w:pPr>
              <w:widowControl/>
              <w:jc w:val="left"/>
              <w:rPr>
                <w:del w:id="774" w:author="yy" w:date="2014-09-11T15:36:00Z"/>
                <w:rFonts w:ascii="Calibri" w:hAnsi="Calibri" w:cs="Calibri"/>
                <w:kern w:val="0"/>
                <w:sz w:val="20"/>
              </w:rPr>
            </w:pPr>
            <w:del w:id="775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消息简写名称，描述最顶层，其余层按照协议自动填写。</w:delText>
              </w:r>
            </w:del>
          </w:p>
          <w:p w:rsidR="00D4578D" w:rsidRPr="00DD3293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76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该参数与</w:delText>
              </w:r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二选一填写。</w:delText>
              </w:r>
            </w:del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77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start_message.stack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78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Pr="00782A3F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79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消息名称，全栈描述，由底向上，通过空格分隔</w:delText>
              </w:r>
            </w:del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80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start_message.paras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81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Pr="00782A3F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82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起始消息的参数模板，可选</w:delText>
              </w:r>
            </w:del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813D21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start_message</w:t>
            </w:r>
            <w:del w:id="783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.paras</w:delText>
              </w:r>
            </w:del>
            <w:r>
              <w:rPr>
                <w:rFonts w:ascii="Calibri" w:hAnsi="Calibri" w:cs="Calibri" w:hint="eastAsia"/>
                <w:kern w:val="0"/>
                <w:sz w:val="20"/>
              </w:rPr>
              <w:t>[].name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参数名称</w:t>
            </w:r>
            <w:ins w:id="784" w:author="yy" w:date="2014-09-12T09:12:00Z"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，包含</w:t>
              </w:r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、</w:t>
              </w:r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index</w:t>
              </w:r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和其他参数</w:t>
              </w:r>
            </w:ins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813D21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start_message</w:t>
            </w:r>
            <w:ins w:id="785" w:author="yy" w:date="2014-09-11T15:36:00Z">
              <w:r w:rsidR="00813D21" w:rsidDel="00813D21">
                <w:rPr>
                  <w:rFonts w:ascii="Calibri" w:hAnsi="Calibri" w:cs="Calibri" w:hint="eastAsia"/>
                  <w:kern w:val="0"/>
                  <w:sz w:val="20"/>
                </w:rPr>
                <w:t xml:space="preserve"> </w:t>
              </w:r>
            </w:ins>
            <w:del w:id="786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.paras</w:delText>
              </w:r>
            </w:del>
            <w:r>
              <w:rPr>
                <w:rFonts w:ascii="Calibri" w:hAnsi="Calibri" w:cs="Calibri" w:hint="eastAsia"/>
                <w:kern w:val="0"/>
                <w:sz w:val="20"/>
              </w:rPr>
              <w:t>[].value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  <w:r>
              <w:rPr>
                <w:rFonts w:ascii="Calibri" w:hAnsi="Calibri" w:cs="Calibri" w:hint="eastAsia"/>
                <w:kern w:val="0"/>
                <w:sz w:val="20"/>
              </w:rPr>
              <w:t>/</w:t>
            </w: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参数值</w:t>
            </w:r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87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start_message.index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88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89" w:author="yy" w:date="2014-09-11T15:36:00Z">
              <w:r w:rsidDel="00813D21">
                <w:rPr>
                  <w:rFonts w:ascii="Calibri" w:hAnsi="Calibri" w:cs="Calibri" w:hint="eastAsia"/>
                  <w:kern w:val="0"/>
                  <w:sz w:val="20"/>
                </w:rPr>
                <w:delText>多个符合条件参数情况下，消息下标，可选</w:delText>
              </w:r>
            </w:del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end_message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813D21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790" w:author="yy" w:date="2014-09-11T15:36:00Z">
              <w:r>
                <w:rPr>
                  <w:rFonts w:ascii="Calibri" w:hAnsi="Calibri" w:cs="Calibri" w:hint="eastAsia"/>
                  <w:kern w:val="0"/>
                  <w:sz w:val="20"/>
                </w:rPr>
                <w:t>数组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/</w:t>
              </w:r>
            </w:ins>
            <w:r w:rsidR="00D4578D">
              <w:rPr>
                <w:rFonts w:ascii="Calibri" w:hAnsi="Calibri" w:cs="Calibri" w:hint="eastAsia"/>
                <w:kern w:val="0"/>
                <w:sz w:val="20"/>
              </w:rPr>
              <w:t>复合型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Pr="00DD3293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获取数据的起始点，可选，不填写时从第一条消息开始</w:t>
            </w:r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91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end_message.alias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92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Del="00316AAB" w:rsidRDefault="00D4578D" w:rsidP="005F6270">
            <w:pPr>
              <w:widowControl/>
              <w:jc w:val="left"/>
              <w:rPr>
                <w:del w:id="793" w:author="yy" w:date="2014-09-11T15:36:00Z"/>
                <w:rFonts w:ascii="Calibri" w:hAnsi="Calibri" w:cs="Calibri"/>
                <w:kern w:val="0"/>
                <w:sz w:val="20"/>
              </w:rPr>
            </w:pPr>
            <w:del w:id="794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消息简写名称，描述最顶层，其余层按照协议自动填写。</w:delText>
              </w:r>
            </w:del>
          </w:p>
          <w:p w:rsidR="00D4578D" w:rsidRPr="00DD3293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95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该参数与</w:delText>
              </w:r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二选一填写。</w:delText>
              </w:r>
            </w:del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96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end_message.stack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97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Pr="00782A3F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98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消息名称，全栈描述，由底向上，通过空格分隔</w:delText>
              </w:r>
            </w:del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799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end_message.paras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800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Pr="00782A3F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801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起始消息的参数模板，可选</w:delText>
              </w:r>
            </w:del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316AA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start_message</w:t>
            </w:r>
            <w:del w:id="802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.paras</w:delText>
              </w:r>
            </w:del>
            <w:r>
              <w:rPr>
                <w:rFonts w:ascii="Calibri" w:hAnsi="Calibri" w:cs="Calibri" w:hint="eastAsia"/>
                <w:kern w:val="0"/>
                <w:sz w:val="20"/>
              </w:rPr>
              <w:t>[].name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参数名称</w:t>
            </w:r>
            <w:ins w:id="803" w:author="yy" w:date="2014-09-12T09:12:00Z"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，包含</w:t>
              </w:r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、</w:t>
              </w:r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index</w:t>
              </w:r>
              <w:r w:rsidR="004D46F0">
                <w:rPr>
                  <w:rFonts w:ascii="Calibri" w:hAnsi="Calibri" w:cs="Calibri" w:hint="eastAsia"/>
                  <w:kern w:val="0"/>
                  <w:sz w:val="20"/>
                </w:rPr>
                <w:t>和其他参数</w:t>
              </w:r>
            </w:ins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316AA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start_message</w:t>
            </w:r>
            <w:ins w:id="804" w:author="yy" w:date="2014-09-11T15:36:00Z">
              <w:r w:rsidR="00316AAB" w:rsidDel="00316AAB">
                <w:rPr>
                  <w:rFonts w:ascii="Calibri" w:hAnsi="Calibri" w:cs="Calibri" w:hint="eastAsia"/>
                  <w:kern w:val="0"/>
                  <w:sz w:val="20"/>
                </w:rPr>
                <w:t xml:space="preserve"> </w:t>
              </w:r>
            </w:ins>
            <w:del w:id="805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.paras</w:delText>
              </w:r>
            </w:del>
            <w:r>
              <w:rPr>
                <w:rFonts w:ascii="Calibri" w:hAnsi="Calibri" w:cs="Calibri" w:hint="eastAsia"/>
                <w:kern w:val="0"/>
                <w:sz w:val="20"/>
              </w:rPr>
              <w:t>[].value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  <w:r>
              <w:rPr>
                <w:rFonts w:ascii="Calibri" w:hAnsi="Calibri" w:cs="Calibri" w:hint="eastAsia"/>
                <w:kern w:val="0"/>
                <w:sz w:val="20"/>
              </w:rPr>
              <w:t>/</w:t>
            </w: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参数值</w:t>
            </w:r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806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end_message.index</w:delText>
              </w:r>
            </w:del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807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808" w:author="yy" w:date="2014-09-11T15:36:00Z">
              <w:r w:rsidDel="00316AAB">
                <w:rPr>
                  <w:rFonts w:ascii="Calibri" w:hAnsi="Calibri" w:cs="Calibri" w:hint="eastAsia"/>
                  <w:kern w:val="0"/>
                  <w:sz w:val="20"/>
                </w:rPr>
                <w:delText>多个符合条件参数情况下，消息下标，可选</w:delText>
              </w:r>
            </w:del>
          </w:p>
        </w:tc>
      </w:tr>
      <w:tr w:rsidR="00D4578D" w:rsidRPr="005A5EF5" w:rsidTr="005F6270">
        <w:trPr>
          <w:trHeight w:val="127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举例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578D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D4578D" w:rsidRDefault="00D4578D" w:rsidP="00A94AEC">
            <w:pPr>
              <w:widowControl/>
              <w:ind w:firstLineChars="50" w:firstLine="100"/>
              <w:jc w:val="left"/>
              <w:rPr>
                <w:ins w:id="809" w:author="yy" w:date="2014-09-11T15:37:00Z"/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Retrieve Data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A80CC7" w:rsidRDefault="00A80CC7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ins w:id="810" w:author="yy" w:date="2014-09-11T15:37:00Z"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variable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result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E7129F">
                <w:rPr>
                  <w:rFonts w:ascii="Calibri" w:hAnsi="Calibri" w:cs="Calibri" w:hint="eastAsia"/>
                  <w:kern w:val="0"/>
                  <w:sz w:val="20"/>
                </w:rPr>
                <w:t>,</w:t>
              </w:r>
            </w:ins>
          </w:p>
          <w:p w:rsidR="00D4578D" w:rsidRDefault="00D4578D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operation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message count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D4578D" w:rsidRDefault="00D4578D" w:rsidP="00A94AEC">
            <w:pPr>
              <w:widowControl/>
              <w:ind w:firstLineChars="50" w:firstLine="100"/>
              <w:jc w:val="left"/>
              <w:rPr>
                <w:ins w:id="811" w:author="yy" w:date="2014-09-11T15:37:00Z"/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paras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ins w:id="812" w:author="yy" w:date="2014-09-11T15:37:00Z"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>[</w:t>
              </w:r>
            </w:ins>
            <w:r>
              <w:rPr>
                <w:rFonts w:ascii="Calibri" w:hAnsi="Calibri" w:cs="Calibri"/>
                <w:kern w:val="0"/>
                <w:sz w:val="20"/>
              </w:rPr>
              <w:t>{</w:t>
            </w:r>
            <w:ins w:id="813" w:author="yy" w:date="2014-09-11T15:37:00Z">
              <w:r w:rsidR="00040A1E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 w:rsidR="00040A1E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 w:rsidR="00040A1E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 w:rsidR="00040A1E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 w:rsidR="00040A1E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 w:rsidR="00040A1E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 w:rsidR="00040A1E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>AttachRsp</w:t>
              </w:r>
              <w:r w:rsidR="00040A1E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040A1E">
                <w:rPr>
                  <w:rFonts w:ascii="Calibri" w:hAnsi="Calibri" w:cs="Calibri" w:hint="eastAsia"/>
                  <w:kern w:val="0"/>
                  <w:sz w:val="20"/>
                </w:rPr>
                <w:t>},</w:t>
              </w:r>
            </w:ins>
          </w:p>
          <w:p w:rsidR="00040A1E" w:rsidRDefault="00040A1E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ins w:id="814" w:author="yy" w:date="2014-09-11T15:37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</w:ins>
            <w:moveToRangeStart w:id="815" w:author="yy" w:date="2014-09-11T15:38:00Z" w:name="move398213217"/>
            <w:moveTo w:id="816" w:author="yy" w:date="2014-09-11T15:38:00Z">
              <w:r>
                <w:rPr>
                  <w:rFonts w:ascii="Calibri" w:hAnsi="Calibri" w:cs="Calibri" w:hint="eastAsia"/>
                  <w:kern w:val="0"/>
                  <w:sz w:val="20"/>
                </w:rPr>
                <w:t>{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imsi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46001234567890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},</w:t>
              </w:r>
            </w:moveTo>
            <w:moveToRangeEnd w:id="815"/>
            <w:ins w:id="817" w:author="yy" w:date="2014-09-11T15:38:00Z">
              <w:r>
                <w:rPr>
                  <w:rFonts w:ascii="Calibri" w:hAnsi="Calibri" w:cs="Calibri" w:hint="eastAsia"/>
                  <w:kern w:val="0"/>
                  <w:sz w:val="20"/>
                </w:rPr>
                <w:t>]</w:t>
              </w:r>
            </w:ins>
            <w:ins w:id="818" w:author="yy" w:date="2014-09-11T15:39:00Z"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.</w:t>
              </w:r>
            </w:ins>
          </w:p>
          <w:p w:rsidR="00D4578D" w:rsidDel="00040A1E" w:rsidRDefault="00D4578D" w:rsidP="005F6270">
            <w:pPr>
              <w:widowControl/>
              <w:jc w:val="left"/>
              <w:rPr>
                <w:del w:id="819" w:author="yy" w:date="2014-09-11T15:38:00Z"/>
                <w:rFonts w:ascii="Calibri" w:hAnsi="Calibri" w:cs="Calibri"/>
                <w:kern w:val="0"/>
                <w:sz w:val="20"/>
              </w:rPr>
            </w:pPr>
            <w:del w:id="820" w:author="yy" w:date="2014-09-11T15:38:00Z"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</w:delText>
              </w:r>
              <w:r w:rsidDel="00040A1E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>message_alias</w:delText>
              </w:r>
              <w:r w:rsidDel="00040A1E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040A1E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>AttachRsp</w:delText>
              </w:r>
              <w:r w:rsidDel="00040A1E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>,</w:delText>
              </w:r>
            </w:del>
          </w:p>
          <w:p w:rsidR="00D4578D" w:rsidDel="00040A1E" w:rsidRDefault="00D4578D" w:rsidP="005F6270">
            <w:pPr>
              <w:widowControl/>
              <w:jc w:val="left"/>
              <w:rPr>
                <w:del w:id="821" w:author="yy" w:date="2014-09-11T15:38:00Z"/>
                <w:rFonts w:ascii="Calibri" w:hAnsi="Calibri" w:cs="Calibri"/>
                <w:kern w:val="0"/>
                <w:sz w:val="20"/>
              </w:rPr>
            </w:pPr>
            <w:del w:id="822" w:author="yy" w:date="2014-09-11T15:38:00Z"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</w:delText>
              </w:r>
              <w:r w:rsidDel="00040A1E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>paras</w:delText>
              </w:r>
              <w:r w:rsidDel="00040A1E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>: [</w:delText>
              </w:r>
            </w:del>
          </w:p>
          <w:p w:rsidR="00D4578D" w:rsidDel="00040A1E" w:rsidRDefault="00D4578D" w:rsidP="005F6270">
            <w:pPr>
              <w:widowControl/>
              <w:jc w:val="left"/>
              <w:rPr>
                <w:del w:id="823" w:author="yy" w:date="2014-09-11T15:38:00Z"/>
                <w:rFonts w:ascii="Calibri" w:hAnsi="Calibri" w:cs="Calibri"/>
                <w:kern w:val="0"/>
                <w:sz w:val="20"/>
              </w:rPr>
            </w:pPr>
            <w:del w:id="824" w:author="yy" w:date="2014-09-11T15:38:00Z"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  </w:delText>
              </w:r>
            </w:del>
            <w:moveFromRangeStart w:id="825" w:author="yy" w:date="2014-09-11T15:38:00Z" w:name="move398213217"/>
            <w:moveFrom w:id="826" w:author="yy" w:date="2014-09-11T15:38:00Z">
              <w:del w:id="827" w:author="yy" w:date="2014-09-11T15:38:00Z"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>{</w:delText>
                </w:r>
                <w:r w:rsidDel="00040A1E">
                  <w:rPr>
                    <w:rFonts w:ascii="Calibri" w:hAnsi="Calibri" w:cs="Calibri"/>
                    <w:kern w:val="0"/>
                    <w:sz w:val="20"/>
                  </w:rPr>
                  <w:delText>“</w:delText>
                </w:r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>name</w:delText>
                </w:r>
                <w:r w:rsidDel="00040A1E">
                  <w:rPr>
                    <w:rFonts w:ascii="Calibri" w:hAnsi="Calibri" w:cs="Calibri"/>
                    <w:kern w:val="0"/>
                    <w:sz w:val="20"/>
                  </w:rPr>
                  <w:delText>”</w:delText>
                </w:r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 xml:space="preserve">: </w:delText>
                </w:r>
                <w:r w:rsidDel="00040A1E">
                  <w:rPr>
                    <w:rFonts w:ascii="Calibri" w:hAnsi="Calibri" w:cs="Calibri"/>
                    <w:kern w:val="0"/>
                    <w:sz w:val="20"/>
                  </w:rPr>
                  <w:delText>“</w:delText>
                </w:r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>imsi</w:delText>
                </w:r>
                <w:r w:rsidDel="00040A1E">
                  <w:rPr>
                    <w:rFonts w:ascii="Calibri" w:hAnsi="Calibri" w:cs="Calibri"/>
                    <w:kern w:val="0"/>
                    <w:sz w:val="20"/>
                  </w:rPr>
                  <w:delText>”</w:delText>
                </w:r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 xml:space="preserve">, </w:delText>
                </w:r>
                <w:r w:rsidDel="00040A1E">
                  <w:rPr>
                    <w:rFonts w:ascii="Calibri" w:hAnsi="Calibri" w:cs="Calibri"/>
                    <w:kern w:val="0"/>
                    <w:sz w:val="20"/>
                  </w:rPr>
                  <w:delText>“</w:delText>
                </w:r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>value</w:delText>
                </w:r>
                <w:r w:rsidDel="00040A1E">
                  <w:rPr>
                    <w:rFonts w:ascii="Calibri" w:hAnsi="Calibri" w:cs="Calibri"/>
                    <w:kern w:val="0"/>
                    <w:sz w:val="20"/>
                  </w:rPr>
                  <w:delText>”</w:delText>
                </w:r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 xml:space="preserve">: </w:delText>
                </w:r>
                <w:r w:rsidDel="00040A1E">
                  <w:rPr>
                    <w:rFonts w:ascii="Calibri" w:hAnsi="Calibri" w:cs="Calibri"/>
                    <w:kern w:val="0"/>
                    <w:sz w:val="20"/>
                  </w:rPr>
                  <w:delText>“</w:delText>
                </w:r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>46001234567890</w:delText>
                </w:r>
                <w:r w:rsidDel="00040A1E">
                  <w:rPr>
                    <w:rFonts w:ascii="Calibri" w:hAnsi="Calibri" w:cs="Calibri"/>
                    <w:kern w:val="0"/>
                    <w:sz w:val="20"/>
                  </w:rPr>
                  <w:delText>”</w:delText>
                </w:r>
                <w:r w:rsidDel="00040A1E">
                  <w:rPr>
                    <w:rFonts w:ascii="Calibri" w:hAnsi="Calibri" w:cs="Calibri" w:hint="eastAsia"/>
                    <w:kern w:val="0"/>
                    <w:sz w:val="20"/>
                  </w:rPr>
                  <w:delText>},</w:delText>
                </w:r>
              </w:del>
            </w:moveFrom>
            <w:moveFromRangeEnd w:id="825"/>
          </w:p>
          <w:p w:rsidR="00D4578D" w:rsidDel="00040A1E" w:rsidRDefault="00D4578D" w:rsidP="005F6270">
            <w:pPr>
              <w:widowControl/>
              <w:jc w:val="left"/>
              <w:rPr>
                <w:del w:id="828" w:author="yy" w:date="2014-09-11T15:38:00Z"/>
                <w:rFonts w:ascii="Calibri" w:hAnsi="Calibri" w:cs="Calibri"/>
                <w:kern w:val="0"/>
                <w:sz w:val="20"/>
              </w:rPr>
            </w:pPr>
            <w:del w:id="829" w:author="yy" w:date="2014-09-11T15:38:00Z"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 ]</w:delText>
              </w:r>
            </w:del>
          </w:p>
          <w:p w:rsidR="00D4578D" w:rsidDel="00040A1E" w:rsidRDefault="00040A1E" w:rsidP="005F6270">
            <w:pPr>
              <w:widowControl/>
              <w:jc w:val="left"/>
              <w:rPr>
                <w:del w:id="830" w:author="yy" w:date="2014-09-11T15:38:00Z"/>
                <w:rFonts w:ascii="Calibri" w:hAnsi="Calibri" w:cs="Calibri"/>
                <w:kern w:val="0"/>
                <w:sz w:val="20"/>
              </w:rPr>
            </w:pPr>
            <w:ins w:id="831" w:author="yy" w:date="2014-09-11T15:38:00Z">
              <w:r w:rsidDel="00040A1E">
                <w:rPr>
                  <w:rFonts w:ascii="Calibri" w:hAnsi="Calibri" w:cs="Calibri" w:hint="eastAsia"/>
                  <w:kern w:val="0"/>
                  <w:sz w:val="20"/>
                </w:rPr>
                <w:t xml:space="preserve"> </w:t>
              </w:r>
            </w:ins>
            <w:del w:id="832" w:author="yy" w:date="2014-09-11T15:38:00Z">
              <w:r w:rsidR="00D4578D" w:rsidDel="00040A1E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}</w:delText>
              </w:r>
            </w:del>
          </w:p>
          <w:p w:rsidR="00D4578D" w:rsidRDefault="00D4578D" w:rsidP="00A94AEC">
            <w:pPr>
              <w:widowControl/>
              <w:ind w:firstLineChars="50" w:firstLine="100"/>
              <w:jc w:val="left"/>
              <w:rPr>
                <w:ins w:id="833" w:author="yy" w:date="2014-09-11T15:39:00Z"/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start_message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ins w:id="834" w:author="yy" w:date="2014-09-11T15:38:00Z"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[</w:t>
              </w:r>
            </w:ins>
            <w:r>
              <w:rPr>
                <w:rFonts w:ascii="Calibri" w:hAnsi="Calibri" w:cs="Calibri"/>
                <w:kern w:val="0"/>
                <w:sz w:val="20"/>
              </w:rPr>
              <w:t>{</w:t>
            </w:r>
            <w:ins w:id="835" w:author="yy" w:date="2014-09-11T15:38:00Z">
              <w:r w:rsidR="00E42099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”</w:t>
              </w:r>
            </w:ins>
            <w:ins w:id="836" w:author="yy" w:date="2014-09-11T15:39:00Z"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AttachReq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},</w:t>
              </w:r>
            </w:ins>
          </w:p>
          <w:p w:rsidR="00E42099" w:rsidRDefault="00E42099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ins w:id="837" w:author="yy" w:date="2014-09-11T15:39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{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index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: 3}],</w:t>
              </w:r>
            </w:ins>
          </w:p>
          <w:p w:rsidR="00D4578D" w:rsidDel="00E42099" w:rsidRDefault="00E42099" w:rsidP="005F6270">
            <w:pPr>
              <w:widowControl/>
              <w:jc w:val="left"/>
              <w:rPr>
                <w:del w:id="838" w:author="yy" w:date="2014-09-11T15:39:00Z"/>
                <w:rFonts w:ascii="Calibri" w:hAnsi="Calibri" w:cs="Calibri"/>
                <w:kern w:val="0"/>
                <w:sz w:val="20"/>
              </w:rPr>
            </w:pPr>
            <w:ins w:id="839" w:author="yy" w:date="2014-09-11T15:39:00Z"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t xml:space="preserve"> </w:t>
              </w:r>
            </w:ins>
            <w:del w:id="840" w:author="yy" w:date="2014-09-11T15:39:00Z">
              <w:r w:rsidR="00D4578D" w:rsidDel="00E42099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  </w:delText>
              </w:r>
              <w:r w:rsidR="00D4578D" w:rsidDel="00E42099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R="00D4578D" w:rsidDel="00E42099">
                <w:rPr>
                  <w:rFonts w:ascii="Calibri" w:hAnsi="Calibri" w:cs="Calibri" w:hint="eastAsia"/>
                  <w:kern w:val="0"/>
                  <w:sz w:val="20"/>
                </w:rPr>
                <w:delText>alias</w:delText>
              </w:r>
              <w:r w:rsidR="00D4578D" w:rsidDel="00E42099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R="00D4578D" w:rsidDel="00E42099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R="00D4578D" w:rsidDel="00E42099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R="00D4578D" w:rsidDel="00E42099">
                <w:rPr>
                  <w:rFonts w:ascii="Calibri" w:hAnsi="Calibri" w:cs="Calibri" w:hint="eastAsia"/>
                  <w:kern w:val="0"/>
                  <w:sz w:val="20"/>
                </w:rPr>
                <w:delText>AttachReq</w:delText>
              </w:r>
              <w:r w:rsidR="00D4578D" w:rsidDel="00E42099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R="00D4578D" w:rsidDel="00E42099">
                <w:rPr>
                  <w:rFonts w:ascii="Calibri" w:hAnsi="Calibri" w:cs="Calibri" w:hint="eastAsia"/>
                  <w:kern w:val="0"/>
                  <w:sz w:val="20"/>
                </w:rPr>
                <w:delText>,</w:delText>
              </w:r>
            </w:del>
          </w:p>
          <w:p w:rsidR="00D4578D" w:rsidDel="00E42099" w:rsidRDefault="00D4578D" w:rsidP="005F6270">
            <w:pPr>
              <w:widowControl/>
              <w:jc w:val="left"/>
              <w:rPr>
                <w:del w:id="841" w:author="yy" w:date="2014-09-11T15:39:00Z"/>
                <w:rFonts w:ascii="Calibri" w:hAnsi="Calibri" w:cs="Calibri"/>
                <w:kern w:val="0"/>
                <w:sz w:val="20"/>
              </w:rPr>
            </w:pPr>
            <w:del w:id="842" w:author="yy" w:date="2014-09-11T15:39:00Z"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  </w:delText>
              </w:r>
              <w:r w:rsidDel="00E42099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>index</w:delText>
              </w:r>
              <w:r w:rsidDel="00E42099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>: 3</w:delText>
              </w:r>
            </w:del>
          </w:p>
          <w:p w:rsidR="00D4578D" w:rsidDel="00E42099" w:rsidRDefault="00D4578D" w:rsidP="005F6270">
            <w:pPr>
              <w:widowControl/>
              <w:jc w:val="left"/>
              <w:rPr>
                <w:del w:id="843" w:author="yy" w:date="2014-09-11T15:39:00Z"/>
                <w:rFonts w:ascii="Calibri" w:hAnsi="Calibri" w:cs="Calibri"/>
                <w:kern w:val="0"/>
                <w:sz w:val="20"/>
              </w:rPr>
            </w:pPr>
            <w:del w:id="844" w:author="yy" w:date="2014-09-11T15:39:00Z"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 }</w:delText>
              </w:r>
            </w:del>
          </w:p>
          <w:p w:rsidR="00E42099" w:rsidRDefault="00D4578D" w:rsidP="00E42099">
            <w:pPr>
              <w:widowControl/>
              <w:ind w:firstLineChars="50" w:firstLine="100"/>
              <w:jc w:val="left"/>
              <w:rPr>
                <w:ins w:id="845" w:author="yy" w:date="2014-09-11T15:39:00Z"/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end_message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ins w:id="846" w:author="yy" w:date="2014-09-11T15:39:00Z"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[</w:t>
              </w:r>
            </w:ins>
            <w:r>
              <w:rPr>
                <w:rFonts w:ascii="Calibri" w:hAnsi="Calibri" w:cs="Calibri"/>
                <w:kern w:val="0"/>
                <w:sz w:val="20"/>
              </w:rPr>
              <w:t>{</w:t>
            </w:r>
            <w:ins w:id="847" w:author="yy" w:date="2014-09-11T15:39:00Z">
              <w:r w:rsidR="00E42099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“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AttachReq</w:t>
              </w:r>
              <w:r w:rsidR="00E42099">
                <w:rPr>
                  <w:rFonts w:ascii="Calibri" w:hAnsi="Calibri" w:cs="Calibri"/>
                  <w:kern w:val="0"/>
                  <w:sz w:val="20"/>
                </w:rPr>
                <w:t>”</w:t>
              </w:r>
              <w:r w:rsidR="00E42099">
                <w:rPr>
                  <w:rFonts w:ascii="Calibri" w:hAnsi="Calibri" w:cs="Calibri" w:hint="eastAsia"/>
                  <w:kern w:val="0"/>
                  <w:sz w:val="20"/>
                </w:rPr>
                <w:t>},</w:t>
              </w:r>
            </w:ins>
          </w:p>
          <w:p w:rsidR="00D4578D" w:rsidRDefault="00E42099" w:rsidP="00E42099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ins w:id="848" w:author="yy" w:date="2014-09-11T15:39:00Z"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               {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name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index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, </w:t>
              </w:r>
              <w:r>
                <w:rPr>
                  <w:rFonts w:ascii="Calibri" w:hAnsi="Calibri" w:cs="Calibri"/>
                  <w:kern w:val="0"/>
                  <w:sz w:val="20"/>
                </w:rPr>
                <w:t>“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>value</w:t>
              </w:r>
              <w:r>
                <w:rPr>
                  <w:rFonts w:ascii="Calibri" w:hAnsi="Calibri" w:cs="Calibri"/>
                  <w:kern w:val="0"/>
                  <w:sz w:val="20"/>
                </w:rPr>
                <w:t>”</w:t>
              </w:r>
              <w:r>
                <w:rPr>
                  <w:rFonts w:ascii="Calibri" w:hAnsi="Calibri" w:cs="Calibri" w:hint="eastAsia"/>
                  <w:kern w:val="0"/>
                  <w:sz w:val="20"/>
                </w:rPr>
                <w:t xml:space="preserve">: </w:t>
              </w:r>
            </w:ins>
            <w:ins w:id="849" w:author="yy" w:date="2014-09-11T15:40:00Z">
              <w:r>
                <w:rPr>
                  <w:rFonts w:ascii="Calibri" w:hAnsi="Calibri" w:cs="Calibri" w:hint="eastAsia"/>
                  <w:kern w:val="0"/>
                  <w:sz w:val="20"/>
                </w:rPr>
                <w:t>5</w:t>
              </w:r>
            </w:ins>
            <w:ins w:id="850" w:author="yy" w:date="2014-09-11T15:39:00Z">
              <w:r>
                <w:rPr>
                  <w:rFonts w:ascii="Calibri" w:hAnsi="Calibri" w:cs="Calibri" w:hint="eastAsia"/>
                  <w:kern w:val="0"/>
                  <w:sz w:val="20"/>
                </w:rPr>
                <w:t>}]</w:t>
              </w:r>
            </w:ins>
          </w:p>
          <w:p w:rsidR="00D4578D" w:rsidDel="00E42099" w:rsidRDefault="00D4578D" w:rsidP="00A57EA0">
            <w:pPr>
              <w:widowControl/>
              <w:jc w:val="left"/>
              <w:rPr>
                <w:del w:id="851" w:author="yy" w:date="2014-09-11T15:40:00Z"/>
                <w:rFonts w:ascii="Calibri" w:hAnsi="Calibri" w:cs="Calibri"/>
                <w:kern w:val="0"/>
                <w:sz w:val="20"/>
              </w:rPr>
            </w:pPr>
            <w:del w:id="852" w:author="yy" w:date="2014-09-11T15:40:00Z"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  </w:delText>
              </w:r>
              <w:r w:rsidDel="00E42099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>alias</w:delText>
              </w:r>
              <w:r w:rsidDel="00E42099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 xml:space="preserve">: </w:delText>
              </w:r>
              <w:r w:rsidDel="00E42099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>AttachReq</w:delText>
              </w:r>
              <w:r w:rsidDel="00E42099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>,</w:delText>
              </w:r>
            </w:del>
          </w:p>
          <w:p w:rsidR="00D4578D" w:rsidDel="00E42099" w:rsidRDefault="00D4578D" w:rsidP="00A57EA0">
            <w:pPr>
              <w:widowControl/>
              <w:jc w:val="left"/>
              <w:rPr>
                <w:del w:id="853" w:author="yy" w:date="2014-09-11T15:40:00Z"/>
                <w:rFonts w:ascii="Calibri" w:hAnsi="Calibri" w:cs="Calibri"/>
                <w:kern w:val="0"/>
                <w:sz w:val="20"/>
              </w:rPr>
            </w:pPr>
            <w:del w:id="854" w:author="yy" w:date="2014-09-11T15:40:00Z"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  </w:delText>
              </w:r>
              <w:r w:rsidDel="00E42099">
                <w:rPr>
                  <w:rFonts w:ascii="Calibri" w:hAnsi="Calibri" w:cs="Calibri"/>
                  <w:kern w:val="0"/>
                  <w:sz w:val="20"/>
                </w:rPr>
                <w:delText>“</w:delText>
              </w:r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>index</w:delText>
              </w:r>
              <w:r w:rsidDel="00E42099">
                <w:rPr>
                  <w:rFonts w:ascii="Calibri" w:hAnsi="Calibri" w:cs="Calibri"/>
                  <w:kern w:val="0"/>
                  <w:sz w:val="20"/>
                </w:rPr>
                <w:delText>”</w:delText>
              </w:r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>: 5</w:delText>
              </w:r>
            </w:del>
          </w:p>
          <w:p w:rsidR="00D4578D" w:rsidDel="00E42099" w:rsidRDefault="00D4578D" w:rsidP="00A57EA0">
            <w:pPr>
              <w:widowControl/>
              <w:jc w:val="left"/>
              <w:rPr>
                <w:del w:id="855" w:author="yy" w:date="2014-09-11T15:40:00Z"/>
                <w:rFonts w:ascii="Calibri" w:hAnsi="Calibri" w:cs="Calibri"/>
                <w:kern w:val="0"/>
                <w:sz w:val="20"/>
              </w:rPr>
            </w:pPr>
            <w:del w:id="856" w:author="yy" w:date="2014-09-11T15:40:00Z">
              <w:r w:rsidDel="00E42099">
                <w:rPr>
                  <w:rFonts w:ascii="Calibri" w:hAnsi="Calibri" w:cs="Calibri" w:hint="eastAsia"/>
                  <w:kern w:val="0"/>
                  <w:sz w:val="20"/>
                </w:rPr>
                <w:delText xml:space="preserve">               }</w:delText>
              </w:r>
            </w:del>
          </w:p>
          <w:p w:rsidR="00D4578D" w:rsidRPr="005A5EF5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D4578D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78D" w:rsidRPr="005A5EF5" w:rsidRDefault="00D4578D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4578D" w:rsidRPr="005A5EF5" w:rsidRDefault="00D4578D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550012" w:rsidRPr="00550012" w:rsidRDefault="00550012" w:rsidP="00550012">
      <w:pPr>
        <w:pStyle w:val="a4"/>
      </w:pPr>
    </w:p>
    <w:p w:rsidR="005D31CA" w:rsidRDefault="005D31CA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857" w:name="_Toc397607981"/>
      <w:r w:rsidRPr="005A5EF5">
        <w:rPr>
          <w:rFonts w:asciiTheme="minorHAnsi" w:hAnsiTheme="minorHAnsi" w:cstheme="minorHAnsi"/>
          <w:sz w:val="28"/>
          <w:szCs w:val="28"/>
        </w:rPr>
        <w:t>Set</w:t>
      </w:r>
      <w:ins w:id="858" w:author="yy" w:date="2014-09-11T15:04:00Z">
        <w:r w:rsidR="000D363B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5A5EF5">
        <w:rPr>
          <w:rFonts w:asciiTheme="minorHAnsi" w:hAnsiTheme="minorHAnsi" w:cstheme="minorHAnsi"/>
          <w:sz w:val="28"/>
          <w:szCs w:val="28"/>
        </w:rPr>
        <w:t>User</w:t>
      </w:r>
      <w:ins w:id="859" w:author="yy" w:date="2014-09-11T15:04:00Z">
        <w:r w:rsidR="000D363B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5A5EF5">
        <w:rPr>
          <w:rFonts w:asciiTheme="minorHAnsi" w:hAnsiTheme="minorHAnsi" w:cstheme="minorHAnsi"/>
          <w:sz w:val="28"/>
          <w:szCs w:val="28"/>
        </w:rPr>
        <w:t>Group</w:t>
      </w:r>
      <w:bookmarkEnd w:id="857"/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347933" w:rsidRPr="005A5EF5" w:rsidTr="005F6270">
        <w:trPr>
          <w:trHeight w:val="25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933" w:rsidRPr="005A5EF5" w:rsidRDefault="0034793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7933" w:rsidRPr="005A5EF5" w:rsidRDefault="003F79EF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SetUserGroup</w:t>
            </w:r>
          </w:p>
        </w:tc>
      </w:tr>
      <w:tr w:rsidR="00347933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933" w:rsidRPr="005A5EF5" w:rsidRDefault="0034793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7933" w:rsidRPr="005A5EF5" w:rsidRDefault="00347933" w:rsidP="003F79E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执行这一条时，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 w:rsidR="003F79EF">
              <w:rPr>
                <w:rFonts w:ascii="Calibri" w:hAnsi="Calibri" w:cs="Calibri" w:hint="eastAsia"/>
                <w:kern w:val="0"/>
                <w:sz w:val="20"/>
              </w:rPr>
              <w:t>选择指定的号码本</w:t>
            </w:r>
          </w:p>
        </w:tc>
      </w:tr>
      <w:tr w:rsidR="00347933" w:rsidRPr="005A5EF5" w:rsidTr="005F6270">
        <w:trPr>
          <w:trHeight w:val="255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7933" w:rsidRPr="005A5EF5" w:rsidRDefault="0034793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933" w:rsidRPr="005A5EF5" w:rsidRDefault="0034793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933" w:rsidRPr="005A5EF5" w:rsidRDefault="0034793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933" w:rsidRPr="005A5EF5" w:rsidRDefault="0034793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操作类型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group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号码本名称</w:t>
            </w:r>
          </w:p>
        </w:tc>
      </w:tr>
      <w:tr w:rsidR="002C1D83" w:rsidRPr="005A5EF5" w:rsidTr="005F6270">
        <w:trPr>
          <w:trHeight w:val="127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举例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Set User Group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group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subscriber group 1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</w:p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保证这一条操作在脚本中所有业务消息前</w:t>
            </w:r>
          </w:p>
        </w:tc>
      </w:tr>
    </w:tbl>
    <w:p w:rsidR="00347933" w:rsidRPr="00347933" w:rsidRDefault="00347933" w:rsidP="00347933">
      <w:pPr>
        <w:pStyle w:val="a4"/>
      </w:pPr>
    </w:p>
    <w:p w:rsidR="005D31CA" w:rsidRDefault="005D31CA" w:rsidP="005D31CA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860" w:name="_Toc397607982"/>
      <w:r w:rsidRPr="005A5EF5">
        <w:rPr>
          <w:rFonts w:asciiTheme="minorHAnsi" w:hAnsiTheme="minorHAnsi" w:cstheme="minorHAnsi"/>
          <w:sz w:val="28"/>
          <w:szCs w:val="28"/>
        </w:rPr>
        <w:t>Set</w:t>
      </w:r>
      <w:ins w:id="861" w:author="yy" w:date="2014-09-11T15:04:00Z">
        <w:r w:rsidR="000D363B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5A5EF5">
        <w:rPr>
          <w:rFonts w:asciiTheme="minorHAnsi" w:hAnsiTheme="minorHAnsi" w:cstheme="minorHAnsi"/>
          <w:sz w:val="28"/>
          <w:szCs w:val="28"/>
        </w:rPr>
        <w:t>Strategy</w:t>
      </w:r>
      <w:bookmarkEnd w:id="860"/>
    </w:p>
    <w:tbl>
      <w:tblPr>
        <w:tblW w:w="5000" w:type="pct"/>
        <w:tblLayout w:type="fixed"/>
        <w:tblLook w:val="04A0"/>
      </w:tblPr>
      <w:tblGrid>
        <w:gridCol w:w="936"/>
        <w:gridCol w:w="2009"/>
        <w:gridCol w:w="1418"/>
        <w:gridCol w:w="4159"/>
      </w:tblGrid>
      <w:tr w:rsidR="0048240B" w:rsidRPr="005A5EF5" w:rsidTr="005F6270">
        <w:trPr>
          <w:trHeight w:val="25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40B" w:rsidRPr="005A5EF5" w:rsidRDefault="0048240B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240B" w:rsidRPr="005A5EF5" w:rsidRDefault="0048240B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SetStratergy</w:t>
            </w:r>
          </w:p>
        </w:tc>
      </w:tr>
      <w:tr w:rsidR="0048240B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40B" w:rsidRPr="005A5EF5" w:rsidRDefault="0048240B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用途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240B" w:rsidRPr="005A5EF5" w:rsidRDefault="0048240B" w:rsidP="0048240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执行这一条时，</w:t>
            </w:r>
            <w:r>
              <w:rPr>
                <w:rFonts w:ascii="Calibri" w:hAnsi="Calibri" w:cs="Calibri" w:hint="eastAsia"/>
                <w:kern w:val="0"/>
                <w:sz w:val="20"/>
              </w:rPr>
              <w:t>PSTT</w:t>
            </w:r>
            <w:r>
              <w:rPr>
                <w:rFonts w:ascii="Calibri" w:hAnsi="Calibri" w:cs="Calibri" w:hint="eastAsia"/>
                <w:kern w:val="0"/>
                <w:sz w:val="20"/>
              </w:rPr>
              <w:t>设置指定的测试策略</w:t>
            </w:r>
          </w:p>
        </w:tc>
      </w:tr>
      <w:tr w:rsidR="00EE72B2" w:rsidRPr="005A5EF5" w:rsidTr="005F6270">
        <w:trPr>
          <w:trHeight w:val="255"/>
        </w:trPr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782A3F" w:rsidRDefault="002C1D83" w:rsidP="00F3676B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操作类型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config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数组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策略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config[].attribute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策略名称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宋体" w:hAnsi="宋体" w:cs="Calibri"/>
                <w:b/>
                <w:bCs/>
                <w:kern w:val="0"/>
                <w:sz w:val="20"/>
              </w:rPr>
            </w:pP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config[].value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  <w:r>
              <w:rPr>
                <w:rFonts w:ascii="Calibri" w:hAnsi="Calibri" w:cs="Calibri" w:hint="eastAsia"/>
                <w:kern w:val="0"/>
                <w:sz w:val="20"/>
              </w:rPr>
              <w:t>/</w:t>
            </w: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2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策略取值</w:t>
            </w:r>
          </w:p>
        </w:tc>
      </w:tr>
      <w:tr w:rsidR="002C1D83" w:rsidRPr="005A5EF5" w:rsidTr="005F6270">
        <w:trPr>
          <w:trHeight w:val="1275"/>
        </w:trPr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举例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{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step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Set Strategy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,</w:t>
            </w:r>
          </w:p>
          <w:p w:rsidR="002C1D83" w:rsidRDefault="002C1D83" w:rsidP="00A94AEC">
            <w:pPr>
              <w:widowControl/>
              <w:ind w:firstLineChars="50" w:firstLine="100"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config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: [</w:t>
            </w:r>
          </w:p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 xml:space="preserve">         {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attribute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subscriber mode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,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value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always the same subscriber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},</w:t>
            </w:r>
          </w:p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 xml:space="preserve">         {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attribute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capture pcap file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,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value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: </w:t>
            </w:r>
            <w:r>
              <w:rPr>
                <w:rFonts w:ascii="Calibri" w:hAnsi="Calibri" w:cs="Calibri"/>
                <w:kern w:val="0"/>
                <w:sz w:val="20"/>
              </w:rPr>
              <w:t>“</w:t>
            </w:r>
            <w:r>
              <w:rPr>
                <w:rFonts w:ascii="Calibri" w:hAnsi="Calibri" w:cs="Calibri" w:hint="eastAsia"/>
                <w:kern w:val="0"/>
                <w:sz w:val="20"/>
              </w:rPr>
              <w:t>only on failure</w:t>
            </w:r>
            <w:r>
              <w:rPr>
                <w:rFonts w:ascii="Calibri" w:hAnsi="Calibri" w:cs="Calibri"/>
                <w:kern w:val="0"/>
                <w:sz w:val="20"/>
              </w:rPr>
              <w:t>”</w:t>
            </w:r>
            <w:r>
              <w:rPr>
                <w:rFonts w:ascii="Calibri" w:hAnsi="Calibri" w:cs="Calibri" w:hint="eastAsia"/>
                <w:kern w:val="0"/>
                <w:sz w:val="20"/>
              </w:rPr>
              <w:t>}</w:t>
            </w:r>
          </w:p>
          <w:p w:rsidR="002C1D83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 xml:space="preserve">        ]</w:t>
            </w:r>
          </w:p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A5EF5">
              <w:rPr>
                <w:rFonts w:ascii="Calibri" w:hAnsi="Calibri" w:cs="Calibri"/>
                <w:kern w:val="0"/>
                <w:sz w:val="20"/>
              </w:rPr>
              <w:t>}</w:t>
            </w:r>
          </w:p>
        </w:tc>
      </w:tr>
      <w:tr w:rsidR="002C1D83" w:rsidRPr="005A5EF5" w:rsidTr="005F6270">
        <w:trPr>
          <w:trHeight w:val="255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D83" w:rsidRPr="005A5EF5" w:rsidRDefault="002C1D83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Calibri" w:hAnsi="Calibri" w:cs="Calibri"/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445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C1D83" w:rsidRPr="005A5EF5" w:rsidRDefault="002C1D83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RF</w:t>
            </w:r>
            <w:r>
              <w:rPr>
                <w:rFonts w:ascii="Calibri" w:hAnsi="Calibri" w:cs="Calibri" w:hint="eastAsia"/>
                <w:kern w:val="0"/>
                <w:sz w:val="20"/>
              </w:rPr>
              <w:t>保证这一条操作在脚本中所有业务消息前</w:t>
            </w:r>
          </w:p>
        </w:tc>
      </w:tr>
    </w:tbl>
    <w:p w:rsidR="00347933" w:rsidRDefault="00347933" w:rsidP="00347933">
      <w:pPr>
        <w:pStyle w:val="a4"/>
      </w:pPr>
    </w:p>
    <w:p w:rsidR="00EE72B2" w:rsidRPr="00EE72B2" w:rsidRDefault="00EE72B2" w:rsidP="00EE72B2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862" w:name="_Toc397607983"/>
      <w:r w:rsidRPr="00EE72B2">
        <w:rPr>
          <w:rFonts w:asciiTheme="minorHAnsi" w:hAnsiTheme="minorHAnsi" w:cstheme="minorHAnsi" w:hint="eastAsia"/>
        </w:rPr>
        <w:t>Retrieve Data</w:t>
      </w:r>
      <w:r w:rsidRPr="00EE72B2">
        <w:rPr>
          <w:rFonts w:asciiTheme="minorHAnsi" w:hAnsiTheme="minorHAnsi" w:cstheme="minorHAnsi" w:hint="eastAsia"/>
        </w:rPr>
        <w:t>中各个操作的参数</w:t>
      </w:r>
      <w:bookmarkEnd w:id="862"/>
    </w:p>
    <w:p w:rsidR="00EE72B2" w:rsidRDefault="00EE72B2" w:rsidP="00EE72B2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863" w:name="_Toc397607984"/>
      <w:r w:rsidRPr="00EE72B2">
        <w:rPr>
          <w:rFonts w:asciiTheme="minorHAnsi" w:hAnsiTheme="minorHAnsi" w:cstheme="minorHAnsi" w:hint="eastAsia"/>
          <w:sz w:val="28"/>
          <w:szCs w:val="28"/>
        </w:rPr>
        <w:t>MessageCount</w:t>
      </w:r>
      <w:bookmarkEnd w:id="8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  <w:tblPrChange w:id="864" w:author="yy" w:date="2014-09-11T15:25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</w:tblPrChange>
      </w:tblPr>
      <w:tblGrid>
        <w:gridCol w:w="1849"/>
        <w:gridCol w:w="1640"/>
        <w:gridCol w:w="5033"/>
        <w:tblGridChange w:id="865">
          <w:tblGrid>
            <w:gridCol w:w="1983"/>
            <w:gridCol w:w="1323"/>
            <w:gridCol w:w="5216"/>
          </w:tblGrid>
        </w:tblGridChange>
      </w:tblGrid>
      <w:tr w:rsidR="00EE72B2" w:rsidRPr="005A5EF5" w:rsidTr="002D290A">
        <w:trPr>
          <w:trHeight w:val="255"/>
          <w:trPrChange w:id="866" w:author="yy" w:date="2014-09-11T15:25:00Z">
            <w:trPr>
              <w:trHeight w:val="255"/>
            </w:trPr>
          </w:trPrChange>
        </w:trPr>
        <w:tc>
          <w:tcPr>
            <w:tcW w:w="1163" w:type="pct"/>
            <w:shd w:val="clear" w:color="auto" w:fill="auto"/>
            <w:noWrap/>
            <w:vAlign w:val="center"/>
            <w:hideMark/>
            <w:tcPrChange w:id="867" w:author="yy" w:date="2014-09-11T15:25:00Z">
              <w:tcPr>
                <w:tcW w:w="1323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  <w:tcPrChange w:id="868" w:author="yy" w:date="2014-09-11T15:25:00Z">
              <w:tcPr>
                <w:tcW w:w="93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3060" w:type="pct"/>
            <w:shd w:val="clear" w:color="auto" w:fill="auto"/>
            <w:noWrap/>
            <w:vAlign w:val="center"/>
            <w:hideMark/>
            <w:tcPrChange w:id="869" w:author="yy" w:date="2014-09-11T15:25:00Z">
              <w:tcPr>
                <w:tcW w:w="2741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EE72B2" w:rsidTr="002D290A">
        <w:trPr>
          <w:trHeight w:val="255"/>
          <w:trPrChange w:id="870" w:author="yy" w:date="2014-09-11T15:25:00Z">
            <w:trPr>
              <w:trHeight w:val="255"/>
            </w:trPr>
          </w:trPrChange>
        </w:trPr>
        <w:tc>
          <w:tcPr>
            <w:tcW w:w="1163" w:type="pct"/>
            <w:shd w:val="clear" w:color="auto" w:fill="auto"/>
            <w:noWrap/>
            <w:vAlign w:val="center"/>
            <w:hideMark/>
            <w:tcPrChange w:id="871" w:author="yy" w:date="2014-09-11T15:25:00Z">
              <w:tcPr>
                <w:tcW w:w="1323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Pr="00782A3F" w:rsidRDefault="00EE72B2" w:rsidP="002D290A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message</w:t>
            </w:r>
            <w:del w:id="872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_stack</w:delText>
              </w:r>
            </w:del>
          </w:p>
        </w:tc>
        <w:tc>
          <w:tcPr>
            <w:tcW w:w="776" w:type="pct"/>
            <w:shd w:val="clear" w:color="auto" w:fill="auto"/>
            <w:noWrap/>
            <w:vAlign w:val="center"/>
            <w:hideMark/>
            <w:tcPrChange w:id="873" w:author="yy" w:date="2014-09-11T15:25:00Z">
              <w:tcPr>
                <w:tcW w:w="93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Pr="00782A3F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3060" w:type="pct"/>
            <w:shd w:val="clear" w:color="auto" w:fill="auto"/>
            <w:noWrap/>
            <w:vAlign w:val="center"/>
            <w:hideMark/>
            <w:tcPrChange w:id="874" w:author="yy" w:date="2014-09-11T15:25:00Z">
              <w:tcPr>
                <w:tcW w:w="2741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Pr="00782A3F" w:rsidRDefault="00EE72B2" w:rsidP="002D290A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消息名称</w:t>
            </w:r>
            <w:del w:id="875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，全栈描述，由底向上，通过空格分隔</w:delText>
              </w:r>
            </w:del>
          </w:p>
        </w:tc>
      </w:tr>
      <w:tr w:rsidR="00EE72B2" w:rsidDel="002D290A" w:rsidTr="002D290A">
        <w:trPr>
          <w:trHeight w:val="255"/>
          <w:del w:id="876" w:author="yy" w:date="2014-09-11T15:25:00Z"/>
          <w:trPrChange w:id="877" w:author="yy" w:date="2014-09-11T15:25:00Z">
            <w:trPr>
              <w:trHeight w:val="255"/>
            </w:trPr>
          </w:trPrChange>
        </w:trPr>
        <w:tc>
          <w:tcPr>
            <w:tcW w:w="1163" w:type="pct"/>
            <w:shd w:val="clear" w:color="auto" w:fill="auto"/>
            <w:noWrap/>
            <w:vAlign w:val="center"/>
            <w:hideMark/>
            <w:tcPrChange w:id="878" w:author="yy" w:date="2014-09-11T15:25:00Z">
              <w:tcPr>
                <w:tcW w:w="1323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Del="002D290A" w:rsidRDefault="00EE72B2" w:rsidP="005F6270">
            <w:pPr>
              <w:widowControl/>
              <w:jc w:val="left"/>
              <w:rPr>
                <w:del w:id="879" w:author="yy" w:date="2014-09-11T15:25:00Z"/>
                <w:rFonts w:ascii="Calibri" w:hAnsi="Calibri" w:cs="Calibri"/>
                <w:kern w:val="0"/>
                <w:sz w:val="20"/>
              </w:rPr>
            </w:pPr>
            <w:del w:id="880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message_alias</w:delText>
              </w:r>
            </w:del>
          </w:p>
        </w:tc>
        <w:tc>
          <w:tcPr>
            <w:tcW w:w="776" w:type="pct"/>
            <w:shd w:val="clear" w:color="auto" w:fill="auto"/>
            <w:noWrap/>
            <w:vAlign w:val="center"/>
            <w:hideMark/>
            <w:tcPrChange w:id="881" w:author="yy" w:date="2014-09-11T15:25:00Z">
              <w:tcPr>
                <w:tcW w:w="93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Del="002D290A" w:rsidRDefault="00EE72B2" w:rsidP="005F6270">
            <w:pPr>
              <w:widowControl/>
              <w:jc w:val="left"/>
              <w:rPr>
                <w:del w:id="882" w:author="yy" w:date="2014-09-11T15:25:00Z"/>
                <w:rFonts w:ascii="Calibri" w:hAnsi="Calibri" w:cs="Calibri"/>
                <w:kern w:val="0"/>
                <w:sz w:val="20"/>
              </w:rPr>
            </w:pPr>
            <w:del w:id="883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3060" w:type="pct"/>
            <w:shd w:val="clear" w:color="auto" w:fill="auto"/>
            <w:noWrap/>
            <w:vAlign w:val="center"/>
            <w:hideMark/>
            <w:tcPrChange w:id="884" w:author="yy" w:date="2014-09-11T15:25:00Z">
              <w:tcPr>
                <w:tcW w:w="2741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Del="002D290A" w:rsidRDefault="00EE72B2" w:rsidP="005F6270">
            <w:pPr>
              <w:widowControl/>
              <w:jc w:val="left"/>
              <w:rPr>
                <w:del w:id="885" w:author="yy" w:date="2014-09-11T15:25:00Z"/>
                <w:rFonts w:ascii="Calibri" w:hAnsi="Calibri" w:cs="Calibri"/>
                <w:kern w:val="0"/>
                <w:sz w:val="20"/>
              </w:rPr>
            </w:pPr>
            <w:del w:id="886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消息简写名称，描述最顶层，其余层按照协议自动填写。</w:delText>
              </w:r>
            </w:del>
          </w:p>
          <w:p w:rsidR="00EE72B2" w:rsidRPr="00DD3293" w:rsidDel="002D290A" w:rsidRDefault="00EE72B2" w:rsidP="005F6270">
            <w:pPr>
              <w:widowControl/>
              <w:jc w:val="left"/>
              <w:rPr>
                <w:del w:id="887" w:author="yy" w:date="2014-09-11T15:25:00Z"/>
                <w:rFonts w:ascii="Calibri" w:hAnsi="Calibri" w:cs="Calibri"/>
                <w:kern w:val="0"/>
                <w:sz w:val="20"/>
              </w:rPr>
            </w:pPr>
            <w:del w:id="888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该参数与</w:delText>
              </w:r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二选一填写。</w:delText>
              </w:r>
            </w:del>
          </w:p>
        </w:tc>
      </w:tr>
      <w:tr w:rsidR="00EE72B2" w:rsidTr="002D290A">
        <w:trPr>
          <w:trHeight w:val="255"/>
          <w:trPrChange w:id="889" w:author="yy" w:date="2014-09-11T15:25:00Z">
            <w:trPr>
              <w:trHeight w:val="255"/>
            </w:trPr>
          </w:trPrChange>
        </w:trPr>
        <w:tc>
          <w:tcPr>
            <w:tcW w:w="1163" w:type="pct"/>
            <w:shd w:val="clear" w:color="auto" w:fill="auto"/>
            <w:noWrap/>
            <w:vAlign w:val="center"/>
            <w:hideMark/>
            <w:tcPrChange w:id="890" w:author="yy" w:date="2014-09-11T15:25:00Z">
              <w:tcPr>
                <w:tcW w:w="1323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950A2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891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paras</w:delText>
              </w:r>
            </w:del>
            <w:ins w:id="892" w:author="yy" w:date="2014-09-12T09:16:00Z">
              <w:r w:rsidR="00950A23">
                <w:rPr>
                  <w:rFonts w:ascii="Calibri" w:hAnsi="Calibri" w:cs="Calibri" w:hint="eastAsia"/>
                  <w:kern w:val="0"/>
                  <w:sz w:val="20"/>
                </w:rPr>
                <w:t>消息中的</w:t>
              </w:r>
            </w:ins>
            <w:ins w:id="893" w:author="yy" w:date="2014-09-11T15:25:00Z">
              <w:r w:rsidR="002D290A">
                <w:rPr>
                  <w:rFonts w:ascii="Calibri" w:hAnsi="Calibri" w:cs="Calibri" w:hint="eastAsia"/>
                  <w:kern w:val="0"/>
                  <w:sz w:val="20"/>
                </w:rPr>
                <w:t>参数</w:t>
              </w:r>
            </w:ins>
          </w:p>
        </w:tc>
        <w:tc>
          <w:tcPr>
            <w:tcW w:w="776" w:type="pct"/>
            <w:shd w:val="clear" w:color="auto" w:fill="auto"/>
            <w:noWrap/>
            <w:vAlign w:val="center"/>
            <w:hideMark/>
            <w:tcPrChange w:id="894" w:author="yy" w:date="2014-09-11T15:25:00Z">
              <w:tcPr>
                <w:tcW w:w="93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895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  <w:ins w:id="896" w:author="yy" w:date="2014-09-11T15:41:00Z"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/</w:t>
              </w:r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数值</w:t>
              </w:r>
            </w:ins>
          </w:p>
        </w:tc>
        <w:tc>
          <w:tcPr>
            <w:tcW w:w="3060" w:type="pct"/>
            <w:shd w:val="clear" w:color="auto" w:fill="auto"/>
            <w:noWrap/>
            <w:vAlign w:val="center"/>
            <w:hideMark/>
            <w:tcPrChange w:id="897" w:author="yy" w:date="2014-09-11T15:25:00Z">
              <w:tcPr>
                <w:tcW w:w="2741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EE72B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所有要符合条件的参数，可选。</w:t>
            </w:r>
          </w:p>
        </w:tc>
      </w:tr>
      <w:tr w:rsidR="00EE72B2" w:rsidTr="002D290A">
        <w:trPr>
          <w:trHeight w:val="255"/>
          <w:trPrChange w:id="898" w:author="yy" w:date="2014-09-11T15:25:00Z">
            <w:trPr>
              <w:trHeight w:val="255"/>
            </w:trPr>
          </w:trPrChange>
        </w:trPr>
        <w:tc>
          <w:tcPr>
            <w:tcW w:w="1163" w:type="pct"/>
            <w:shd w:val="clear" w:color="auto" w:fill="auto"/>
            <w:noWrap/>
            <w:vAlign w:val="center"/>
            <w:hideMark/>
            <w:tcPrChange w:id="899" w:author="yy" w:date="2014-09-11T15:25:00Z">
              <w:tcPr>
                <w:tcW w:w="1323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00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paras[].name</w:delText>
              </w:r>
            </w:del>
          </w:p>
        </w:tc>
        <w:tc>
          <w:tcPr>
            <w:tcW w:w="776" w:type="pct"/>
            <w:shd w:val="clear" w:color="auto" w:fill="auto"/>
            <w:noWrap/>
            <w:vAlign w:val="center"/>
            <w:hideMark/>
            <w:tcPrChange w:id="901" w:author="yy" w:date="2014-09-11T15:25:00Z">
              <w:tcPr>
                <w:tcW w:w="93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02" w:author="yy" w:date="2014-09-11T15:41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3060" w:type="pct"/>
            <w:shd w:val="clear" w:color="auto" w:fill="auto"/>
            <w:noWrap/>
            <w:vAlign w:val="center"/>
            <w:hideMark/>
            <w:tcPrChange w:id="903" w:author="yy" w:date="2014-09-11T15:25:00Z">
              <w:tcPr>
                <w:tcW w:w="2741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04" w:author="yy" w:date="2014-09-11T15:41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参数名称</w:delText>
              </w:r>
            </w:del>
          </w:p>
        </w:tc>
      </w:tr>
      <w:tr w:rsidR="00EE72B2" w:rsidTr="002D290A">
        <w:trPr>
          <w:trHeight w:val="255"/>
          <w:trPrChange w:id="905" w:author="yy" w:date="2014-09-11T15:25:00Z">
            <w:trPr>
              <w:trHeight w:val="255"/>
            </w:trPr>
          </w:trPrChange>
        </w:trPr>
        <w:tc>
          <w:tcPr>
            <w:tcW w:w="1163" w:type="pct"/>
            <w:shd w:val="clear" w:color="auto" w:fill="auto"/>
            <w:noWrap/>
            <w:vAlign w:val="center"/>
            <w:hideMark/>
            <w:tcPrChange w:id="906" w:author="yy" w:date="2014-09-11T15:25:00Z">
              <w:tcPr>
                <w:tcW w:w="1323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07" w:author="yy" w:date="2014-09-11T15:25:00Z">
              <w:r w:rsidDel="002D290A">
                <w:rPr>
                  <w:rFonts w:ascii="Calibri" w:hAnsi="Calibri" w:cs="Calibri" w:hint="eastAsia"/>
                  <w:kern w:val="0"/>
                  <w:sz w:val="20"/>
                </w:rPr>
                <w:delText>paras[].value</w:delText>
              </w:r>
            </w:del>
          </w:p>
        </w:tc>
        <w:tc>
          <w:tcPr>
            <w:tcW w:w="776" w:type="pct"/>
            <w:shd w:val="clear" w:color="auto" w:fill="auto"/>
            <w:noWrap/>
            <w:vAlign w:val="center"/>
            <w:hideMark/>
            <w:tcPrChange w:id="908" w:author="yy" w:date="2014-09-11T15:25:00Z">
              <w:tcPr>
                <w:tcW w:w="93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09" w:author="yy" w:date="2014-09-11T15:41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/</w:delText>
              </w:r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3060" w:type="pct"/>
            <w:shd w:val="clear" w:color="auto" w:fill="auto"/>
            <w:noWrap/>
            <w:vAlign w:val="center"/>
            <w:hideMark/>
            <w:tcPrChange w:id="910" w:author="yy" w:date="2014-09-11T15:25:00Z">
              <w:tcPr>
                <w:tcW w:w="2741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11" w:author="yy" w:date="2014-09-11T15:41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参数值</w:delText>
              </w:r>
            </w:del>
          </w:p>
        </w:tc>
      </w:tr>
      <w:tr w:rsidR="00EE72B2" w:rsidTr="002D290A">
        <w:trPr>
          <w:trHeight w:val="255"/>
          <w:trPrChange w:id="912" w:author="yy" w:date="2014-09-11T15:25:00Z">
            <w:trPr>
              <w:trHeight w:val="255"/>
            </w:trPr>
          </w:trPrChange>
        </w:trPr>
        <w:tc>
          <w:tcPr>
            <w:tcW w:w="1163" w:type="pct"/>
            <w:shd w:val="clear" w:color="auto" w:fill="auto"/>
            <w:noWrap/>
            <w:vAlign w:val="center"/>
            <w:hideMark/>
            <w:tcPrChange w:id="913" w:author="yy" w:date="2014-09-11T15:25:00Z">
              <w:tcPr>
                <w:tcW w:w="1323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返回值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  <w:tcPrChange w:id="914" w:author="yy" w:date="2014-09-11T15:25:00Z">
              <w:tcPr>
                <w:tcW w:w="935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3060" w:type="pct"/>
            <w:shd w:val="clear" w:color="auto" w:fill="auto"/>
            <w:noWrap/>
            <w:vAlign w:val="center"/>
            <w:hideMark/>
            <w:tcPrChange w:id="915" w:author="yy" w:date="2014-09-11T15:25:00Z">
              <w:tcPr>
                <w:tcW w:w="2741" w:type="pct"/>
                <w:shd w:val="clear" w:color="auto" w:fill="auto"/>
                <w:noWrap/>
                <w:vAlign w:val="center"/>
                <w:hideMark/>
              </w:tcPr>
            </w:tcPrChange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EE72B2" w:rsidRPr="00EE72B2" w:rsidRDefault="00EE72B2" w:rsidP="00EE72B2">
      <w:pPr>
        <w:pStyle w:val="a4"/>
      </w:pPr>
    </w:p>
    <w:p w:rsidR="00EE72B2" w:rsidRDefault="00EE72B2" w:rsidP="00EE72B2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16" w:name="_Toc397607985"/>
      <w:r w:rsidRPr="00EE72B2">
        <w:rPr>
          <w:rFonts w:asciiTheme="minorHAnsi" w:hAnsiTheme="minorHAnsi" w:cstheme="minorHAnsi" w:hint="eastAsia"/>
          <w:sz w:val="28"/>
          <w:szCs w:val="28"/>
        </w:rPr>
        <w:t>MessageParameterCount</w:t>
      </w:r>
      <w:bookmarkEnd w:id="9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1"/>
        <w:gridCol w:w="1560"/>
        <w:gridCol w:w="4761"/>
      </w:tblGrid>
      <w:tr w:rsidR="00EE72B2" w:rsidRPr="005A5EF5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RPr="005A5EF5" w:rsidRDefault="00EE72B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EE72B2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Pr="00782A3F" w:rsidRDefault="00EE72B2" w:rsidP="002E31E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message</w:t>
            </w:r>
            <w:del w:id="917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_stack</w:delText>
              </w:r>
            </w:del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Pr="00782A3F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RPr="00782A3F" w:rsidRDefault="00EE72B2" w:rsidP="002E31E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消息名称</w:t>
            </w:r>
            <w:del w:id="918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，全栈描述，由底向上，通过空格分隔</w:delText>
              </w:r>
            </w:del>
          </w:p>
        </w:tc>
      </w:tr>
      <w:tr w:rsidR="00EE72B2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19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lastRenderedPageBreak/>
                <w:delText>message_alias</w:delText>
              </w:r>
            </w:del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20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Del="002E31E0" w:rsidRDefault="00EE72B2" w:rsidP="005F6270">
            <w:pPr>
              <w:widowControl/>
              <w:jc w:val="left"/>
              <w:rPr>
                <w:del w:id="921" w:author="yy" w:date="2014-09-11T15:40:00Z"/>
                <w:rFonts w:ascii="Calibri" w:hAnsi="Calibri" w:cs="Calibri"/>
                <w:kern w:val="0"/>
                <w:sz w:val="20"/>
              </w:rPr>
            </w:pPr>
            <w:del w:id="922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消息简写名称，描述最顶层，其余层按照协议自动填写。</w:delText>
              </w:r>
            </w:del>
          </w:p>
          <w:p w:rsidR="00EE72B2" w:rsidRPr="00DD3293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23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该参数与</w:delText>
              </w:r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二选一填写。</w:delText>
              </w:r>
            </w:del>
          </w:p>
        </w:tc>
      </w:tr>
      <w:tr w:rsidR="00EE72B2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Default="00EE72B2" w:rsidP="00D641A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24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filter_paras</w:delText>
              </w:r>
            </w:del>
            <w:ins w:id="925" w:author="yy" w:date="2014-09-12T09:16:00Z">
              <w:r w:rsidR="00D641A7">
                <w:rPr>
                  <w:rFonts w:ascii="Calibri" w:hAnsi="Calibri" w:cs="Calibri" w:hint="eastAsia"/>
                  <w:kern w:val="0"/>
                  <w:sz w:val="20"/>
                </w:rPr>
                <w:t>消息中的</w:t>
              </w:r>
            </w:ins>
            <w:ins w:id="926" w:author="yy" w:date="2014-09-11T15:40:00Z">
              <w:r w:rsidR="002E31E0">
                <w:rPr>
                  <w:rFonts w:ascii="Calibri" w:hAnsi="Calibri" w:cs="Calibri" w:hint="eastAsia"/>
                  <w:kern w:val="0"/>
                  <w:sz w:val="20"/>
                </w:rPr>
                <w:t>参数</w:t>
              </w:r>
            </w:ins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27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  <w:ins w:id="928" w:author="yy" w:date="2014-09-11T15:41:00Z"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/</w:t>
              </w:r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数值</w:t>
              </w:r>
            </w:ins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所有要符合条件的参数，可选。</w:t>
            </w:r>
          </w:p>
        </w:tc>
      </w:tr>
      <w:tr w:rsidR="00EE72B2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29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paras[].name</w:delText>
              </w:r>
            </w:del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30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31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参数名称</w:delText>
              </w:r>
            </w:del>
          </w:p>
        </w:tc>
      </w:tr>
      <w:tr w:rsidR="00EE72B2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32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paras[].value</w:delText>
              </w:r>
            </w:del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33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/</w:delText>
              </w:r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34" w:author="yy" w:date="2014-09-11T15:40:00Z">
              <w:r w:rsidDel="002E31E0">
                <w:rPr>
                  <w:rFonts w:ascii="Calibri" w:hAnsi="Calibri" w:cs="Calibri" w:hint="eastAsia"/>
                  <w:kern w:val="0"/>
                  <w:sz w:val="20"/>
                </w:rPr>
                <w:delText>参数值</w:delText>
              </w:r>
            </w:del>
          </w:p>
        </w:tc>
      </w:tr>
      <w:tr w:rsidR="00EE72B2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index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需要匹配第几个消息，不携带表示匹配所有。</w:t>
            </w:r>
          </w:p>
        </w:tc>
      </w:tr>
      <w:tr w:rsidR="00EE72B2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para_to_count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参数名称</w:t>
            </w:r>
          </w:p>
        </w:tc>
      </w:tr>
      <w:tr w:rsidR="00EE72B2" w:rsidTr="00EE72B2">
        <w:trPr>
          <w:trHeight w:val="255"/>
        </w:trPr>
        <w:tc>
          <w:tcPr>
            <w:tcW w:w="1163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返回值</w:t>
            </w:r>
          </w:p>
        </w:tc>
        <w:tc>
          <w:tcPr>
            <w:tcW w:w="776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3061" w:type="pct"/>
            <w:shd w:val="clear" w:color="auto" w:fill="auto"/>
            <w:noWrap/>
            <w:vAlign w:val="center"/>
            <w:hideMark/>
          </w:tcPr>
          <w:p w:rsidR="00EE72B2" w:rsidRDefault="00EE72B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EE72B2" w:rsidRPr="00EE72B2" w:rsidRDefault="00EE72B2" w:rsidP="00EE72B2">
      <w:pPr>
        <w:pStyle w:val="a4"/>
      </w:pPr>
    </w:p>
    <w:p w:rsidR="00EE72B2" w:rsidRDefault="00EE72B2" w:rsidP="00EE72B2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35" w:name="_Toc397607986"/>
      <w:r w:rsidRPr="00EE72B2">
        <w:rPr>
          <w:rFonts w:asciiTheme="minorHAnsi" w:hAnsiTheme="minorHAnsi" w:cstheme="minorHAnsi" w:hint="eastAsia"/>
          <w:sz w:val="28"/>
          <w:szCs w:val="28"/>
        </w:rPr>
        <w:t>MessageParameterValue</w:t>
      </w:r>
      <w:bookmarkEnd w:id="9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01"/>
        <w:gridCol w:w="1560"/>
        <w:gridCol w:w="4761"/>
      </w:tblGrid>
      <w:tr w:rsidR="008C64F9" w:rsidRPr="005A5EF5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Pr="005A5EF5" w:rsidRDefault="008C64F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Pr="005A5EF5" w:rsidRDefault="008C64F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RPr="005A5EF5" w:rsidRDefault="008C64F9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8C64F9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Pr="00782A3F" w:rsidRDefault="008C64F9" w:rsidP="00823C8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message</w:t>
            </w:r>
            <w:del w:id="936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_stack</w:delText>
              </w:r>
            </w:del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Pr="00782A3F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RPr="00782A3F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消息名称，全栈描述，由底向上，通过空格分隔</w:t>
            </w:r>
          </w:p>
        </w:tc>
      </w:tr>
      <w:tr w:rsidR="008C64F9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37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message_alias</w:delText>
              </w:r>
            </w:del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38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Del="00823C82" w:rsidRDefault="008C64F9" w:rsidP="005F6270">
            <w:pPr>
              <w:widowControl/>
              <w:jc w:val="left"/>
              <w:rPr>
                <w:del w:id="939" w:author="yy" w:date="2014-09-11T15:41:00Z"/>
                <w:rFonts w:ascii="Calibri" w:hAnsi="Calibri" w:cs="Calibri"/>
                <w:kern w:val="0"/>
                <w:sz w:val="20"/>
              </w:rPr>
            </w:pPr>
            <w:del w:id="940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消息简写名称，描述最顶层，其余层按照协议自动填写。</w:delText>
              </w:r>
            </w:del>
          </w:p>
          <w:p w:rsidR="008C64F9" w:rsidRPr="00DD3293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41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该参数与</w:delText>
              </w:r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二选一填写。</w:delText>
              </w:r>
            </w:del>
          </w:p>
        </w:tc>
      </w:tr>
      <w:tr w:rsidR="008C64F9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Default="008C64F9" w:rsidP="0020130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42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filter_paras</w:delText>
              </w:r>
            </w:del>
            <w:ins w:id="943" w:author="yy" w:date="2014-09-12T09:15:00Z">
              <w:r w:rsidR="00201307">
                <w:rPr>
                  <w:rFonts w:ascii="Calibri" w:hAnsi="Calibri" w:cs="Calibri" w:hint="eastAsia"/>
                  <w:kern w:val="0"/>
                  <w:sz w:val="20"/>
                </w:rPr>
                <w:t>消息中的</w:t>
              </w:r>
            </w:ins>
            <w:ins w:id="944" w:author="yy" w:date="2014-09-11T15:41:00Z"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参数</w:t>
              </w:r>
            </w:ins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45" w:author="yy" w:date="2014-09-11T15:41:00Z">
              <w:r w:rsidDel="00823C82">
                <w:rPr>
                  <w:rFonts w:ascii="Calibri" w:hAnsi="Calibri" w:cs="Calibri" w:hint="eastAsia"/>
                  <w:kern w:val="0"/>
                  <w:sz w:val="20"/>
                </w:rPr>
                <w:delText>数组</w:delText>
              </w:r>
            </w:del>
            <w:ins w:id="946" w:author="yy" w:date="2014-09-11T15:41:00Z"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/</w:t>
              </w:r>
              <w:r w:rsidR="00823C82">
                <w:rPr>
                  <w:rFonts w:ascii="Calibri" w:hAnsi="Calibri" w:cs="Calibri" w:hint="eastAsia"/>
                  <w:kern w:val="0"/>
                  <w:sz w:val="20"/>
                </w:rPr>
                <w:t>数值</w:t>
              </w:r>
            </w:ins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所有要符合条件的参数，可选。</w:t>
            </w:r>
          </w:p>
        </w:tc>
      </w:tr>
      <w:tr w:rsidR="008C64F9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47" w:author="yy" w:date="2014-09-11T15:41:00Z"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paras[].name</w:delText>
              </w:r>
            </w:del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48" w:author="yy" w:date="2014-09-11T15:41:00Z"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49" w:author="yy" w:date="2014-09-11T15:41:00Z"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参数名称</w:delText>
              </w:r>
            </w:del>
          </w:p>
        </w:tc>
      </w:tr>
      <w:tr w:rsidR="008C64F9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50" w:author="yy" w:date="2014-09-11T15:41:00Z"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paras[].value</w:delText>
              </w:r>
            </w:del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51" w:author="yy" w:date="2014-09-11T15:41:00Z"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/</w:delText>
              </w:r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52" w:author="yy" w:date="2014-09-11T15:41:00Z"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参数值</w:delText>
              </w:r>
            </w:del>
          </w:p>
        </w:tc>
      </w:tr>
      <w:tr w:rsidR="008C64F9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index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需要匹配第几个消息，不携带表示匹配所有。</w:t>
            </w:r>
          </w:p>
        </w:tc>
      </w:tr>
      <w:tr w:rsidR="008C64F9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Default="008C64F9" w:rsidP="00AC37BC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para</w:t>
            </w:r>
            <w:del w:id="953" w:author="yy" w:date="2014-09-11T15:42:00Z">
              <w:r w:rsidDel="00AC37BC">
                <w:rPr>
                  <w:rFonts w:ascii="Calibri" w:hAnsi="Calibri" w:cs="Calibri" w:hint="eastAsia"/>
                  <w:kern w:val="0"/>
                  <w:sz w:val="20"/>
                </w:rPr>
                <w:delText>s</w:delText>
              </w:r>
            </w:del>
            <w:r>
              <w:rPr>
                <w:rFonts w:ascii="Calibri" w:hAnsi="Calibri" w:cs="Calibri" w:hint="eastAsia"/>
                <w:kern w:val="0"/>
                <w:sz w:val="20"/>
              </w:rPr>
              <w:t>_to_retrieve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Default="008C64F9" w:rsidP="00F1102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  <w:del w:id="954" w:author="yy" w:date="2014-09-11T15:42:00Z">
              <w:r w:rsidDel="00F11027">
                <w:rPr>
                  <w:rFonts w:ascii="Calibri" w:hAnsi="Calibri" w:cs="Calibri" w:hint="eastAsia"/>
                  <w:kern w:val="0"/>
                  <w:sz w:val="20"/>
                </w:rPr>
                <w:delText>，数组</w:delText>
              </w:r>
            </w:del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参数名称</w:t>
            </w:r>
          </w:p>
        </w:tc>
      </w:tr>
      <w:tr w:rsidR="008C64F9" w:rsidTr="008C64F9">
        <w:trPr>
          <w:trHeight w:val="255"/>
        </w:trPr>
        <w:tc>
          <w:tcPr>
            <w:tcW w:w="1109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返回值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  <w:r w:rsidR="00B23962">
              <w:rPr>
                <w:rFonts w:ascii="Calibri" w:hAnsi="Calibri" w:cs="Calibri" w:hint="eastAsia"/>
                <w:kern w:val="0"/>
                <w:sz w:val="20"/>
              </w:rPr>
              <w:t>/</w:t>
            </w:r>
            <w:r w:rsidR="00B23962"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3060" w:type="pct"/>
            <w:shd w:val="clear" w:color="auto" w:fill="auto"/>
            <w:noWrap/>
            <w:vAlign w:val="center"/>
            <w:hideMark/>
          </w:tcPr>
          <w:p w:rsidR="008C64F9" w:rsidRDefault="008C64F9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EE72B2" w:rsidRPr="00EE72B2" w:rsidRDefault="00EE72B2" w:rsidP="00EE72B2">
      <w:pPr>
        <w:pStyle w:val="a4"/>
      </w:pPr>
    </w:p>
    <w:p w:rsidR="00EE72B2" w:rsidRDefault="00EE72B2" w:rsidP="00EE72B2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55" w:name="_Toc397607987"/>
      <w:r w:rsidRPr="00EE72B2">
        <w:rPr>
          <w:rFonts w:asciiTheme="minorHAnsi" w:hAnsiTheme="minorHAnsi" w:cstheme="minorHAnsi" w:hint="eastAsia"/>
          <w:sz w:val="28"/>
          <w:szCs w:val="28"/>
        </w:rPr>
        <w:t>MessageOrder</w:t>
      </w:r>
      <w:bookmarkEnd w:id="9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5"/>
        <w:gridCol w:w="1782"/>
        <w:gridCol w:w="4565"/>
      </w:tblGrid>
      <w:tr w:rsidR="00B23962" w:rsidRPr="005A5EF5" w:rsidTr="00B23962">
        <w:trPr>
          <w:trHeight w:val="255"/>
        </w:trPr>
        <w:tc>
          <w:tcPr>
            <w:tcW w:w="1268" w:type="pct"/>
            <w:shd w:val="clear" w:color="auto" w:fill="auto"/>
            <w:noWrap/>
            <w:vAlign w:val="center"/>
            <w:hideMark/>
          </w:tcPr>
          <w:p w:rsidR="00B23962" w:rsidRPr="005A5EF5" w:rsidRDefault="00B2396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名称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B23962" w:rsidRPr="005A5EF5" w:rsidRDefault="00B2396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类型</w:t>
            </w:r>
          </w:p>
        </w:tc>
        <w:tc>
          <w:tcPr>
            <w:tcW w:w="2932" w:type="pct"/>
            <w:shd w:val="clear" w:color="auto" w:fill="auto"/>
            <w:noWrap/>
            <w:vAlign w:val="center"/>
            <w:hideMark/>
          </w:tcPr>
          <w:p w:rsidR="00B23962" w:rsidRPr="005A5EF5" w:rsidRDefault="00B23962" w:rsidP="005F6270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参数</w:t>
            </w:r>
            <w:r w:rsidRPr="005A5EF5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B23962" w:rsidTr="00B23962">
        <w:trPr>
          <w:trHeight w:val="255"/>
        </w:trPr>
        <w:tc>
          <w:tcPr>
            <w:tcW w:w="1268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messages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56" w:author="yy" w:date="2014-09-11T15:42:00Z">
              <w:r w:rsidDel="008A122E">
                <w:rPr>
                  <w:rFonts w:ascii="Calibri" w:hAnsi="Calibri" w:cs="Calibri" w:hint="eastAsia"/>
                  <w:kern w:val="0"/>
                  <w:sz w:val="20"/>
                </w:rPr>
                <w:delText>复合型，数组</w:delText>
              </w:r>
            </w:del>
            <w:ins w:id="957" w:author="yy" w:date="2014-09-11T15:42:00Z">
              <w:r w:rsidR="008A122E">
                <w:rPr>
                  <w:rFonts w:ascii="Calibri" w:hAnsi="Calibri" w:cs="Calibri" w:hint="eastAsia"/>
                  <w:kern w:val="0"/>
                  <w:sz w:val="20"/>
                </w:rPr>
                <w:t>字符串</w:t>
              </w:r>
            </w:ins>
          </w:p>
        </w:tc>
        <w:tc>
          <w:tcPr>
            <w:tcW w:w="2932" w:type="pct"/>
            <w:shd w:val="clear" w:color="auto" w:fill="auto"/>
            <w:noWrap/>
            <w:vAlign w:val="center"/>
            <w:hideMark/>
          </w:tcPr>
          <w:p w:rsidR="00B23962" w:rsidRDefault="008A122E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958" w:author="yy" w:date="2014-09-11T15:43:00Z">
              <w:r>
                <w:rPr>
                  <w:rFonts w:ascii="Calibri" w:hAnsi="Calibri" w:cs="Calibri" w:hint="eastAsia"/>
                  <w:kern w:val="0"/>
                  <w:sz w:val="20"/>
                </w:rPr>
                <w:t>要查找的消息</w:t>
              </w:r>
            </w:ins>
          </w:p>
        </w:tc>
      </w:tr>
      <w:tr w:rsidR="00B23962" w:rsidTr="00B23962">
        <w:trPr>
          <w:trHeight w:val="255"/>
        </w:trPr>
        <w:tc>
          <w:tcPr>
            <w:tcW w:w="1268" w:type="pct"/>
            <w:shd w:val="clear" w:color="auto" w:fill="auto"/>
            <w:noWrap/>
            <w:vAlign w:val="center"/>
            <w:hideMark/>
          </w:tcPr>
          <w:p w:rsidR="00B23962" w:rsidRPr="00782A3F" w:rsidRDefault="00B23962" w:rsidP="001A41D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messages</w:t>
            </w:r>
            <w:r>
              <w:rPr>
                <w:rFonts w:ascii="Calibri" w:hAnsi="Calibri" w:cs="Calibri" w:hint="eastAsia"/>
                <w:kern w:val="0"/>
                <w:sz w:val="20"/>
              </w:rPr>
              <w:t>[].</w:t>
            </w:r>
            <w:del w:id="959" w:author="yy" w:date="2014-09-12T09:16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stack</w:delText>
              </w:r>
            </w:del>
            <w:ins w:id="960" w:author="yy" w:date="2014-09-12T09:16:00Z">
              <w:r w:rsidR="001A41D5">
                <w:rPr>
                  <w:rFonts w:ascii="Calibri" w:hAnsi="Calibri" w:cs="Calibri" w:hint="eastAsia"/>
                  <w:kern w:val="0"/>
                  <w:sz w:val="20"/>
                </w:rPr>
                <w:t>message</w:t>
              </w:r>
            </w:ins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B23962" w:rsidRPr="00782A3F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字符串</w:t>
            </w:r>
          </w:p>
        </w:tc>
        <w:tc>
          <w:tcPr>
            <w:tcW w:w="2932" w:type="pct"/>
            <w:shd w:val="clear" w:color="auto" w:fill="auto"/>
            <w:noWrap/>
            <w:vAlign w:val="center"/>
            <w:hideMark/>
          </w:tcPr>
          <w:p w:rsidR="00B23962" w:rsidRPr="00782A3F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消息名称，全栈描述，由底向上，通过空格分隔</w:t>
            </w:r>
          </w:p>
        </w:tc>
      </w:tr>
      <w:tr w:rsidR="00B23962" w:rsidTr="00B23962">
        <w:trPr>
          <w:trHeight w:val="255"/>
        </w:trPr>
        <w:tc>
          <w:tcPr>
            <w:tcW w:w="1268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61" w:author="yy" w:date="2014-09-12T09:17:00Z">
              <w:r w:rsidDel="001A41D5">
                <w:rPr>
                  <w:rFonts w:ascii="Calibri" w:hAnsi="Calibri" w:cs="Calibri"/>
                  <w:kern w:val="0"/>
                  <w:sz w:val="20"/>
                </w:rPr>
                <w:delText>messages</w:delText>
              </w:r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[].alias</w:delText>
              </w:r>
            </w:del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62" w:author="yy" w:date="2014-09-12T09:17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932" w:type="pct"/>
            <w:shd w:val="clear" w:color="auto" w:fill="auto"/>
            <w:noWrap/>
            <w:vAlign w:val="center"/>
            <w:hideMark/>
          </w:tcPr>
          <w:p w:rsidR="00B23962" w:rsidDel="001A41D5" w:rsidRDefault="00B23962" w:rsidP="005F6270">
            <w:pPr>
              <w:widowControl/>
              <w:jc w:val="left"/>
              <w:rPr>
                <w:del w:id="963" w:author="yy" w:date="2014-09-12T09:17:00Z"/>
                <w:rFonts w:ascii="Calibri" w:hAnsi="Calibri" w:cs="Calibri"/>
                <w:kern w:val="0"/>
                <w:sz w:val="20"/>
              </w:rPr>
            </w:pPr>
            <w:del w:id="964" w:author="yy" w:date="2014-09-12T09:17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消息简写名称，描述最顶层，其余层按照协议自动填写。</w:delText>
              </w:r>
            </w:del>
          </w:p>
          <w:p w:rsidR="00B23962" w:rsidRPr="00DD3293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65" w:author="yy" w:date="2014-09-12T09:17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该参数与</w:delText>
              </w:r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message_stack</w:delText>
              </w:r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二选一填写。</w:delText>
              </w:r>
            </w:del>
          </w:p>
        </w:tc>
      </w:tr>
      <w:tr w:rsidR="00B23962" w:rsidTr="00B23962">
        <w:trPr>
          <w:trHeight w:val="255"/>
        </w:trPr>
        <w:tc>
          <w:tcPr>
            <w:tcW w:w="1268" w:type="pct"/>
            <w:shd w:val="clear" w:color="auto" w:fill="auto"/>
            <w:noWrap/>
            <w:vAlign w:val="center"/>
            <w:hideMark/>
          </w:tcPr>
          <w:p w:rsidR="00B23962" w:rsidRDefault="00B23962" w:rsidP="001A41D5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messages</w:t>
            </w:r>
            <w:r>
              <w:rPr>
                <w:rFonts w:ascii="Calibri" w:hAnsi="Calibri" w:cs="Calibri" w:hint="eastAsia"/>
                <w:kern w:val="0"/>
                <w:sz w:val="20"/>
              </w:rPr>
              <w:t>[].</w:t>
            </w:r>
            <w:del w:id="966" w:author="yy" w:date="2014-09-12T09:17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paras</w:delText>
              </w:r>
            </w:del>
            <w:ins w:id="967" w:author="yy" w:date="2014-09-12T09:17:00Z">
              <w:r w:rsidR="001A41D5">
                <w:rPr>
                  <w:rFonts w:ascii="Calibri" w:hAnsi="Calibri" w:cs="Calibri" w:hint="eastAsia"/>
                  <w:kern w:val="0"/>
                  <w:sz w:val="20"/>
                </w:rPr>
                <w:t>参数名称</w:t>
              </w:r>
            </w:ins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复合型，数组</w:t>
            </w:r>
          </w:p>
        </w:tc>
        <w:tc>
          <w:tcPr>
            <w:tcW w:w="2932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所有要符合条件的参数，可选。</w:t>
            </w:r>
          </w:p>
        </w:tc>
      </w:tr>
      <w:tr w:rsidR="00B23962" w:rsidTr="00B23962">
        <w:trPr>
          <w:trHeight w:val="255"/>
        </w:trPr>
        <w:tc>
          <w:tcPr>
            <w:tcW w:w="1268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68" w:author="yy" w:date="2014-09-12T09:17:00Z">
              <w:r w:rsidDel="001A41D5">
                <w:rPr>
                  <w:rFonts w:ascii="Calibri" w:hAnsi="Calibri" w:cs="Calibri"/>
                  <w:kern w:val="0"/>
                  <w:sz w:val="20"/>
                </w:rPr>
                <w:delText>messages</w:delText>
              </w:r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[].paras[].name</w:delText>
              </w:r>
            </w:del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69" w:author="yy" w:date="2014-09-12T09:17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</w:del>
          </w:p>
        </w:tc>
        <w:tc>
          <w:tcPr>
            <w:tcW w:w="2932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70" w:author="yy" w:date="2014-09-12T09:17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参数名称</w:delText>
              </w:r>
            </w:del>
          </w:p>
        </w:tc>
      </w:tr>
      <w:tr w:rsidR="00B23962" w:rsidTr="00B23962">
        <w:trPr>
          <w:trHeight w:val="255"/>
        </w:trPr>
        <w:tc>
          <w:tcPr>
            <w:tcW w:w="1268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71" w:author="yy" w:date="2014-09-12T09:17:00Z">
              <w:r w:rsidDel="001A41D5">
                <w:rPr>
                  <w:rFonts w:ascii="Calibri" w:hAnsi="Calibri" w:cs="Calibri"/>
                  <w:kern w:val="0"/>
                  <w:sz w:val="20"/>
                </w:rPr>
                <w:delText>messages</w:delText>
              </w:r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[].paras[].value</w:delText>
              </w:r>
            </w:del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72" w:author="yy" w:date="2014-09-12T09:17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字符串</w:delText>
              </w:r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/</w:delText>
              </w:r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数值</w:delText>
              </w:r>
            </w:del>
          </w:p>
        </w:tc>
        <w:tc>
          <w:tcPr>
            <w:tcW w:w="2932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73" w:author="yy" w:date="2014-09-12T09:17:00Z">
              <w:r w:rsidDel="001A41D5">
                <w:rPr>
                  <w:rFonts w:ascii="Calibri" w:hAnsi="Calibri" w:cs="Calibri" w:hint="eastAsia"/>
                  <w:kern w:val="0"/>
                  <w:sz w:val="20"/>
                </w:rPr>
                <w:delText>参数值</w:delText>
              </w:r>
            </w:del>
          </w:p>
        </w:tc>
      </w:tr>
      <w:tr w:rsidR="00B23962" w:rsidTr="00B23962">
        <w:trPr>
          <w:trHeight w:val="255"/>
        </w:trPr>
        <w:tc>
          <w:tcPr>
            <w:tcW w:w="1268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返回值</w:t>
            </w:r>
          </w:p>
        </w:tc>
        <w:tc>
          <w:tcPr>
            <w:tcW w:w="800" w:type="pct"/>
            <w:shd w:val="clear" w:color="auto" w:fill="auto"/>
            <w:noWrap/>
            <w:vAlign w:val="center"/>
            <w:hideMark/>
          </w:tcPr>
          <w:p w:rsidR="00B23962" w:rsidRDefault="00B23962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数值</w:t>
            </w:r>
          </w:p>
        </w:tc>
        <w:tc>
          <w:tcPr>
            <w:tcW w:w="2932" w:type="pct"/>
            <w:shd w:val="clear" w:color="auto" w:fill="auto"/>
            <w:noWrap/>
            <w:vAlign w:val="center"/>
            <w:hideMark/>
          </w:tcPr>
          <w:p w:rsidR="00B23962" w:rsidRDefault="00F45CF7" w:rsidP="005F6270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bookmarkEnd w:id="0"/>
      <w:bookmarkEnd w:id="1"/>
    </w:tbl>
    <w:p w:rsidR="00EE72B2" w:rsidRDefault="00EE72B2" w:rsidP="00EE72B2">
      <w:pPr>
        <w:pStyle w:val="a4"/>
      </w:pPr>
    </w:p>
    <w:p w:rsidR="00205B7F" w:rsidRDefault="00205B7F" w:rsidP="00205B7F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974" w:name="_Toc397607988"/>
      <w:r w:rsidRPr="00205B7F">
        <w:rPr>
          <w:rFonts w:asciiTheme="minorHAnsi" w:hAnsiTheme="minorHAnsi" w:cstheme="minorHAnsi" w:hint="eastAsia"/>
        </w:rPr>
        <w:t>关键字参数与测试脚本参数的映射</w:t>
      </w:r>
      <w:bookmarkEnd w:id="974"/>
    </w:p>
    <w:p w:rsidR="00205B7F" w:rsidRDefault="00205B7F" w:rsidP="00205B7F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75" w:name="_Toc397607989"/>
      <w:r w:rsidRPr="00205B7F">
        <w:rPr>
          <w:rFonts w:asciiTheme="minorHAnsi" w:hAnsiTheme="minorHAnsi" w:cstheme="minorHAnsi" w:hint="eastAsia"/>
          <w:sz w:val="28"/>
          <w:szCs w:val="28"/>
        </w:rPr>
        <w:t>Send</w:t>
      </w:r>
      <w:bookmarkEnd w:id="975"/>
    </w:p>
    <w:tbl>
      <w:tblPr>
        <w:tblW w:w="5000" w:type="pct"/>
        <w:tblLook w:val="04A0"/>
      </w:tblPr>
      <w:tblGrid>
        <w:gridCol w:w="1573"/>
        <w:gridCol w:w="2698"/>
        <w:gridCol w:w="4251"/>
      </w:tblGrid>
      <w:tr w:rsidR="00A512AF" w:rsidTr="00A512AF">
        <w:trPr>
          <w:trHeight w:val="255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Default="00A512AF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Keyword</w:t>
            </w:r>
          </w:p>
        </w:tc>
        <w:tc>
          <w:tcPr>
            <w:tcW w:w="1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Default="00A512AF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ascii="Calibri" w:hAnsi="Calibri" w:cs="Calibri"/>
                <w:b/>
                <w:bCs/>
                <w:sz w:val="20"/>
              </w:rPr>
              <w:t>Script</w:t>
            </w:r>
          </w:p>
        </w:tc>
        <w:tc>
          <w:tcPr>
            <w:tcW w:w="2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Default="00A512AF">
            <w:pPr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 w:hint="eastAsia"/>
                <w:b/>
                <w:bCs/>
                <w:sz w:val="20"/>
              </w:rPr>
              <w:t>说明</w:t>
            </w:r>
          </w:p>
        </w:tc>
      </w:tr>
      <w:tr w:rsidR="00A512AF" w:rsidTr="00A512AF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　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step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Send Message</w:t>
            </w:r>
          </w:p>
        </w:tc>
      </w:tr>
      <w:tr w:rsidR="00A512AF" w:rsidTr="00A512AF">
        <w:trPr>
          <w:trHeight w:val="255"/>
        </w:trPr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message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message_stack</w:t>
            </w:r>
          </w:p>
        </w:tc>
        <w:tc>
          <w:tcPr>
            <w:tcW w:w="26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message</w:t>
            </w:r>
            <w:r>
              <w:rPr>
                <w:rFonts w:cs="Calibri" w:hint="eastAsia"/>
                <w:sz w:val="20"/>
              </w:rPr>
              <w:t>中有空格，视为</w:t>
            </w:r>
            <w:r>
              <w:rPr>
                <w:rFonts w:ascii="Calibri" w:hAnsi="Calibri" w:cs="Calibri"/>
                <w:sz w:val="20"/>
              </w:rPr>
              <w:t>stack</w:t>
            </w:r>
            <w:r>
              <w:rPr>
                <w:rFonts w:cs="Calibri" w:hint="eastAsia"/>
                <w:sz w:val="20"/>
              </w:rPr>
              <w:t>，否则视为</w:t>
            </w:r>
            <w:r>
              <w:rPr>
                <w:rFonts w:ascii="Calibri" w:hAnsi="Calibri" w:cs="Calibri"/>
                <w:sz w:val="20"/>
              </w:rPr>
              <w:t>alias</w:t>
            </w:r>
          </w:p>
        </w:tc>
      </w:tr>
      <w:tr w:rsidR="00A512AF" w:rsidTr="00A512AF">
        <w:trPr>
          <w:trHeight w:val="255"/>
        </w:trPr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message_alias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AF" w:rsidRDefault="00A512AF">
            <w:pPr>
              <w:rPr>
                <w:rFonts w:ascii="Calibri" w:hAnsi="Calibri" w:cs="Calibri"/>
                <w:sz w:val="20"/>
              </w:rPr>
            </w:pPr>
          </w:p>
        </w:tc>
      </w:tr>
      <w:tr w:rsidR="0050090E" w:rsidTr="00746207">
        <w:trPr>
          <w:trHeight w:val="255"/>
        </w:trPr>
        <w:tc>
          <w:tcPr>
            <w:tcW w:w="10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paras=''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</w:t>
            </w:r>
          </w:p>
        </w:tc>
        <w:tc>
          <w:tcPr>
            <w:tcW w:w="26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cs="Calibri" w:hint="eastAsia"/>
                <w:sz w:val="20"/>
              </w:rPr>
              <w:t>通过</w:t>
            </w:r>
            <w:r>
              <w:rPr>
                <w:rFonts w:ascii="Calibri" w:hAnsi="Calibri" w:cs="Calibri"/>
                <w:sz w:val="20"/>
              </w:rPr>
              <w:t>“,”</w:t>
            </w:r>
            <w:r>
              <w:rPr>
                <w:rFonts w:cs="Calibri" w:hint="eastAsia"/>
                <w:sz w:val="20"/>
              </w:rPr>
              <w:t>分隔各个参数，每个参数书写为</w:t>
            </w:r>
            <w:r>
              <w:rPr>
                <w:rFonts w:ascii="Calibri" w:hAnsi="Calibri" w:cs="Calibri"/>
                <w:sz w:val="20"/>
              </w:rPr>
              <w:t>“name:value”</w:t>
            </w:r>
            <w:r>
              <w:rPr>
                <w:rFonts w:cs="Calibri" w:hint="eastAsia"/>
                <w:sz w:val="20"/>
              </w:rPr>
              <w:t>的形式</w:t>
            </w:r>
          </w:p>
        </w:tc>
      </w:tr>
      <w:tr w:rsidR="0050090E" w:rsidTr="00746207">
        <w:trPr>
          <w:trHeight w:val="255"/>
        </w:trPr>
        <w:tc>
          <w:tcPr>
            <w:tcW w:w="10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paras[].name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</w:tr>
      <w:tr w:rsidR="0050090E" w:rsidTr="00746207">
        <w:trPr>
          <w:trHeight w:val="255"/>
        </w:trPr>
        <w:tc>
          <w:tcPr>
            <w:tcW w:w="10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paras[].value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</w:tr>
      <w:tr w:rsidR="0050090E" w:rsidTr="00746207">
        <w:trPr>
          <w:trHeight w:val="255"/>
        </w:trPr>
        <w:tc>
          <w:tcPr>
            <w:tcW w:w="10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 w:rsidP="00953B61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paras_to_</w:t>
            </w:r>
            <w:del w:id="976" w:author="yy" w:date="2014-09-12T09:17:00Z">
              <w:r w:rsidDel="00953B61">
                <w:rPr>
                  <w:rFonts w:ascii="Calibri" w:hAnsi="Calibri" w:cs="Calibri"/>
                  <w:sz w:val="20"/>
                </w:rPr>
                <w:delText>save</w:delText>
              </w:r>
            </w:del>
            <w:ins w:id="977" w:author="yy" w:date="2014-09-12T09:17:00Z">
              <w:r w:rsidR="00953B61">
                <w:rPr>
                  <w:rFonts w:ascii="Calibri" w:hAnsi="Calibri" w:cs="Calibri" w:hint="eastAsia"/>
                  <w:sz w:val="20"/>
                </w:rPr>
                <w:t>retrieve</w:t>
              </w:r>
            </w:ins>
          </w:p>
        </w:tc>
        <w:tc>
          <w:tcPr>
            <w:tcW w:w="26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 w:rsidP="00161DEA">
            <w:pPr>
              <w:rPr>
                <w:rFonts w:ascii="Calibri" w:hAnsi="Calibri" w:cs="Calibri"/>
                <w:sz w:val="20"/>
              </w:rPr>
            </w:pPr>
            <w:ins w:id="978" w:author="yy" w:date="2014-09-11T11:09:00Z">
              <w:r>
                <w:rPr>
                  <w:rFonts w:cs="Calibri" w:hint="eastAsia"/>
                  <w:sz w:val="20"/>
                </w:rPr>
                <w:t>通过</w:t>
              </w:r>
              <w:r>
                <w:rPr>
                  <w:rFonts w:ascii="Calibri" w:hAnsi="Calibri" w:cs="Calibri"/>
                  <w:sz w:val="20"/>
                </w:rPr>
                <w:t>“,”</w:t>
              </w:r>
              <w:r>
                <w:rPr>
                  <w:rFonts w:cs="Calibri" w:hint="eastAsia"/>
                  <w:sz w:val="20"/>
                </w:rPr>
                <w:t>分隔各个参数，每个参数书写为</w:t>
              </w:r>
              <w:r>
                <w:rPr>
                  <w:rFonts w:ascii="Calibri" w:hAnsi="Calibri" w:cs="Calibri"/>
                  <w:sz w:val="20"/>
                </w:rPr>
                <w:t>“name:</w:t>
              </w:r>
            </w:ins>
            <w:ins w:id="979" w:author="yy" w:date="2014-09-12T09:18:00Z">
              <w:r w:rsidR="00161DEA">
                <w:rPr>
                  <w:rFonts w:ascii="Calibri" w:hAnsi="Calibri" w:cs="Calibri" w:hint="eastAsia"/>
                  <w:sz w:val="20"/>
                </w:rPr>
                <w:t>@</w:t>
              </w:r>
            </w:ins>
            <w:ins w:id="980" w:author="yy" w:date="2014-09-11T11:09:00Z">
              <w:r>
                <w:rPr>
                  <w:rFonts w:ascii="Calibri" w:hAnsi="Calibri" w:cs="Calibri"/>
                  <w:sz w:val="20"/>
                </w:rPr>
                <w:t>va</w:t>
              </w:r>
              <w:r>
                <w:rPr>
                  <w:rFonts w:ascii="Calibri" w:hAnsi="Calibri" w:cs="Calibri" w:hint="eastAsia"/>
                  <w:sz w:val="20"/>
                </w:rPr>
                <w:t>r</w:t>
              </w:r>
              <w:r>
                <w:rPr>
                  <w:rFonts w:ascii="Calibri" w:hAnsi="Calibri" w:cs="Calibri"/>
                  <w:sz w:val="20"/>
                </w:rPr>
                <w:t>”</w:t>
              </w:r>
              <w:r>
                <w:rPr>
                  <w:rFonts w:cs="Calibri" w:hint="eastAsia"/>
                  <w:sz w:val="20"/>
                </w:rPr>
                <w:t>的形式</w:t>
              </w:r>
            </w:ins>
          </w:p>
        </w:tc>
      </w:tr>
      <w:tr w:rsidR="0050090E" w:rsidTr="00746207">
        <w:trPr>
          <w:trHeight w:val="255"/>
        </w:trPr>
        <w:tc>
          <w:tcPr>
            <w:tcW w:w="102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paras_to_</w:t>
            </w:r>
            <w:ins w:id="981" w:author="yy" w:date="2014-09-12T09:17:00Z">
              <w:r w:rsidR="00953B61">
                <w:rPr>
                  <w:rFonts w:ascii="Calibri" w:hAnsi="Calibri" w:cs="Calibri" w:hint="eastAsia"/>
                  <w:sz w:val="20"/>
                </w:rPr>
                <w:t>retrieve</w:t>
              </w:r>
              <w:r w:rsidR="00953B61" w:rsidDel="00953B61">
                <w:rPr>
                  <w:rFonts w:ascii="Calibri" w:hAnsi="Calibri" w:cs="Calibri"/>
                  <w:sz w:val="20"/>
                </w:rPr>
                <w:t xml:space="preserve"> </w:t>
              </w:r>
            </w:ins>
            <w:del w:id="982" w:author="yy" w:date="2014-09-12T09:17:00Z">
              <w:r w:rsidDel="00953B61">
                <w:rPr>
                  <w:rFonts w:ascii="Calibri" w:hAnsi="Calibri" w:cs="Calibri"/>
                  <w:sz w:val="20"/>
                </w:rPr>
                <w:delText>save</w:delText>
              </w:r>
            </w:del>
            <w:r>
              <w:rPr>
                <w:rFonts w:ascii="Calibri" w:hAnsi="Calibri" w:cs="Calibri"/>
                <w:sz w:val="20"/>
              </w:rPr>
              <w:t>[].name</w:t>
            </w:r>
          </w:p>
        </w:tc>
        <w:tc>
          <w:tcPr>
            <w:tcW w:w="26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</w:tr>
      <w:tr w:rsidR="0050090E" w:rsidTr="00746207">
        <w:trPr>
          <w:trHeight w:val="255"/>
        </w:trPr>
        <w:tc>
          <w:tcPr>
            <w:tcW w:w="10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paras_to_</w:t>
            </w:r>
            <w:ins w:id="983" w:author="yy" w:date="2014-09-12T09:17:00Z">
              <w:r w:rsidR="00953B61">
                <w:rPr>
                  <w:rFonts w:ascii="Calibri" w:hAnsi="Calibri" w:cs="Calibri" w:hint="eastAsia"/>
                  <w:sz w:val="20"/>
                </w:rPr>
                <w:t>retrieve</w:t>
              </w:r>
              <w:r w:rsidR="00953B61" w:rsidDel="00953B61">
                <w:rPr>
                  <w:rFonts w:ascii="Calibri" w:hAnsi="Calibri" w:cs="Calibri"/>
                  <w:sz w:val="20"/>
                </w:rPr>
                <w:t xml:space="preserve"> </w:t>
              </w:r>
            </w:ins>
            <w:del w:id="984" w:author="yy" w:date="2014-09-12T09:17:00Z">
              <w:r w:rsidDel="00953B61">
                <w:rPr>
                  <w:rFonts w:ascii="Calibri" w:hAnsi="Calibri" w:cs="Calibri"/>
                  <w:sz w:val="20"/>
                </w:rPr>
                <w:delText>save</w:delText>
              </w:r>
            </w:del>
            <w:r>
              <w:rPr>
                <w:rFonts w:ascii="Calibri" w:hAnsi="Calibri" w:cs="Calibri"/>
                <w:sz w:val="20"/>
              </w:rPr>
              <w:t>[].var</w:t>
            </w:r>
          </w:p>
        </w:tc>
        <w:tc>
          <w:tcPr>
            <w:tcW w:w="2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</w:tr>
      <w:tr w:rsidR="0050090E" w:rsidTr="00A512AF">
        <w:trPr>
          <w:trHeight w:val="255"/>
        </w:trPr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paras_to_save=''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paras_to_save</w:t>
            </w:r>
          </w:p>
        </w:tc>
        <w:tc>
          <w:tcPr>
            <w:tcW w:w="263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cs="Calibri" w:hint="eastAsia"/>
                <w:sz w:val="20"/>
              </w:rPr>
              <w:t>通过</w:t>
            </w:r>
            <w:r>
              <w:rPr>
                <w:rFonts w:ascii="Calibri" w:hAnsi="Calibri" w:cs="Calibri"/>
                <w:sz w:val="20"/>
              </w:rPr>
              <w:t>“,”</w:t>
            </w:r>
            <w:r>
              <w:rPr>
                <w:rFonts w:cs="Calibri" w:hint="eastAsia"/>
                <w:sz w:val="20"/>
              </w:rPr>
              <w:t>分隔各个参数，每个参数书写为</w:t>
            </w:r>
            <w:r>
              <w:rPr>
                <w:rFonts w:ascii="Calibri" w:hAnsi="Calibri" w:cs="Calibri"/>
                <w:sz w:val="20"/>
              </w:rPr>
              <w:t>“name:@var”</w:t>
            </w:r>
            <w:r>
              <w:rPr>
                <w:rFonts w:cs="Calibri" w:hint="eastAsia"/>
                <w:sz w:val="20"/>
              </w:rPr>
              <w:t>的形式</w:t>
            </w:r>
          </w:p>
        </w:tc>
      </w:tr>
      <w:tr w:rsidR="0050090E" w:rsidTr="00A512AF">
        <w:trPr>
          <w:trHeight w:val="255"/>
        </w:trPr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paras_to_save[].name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</w:tr>
      <w:tr w:rsidR="0050090E" w:rsidTr="00A512AF">
        <w:trPr>
          <w:trHeight w:val="255"/>
        </w:trPr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paras_to_save[].var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</w:p>
        </w:tc>
      </w:tr>
      <w:tr w:rsidR="0050090E" w:rsidTr="00A512AF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delay=‘0’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delay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90E" w:rsidRDefault="0050090E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　</w:t>
            </w:r>
          </w:p>
        </w:tc>
      </w:tr>
    </w:tbl>
    <w:p w:rsidR="00A512AF" w:rsidRDefault="00A512AF" w:rsidP="00A512AF">
      <w:pPr>
        <w:pStyle w:val="a4"/>
        <w:rPr>
          <w:rFonts w:asciiTheme="minorHAnsi" w:hAnsiTheme="minorHAnsi" w:cstheme="minorHAnsi"/>
          <w:sz w:val="28"/>
          <w:szCs w:val="28"/>
        </w:rPr>
      </w:pPr>
    </w:p>
    <w:p w:rsidR="00205B7F" w:rsidRDefault="00205B7F" w:rsidP="00205B7F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85" w:name="_Toc397607990"/>
      <w:r w:rsidRPr="00205B7F">
        <w:rPr>
          <w:rFonts w:asciiTheme="minorHAnsi" w:hAnsiTheme="minorHAnsi" w:cstheme="minorHAnsi" w:hint="eastAsia"/>
          <w:sz w:val="28"/>
          <w:szCs w:val="28"/>
        </w:rPr>
        <w:t>On</w:t>
      </w:r>
      <w:ins w:id="986" w:author="yy" w:date="2014-09-11T15:05:00Z">
        <w:r w:rsidR="005A25C9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205B7F">
        <w:rPr>
          <w:rFonts w:asciiTheme="minorHAnsi" w:hAnsiTheme="minorHAnsi" w:cstheme="minorHAnsi" w:hint="eastAsia"/>
          <w:sz w:val="28"/>
          <w:szCs w:val="28"/>
        </w:rPr>
        <w:t>Receive</w:t>
      </w:r>
      <w:bookmarkEnd w:id="985"/>
    </w:p>
    <w:tbl>
      <w:tblPr>
        <w:tblW w:w="5000" w:type="pct"/>
        <w:tblLook w:val="04A0"/>
      </w:tblPr>
      <w:tblGrid>
        <w:gridCol w:w="1752"/>
        <w:gridCol w:w="2279"/>
        <w:gridCol w:w="4491"/>
      </w:tblGrid>
      <w:tr w:rsidR="00A512AF" w:rsidRPr="00A512AF" w:rsidTr="00A512AF">
        <w:trPr>
          <w:trHeight w:val="255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Pr="00A512AF" w:rsidRDefault="00A512AF" w:rsidP="00A512AF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A512AF">
              <w:rPr>
                <w:rFonts w:ascii="Calibri" w:hAnsi="Calibri" w:cs="Calibri"/>
                <w:b/>
                <w:bCs/>
                <w:kern w:val="0"/>
                <w:sz w:val="20"/>
              </w:rPr>
              <w:t>Keyword</w:t>
            </w:r>
          </w:p>
        </w:tc>
        <w:tc>
          <w:tcPr>
            <w:tcW w:w="1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Pr="00A512AF" w:rsidRDefault="00A512AF" w:rsidP="00A512AF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A512AF">
              <w:rPr>
                <w:rFonts w:ascii="Calibri" w:hAnsi="Calibri" w:cs="Calibri"/>
                <w:b/>
                <w:bCs/>
                <w:kern w:val="0"/>
                <w:sz w:val="20"/>
              </w:rPr>
              <w:t>Script</w:t>
            </w:r>
          </w:p>
        </w:tc>
        <w:tc>
          <w:tcPr>
            <w:tcW w:w="2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Pr="00A512AF" w:rsidRDefault="00A512AF" w:rsidP="00A512AF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A512AF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step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Receive Message</w:t>
            </w: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message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message_stack</w:t>
            </w:r>
          </w:p>
        </w:tc>
        <w:tc>
          <w:tcPr>
            <w:tcW w:w="26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message</w:t>
            </w:r>
            <w:r w:rsidRPr="00A512AF">
              <w:rPr>
                <w:rFonts w:ascii="宋体" w:hAnsi="宋体" w:cs="Calibri" w:hint="eastAsia"/>
                <w:kern w:val="0"/>
                <w:sz w:val="20"/>
              </w:rPr>
              <w:t>中有空格，视为</w:t>
            </w:r>
            <w:r w:rsidRPr="00A512AF">
              <w:rPr>
                <w:rFonts w:ascii="Calibri" w:hAnsi="Calibri" w:cs="Calibri"/>
                <w:kern w:val="0"/>
                <w:sz w:val="20"/>
              </w:rPr>
              <w:t>stack</w:t>
            </w:r>
            <w:r w:rsidRPr="00A512AF">
              <w:rPr>
                <w:rFonts w:ascii="宋体" w:hAnsi="宋体" w:cs="Calibri" w:hint="eastAsia"/>
                <w:kern w:val="0"/>
                <w:sz w:val="20"/>
              </w:rPr>
              <w:t>，否则视为</w:t>
            </w:r>
            <w:r w:rsidRPr="00A512AF">
              <w:rPr>
                <w:rFonts w:ascii="Calibri" w:hAnsi="Calibri" w:cs="Calibri"/>
                <w:kern w:val="0"/>
                <w:sz w:val="20"/>
              </w:rPr>
              <w:t>alias</w:t>
            </w: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message_alias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index=</w:t>
            </w:r>
            <w:r w:rsidR="00F64B53">
              <w:rPr>
                <w:rFonts w:ascii="Calibri" w:hAnsi="Calibri" w:cs="Calibri"/>
                <w:kern w:val="0"/>
                <w:sz w:val="20"/>
              </w:rPr>
              <w:t>’</w:t>
            </w:r>
            <w:r w:rsidRPr="00A512AF">
              <w:rPr>
                <w:rFonts w:ascii="Calibri" w:hAnsi="Calibri" w:cs="Calibri"/>
                <w:kern w:val="0"/>
                <w:sz w:val="20"/>
              </w:rPr>
              <w:t>0</w:t>
            </w:r>
            <w:r w:rsidR="00F64B53">
              <w:rPr>
                <w:rFonts w:ascii="Calibri" w:hAnsi="Calibri" w:cs="Calibri"/>
                <w:kern w:val="0"/>
                <w:sz w:val="20"/>
              </w:rPr>
              <w:t>’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index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paras=''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paras</w:t>
            </w:r>
          </w:p>
        </w:tc>
        <w:tc>
          <w:tcPr>
            <w:tcW w:w="26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宋体" w:hAnsi="宋体" w:cs="Calibri" w:hint="eastAsia"/>
                <w:kern w:val="0"/>
                <w:sz w:val="20"/>
              </w:rPr>
              <w:t>通过</w:t>
            </w:r>
            <w:r w:rsidRPr="00A512AF">
              <w:rPr>
                <w:rFonts w:ascii="Calibri" w:hAnsi="Calibri" w:cs="Calibri"/>
                <w:kern w:val="0"/>
                <w:sz w:val="20"/>
              </w:rPr>
              <w:t>“,”</w:t>
            </w:r>
            <w:r w:rsidRPr="00A512AF">
              <w:rPr>
                <w:rFonts w:ascii="宋体" w:hAnsi="宋体" w:cs="Calibri" w:hint="eastAsia"/>
                <w:kern w:val="0"/>
                <w:sz w:val="20"/>
              </w:rPr>
              <w:t>分隔各个参数，每个参数书写为</w:t>
            </w:r>
            <w:r w:rsidRPr="00A512AF">
              <w:rPr>
                <w:rFonts w:ascii="Calibri" w:hAnsi="Calibri" w:cs="Calibri"/>
                <w:kern w:val="0"/>
                <w:sz w:val="20"/>
              </w:rPr>
              <w:t>“name:value”</w:t>
            </w:r>
            <w:r w:rsidRPr="00A512AF">
              <w:rPr>
                <w:rFonts w:ascii="宋体" w:hAnsi="宋体" w:cs="Calibri" w:hint="eastAsia"/>
                <w:kern w:val="0"/>
                <w:sz w:val="20"/>
              </w:rPr>
              <w:t>的形式</w:t>
            </w: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paras[].name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paras[].value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A512AF" w:rsidRPr="00A512AF" w:rsidTr="00A512AF">
        <w:trPr>
          <w:trHeight w:val="270"/>
        </w:trPr>
        <w:tc>
          <w:tcPr>
            <w:tcW w:w="102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paras_to_save=‘’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paras_to_save</w:t>
            </w:r>
          </w:p>
        </w:tc>
        <w:tc>
          <w:tcPr>
            <w:tcW w:w="263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宋体" w:hAnsi="宋体" w:cs="Calibri" w:hint="eastAsia"/>
                <w:kern w:val="0"/>
                <w:sz w:val="20"/>
              </w:rPr>
              <w:t>通过</w:t>
            </w:r>
            <w:r w:rsidRPr="00A512AF">
              <w:rPr>
                <w:rFonts w:ascii="Calibri" w:hAnsi="Calibri" w:cs="Calibri"/>
                <w:kern w:val="0"/>
                <w:sz w:val="20"/>
              </w:rPr>
              <w:t>“,”</w:t>
            </w:r>
            <w:r w:rsidRPr="00A512AF">
              <w:rPr>
                <w:rFonts w:ascii="宋体" w:hAnsi="宋体" w:cs="Calibri" w:hint="eastAsia"/>
                <w:kern w:val="0"/>
                <w:sz w:val="20"/>
              </w:rPr>
              <w:t>分隔各个参数，每个参数书写为</w:t>
            </w:r>
            <w:r w:rsidRPr="00A512AF">
              <w:rPr>
                <w:rFonts w:ascii="Calibri" w:hAnsi="Calibri" w:cs="Calibri"/>
                <w:kern w:val="0"/>
                <w:sz w:val="20"/>
              </w:rPr>
              <w:t>“name:@var”</w:t>
            </w:r>
            <w:r w:rsidRPr="00A512AF">
              <w:rPr>
                <w:rFonts w:ascii="宋体" w:hAnsi="宋体" w:cs="Calibri" w:hint="eastAsia"/>
                <w:kern w:val="0"/>
                <w:sz w:val="20"/>
              </w:rPr>
              <w:t>的形式</w:t>
            </w: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paras_to_save[].name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A512AF" w:rsidRPr="00A512AF" w:rsidTr="00A512AF">
        <w:trPr>
          <w:trHeight w:val="255"/>
        </w:trPr>
        <w:tc>
          <w:tcPr>
            <w:tcW w:w="102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A512AF">
              <w:rPr>
                <w:rFonts w:ascii="Calibri" w:hAnsi="Calibri" w:cs="Calibri"/>
                <w:kern w:val="0"/>
                <w:sz w:val="20"/>
              </w:rPr>
              <w:t>paras_to_save[].var</w:t>
            </w:r>
          </w:p>
        </w:tc>
        <w:tc>
          <w:tcPr>
            <w:tcW w:w="263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12AF" w:rsidRPr="00A512AF" w:rsidRDefault="00A512AF" w:rsidP="00A512A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A512AF" w:rsidRPr="00A512AF" w:rsidRDefault="00A512AF" w:rsidP="00A512AF">
      <w:pPr>
        <w:pStyle w:val="a4"/>
      </w:pPr>
    </w:p>
    <w:p w:rsidR="00205B7F" w:rsidRDefault="00205B7F" w:rsidP="00205B7F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87" w:name="_Toc397607991"/>
      <w:r w:rsidRPr="00205B7F">
        <w:rPr>
          <w:rFonts w:asciiTheme="minorHAnsi" w:hAnsiTheme="minorHAnsi" w:cstheme="minorHAnsi" w:hint="eastAsia"/>
          <w:sz w:val="28"/>
          <w:szCs w:val="28"/>
        </w:rPr>
        <w:t>Event</w:t>
      </w:r>
      <w:bookmarkEnd w:id="987"/>
    </w:p>
    <w:tbl>
      <w:tblPr>
        <w:tblW w:w="5000" w:type="pct"/>
        <w:tblLook w:val="04A0"/>
      </w:tblPr>
      <w:tblGrid>
        <w:gridCol w:w="1752"/>
        <w:gridCol w:w="2279"/>
        <w:gridCol w:w="4491"/>
      </w:tblGrid>
      <w:tr w:rsidR="00304112" w:rsidRPr="00304112" w:rsidTr="00304112">
        <w:trPr>
          <w:trHeight w:val="255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12" w:rsidRPr="00304112" w:rsidRDefault="00304112" w:rsidP="00304112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304112">
              <w:rPr>
                <w:rFonts w:ascii="Calibri" w:hAnsi="Calibri" w:cs="Calibri"/>
                <w:b/>
                <w:bCs/>
                <w:kern w:val="0"/>
                <w:sz w:val="20"/>
              </w:rPr>
              <w:t>Keyword</w:t>
            </w:r>
          </w:p>
        </w:tc>
        <w:tc>
          <w:tcPr>
            <w:tcW w:w="1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12" w:rsidRPr="00304112" w:rsidRDefault="00304112" w:rsidP="00304112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304112">
              <w:rPr>
                <w:rFonts w:ascii="Calibri" w:hAnsi="Calibri" w:cs="Calibri"/>
                <w:b/>
                <w:bCs/>
                <w:kern w:val="0"/>
                <w:sz w:val="20"/>
              </w:rPr>
              <w:t>Script</w:t>
            </w:r>
          </w:p>
        </w:tc>
        <w:tc>
          <w:tcPr>
            <w:tcW w:w="2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12" w:rsidRPr="00304112" w:rsidRDefault="00304112" w:rsidP="00304112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304112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304112" w:rsidRPr="00304112" w:rsidTr="00304112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>step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>Send Event/Receive Event</w:t>
            </w:r>
          </w:p>
        </w:tc>
      </w:tr>
      <w:tr w:rsidR="00304112" w:rsidRPr="00304112" w:rsidTr="00304112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>source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>source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宋体" w:hAnsi="宋体" w:cs="Calibri" w:hint="eastAsia"/>
                <w:kern w:val="0"/>
                <w:sz w:val="20"/>
              </w:rPr>
              <w:t>仅用于</w:t>
            </w:r>
            <w:r w:rsidRPr="00304112">
              <w:rPr>
                <w:rFonts w:ascii="Calibri" w:hAnsi="Calibri" w:cs="Calibri"/>
                <w:kern w:val="0"/>
                <w:sz w:val="20"/>
              </w:rPr>
              <w:t>Receive Event</w:t>
            </w:r>
          </w:p>
        </w:tc>
      </w:tr>
      <w:tr w:rsidR="00304112" w:rsidRPr="00304112" w:rsidTr="00304112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>event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>event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</w:tr>
      <w:tr w:rsidR="00304112" w:rsidRPr="00304112" w:rsidTr="00304112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>timer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Calibri" w:hAnsi="Calibri" w:cs="Calibri"/>
                <w:kern w:val="0"/>
                <w:sz w:val="20"/>
              </w:rPr>
              <w:t>timer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112" w:rsidRPr="00304112" w:rsidRDefault="00304112" w:rsidP="00304112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304112">
              <w:rPr>
                <w:rFonts w:ascii="宋体" w:hAnsi="宋体" w:cs="Calibri" w:hint="eastAsia"/>
                <w:kern w:val="0"/>
                <w:sz w:val="20"/>
              </w:rPr>
              <w:t>仅用于</w:t>
            </w:r>
            <w:r w:rsidRPr="00304112">
              <w:rPr>
                <w:rFonts w:ascii="Calibri" w:hAnsi="Calibri" w:cs="Calibri"/>
                <w:kern w:val="0"/>
                <w:sz w:val="20"/>
              </w:rPr>
              <w:t>Receive Event</w:t>
            </w:r>
          </w:p>
        </w:tc>
      </w:tr>
    </w:tbl>
    <w:p w:rsidR="00304112" w:rsidRPr="00304112" w:rsidRDefault="00304112" w:rsidP="00304112">
      <w:pPr>
        <w:pStyle w:val="a4"/>
      </w:pPr>
    </w:p>
    <w:p w:rsidR="00205B7F" w:rsidRDefault="00205B7F" w:rsidP="00205B7F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88" w:name="_Toc397607992"/>
      <w:r w:rsidRPr="00205B7F">
        <w:rPr>
          <w:rFonts w:asciiTheme="minorHAnsi" w:hAnsiTheme="minorHAnsi" w:cstheme="minorHAnsi" w:hint="eastAsia"/>
          <w:sz w:val="28"/>
          <w:szCs w:val="28"/>
        </w:rPr>
        <w:lastRenderedPageBreak/>
        <w:t>Wait</w:t>
      </w:r>
      <w:bookmarkEnd w:id="988"/>
    </w:p>
    <w:tbl>
      <w:tblPr>
        <w:tblW w:w="5000" w:type="pct"/>
        <w:tblLook w:val="04A0"/>
      </w:tblPr>
      <w:tblGrid>
        <w:gridCol w:w="1752"/>
        <w:gridCol w:w="2279"/>
        <w:gridCol w:w="4491"/>
      </w:tblGrid>
      <w:tr w:rsidR="009F7EB4" w:rsidRPr="009F7EB4" w:rsidTr="009F7EB4">
        <w:trPr>
          <w:trHeight w:val="255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9F7EB4">
              <w:rPr>
                <w:rFonts w:ascii="Calibri" w:hAnsi="Calibri" w:cs="Calibri"/>
                <w:b/>
                <w:bCs/>
                <w:kern w:val="0"/>
                <w:sz w:val="20"/>
              </w:rPr>
              <w:t>Keyword</w:t>
            </w:r>
          </w:p>
        </w:tc>
        <w:tc>
          <w:tcPr>
            <w:tcW w:w="1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9F7EB4">
              <w:rPr>
                <w:rFonts w:ascii="Calibri" w:hAnsi="Calibri" w:cs="Calibri"/>
                <w:b/>
                <w:bCs/>
                <w:kern w:val="0"/>
                <w:sz w:val="20"/>
              </w:rPr>
              <w:t>Script</w:t>
            </w:r>
          </w:p>
        </w:tc>
        <w:tc>
          <w:tcPr>
            <w:tcW w:w="2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EB4" w:rsidRPr="009F7EB4" w:rsidRDefault="009F7EB4" w:rsidP="009F7EB4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9F7EB4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9F7EB4" w:rsidRPr="009F7EB4" w:rsidTr="009F7EB4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>step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>Wait</w:t>
            </w:r>
          </w:p>
        </w:tc>
      </w:tr>
      <w:tr w:rsidR="009F7EB4" w:rsidRPr="009F7EB4" w:rsidTr="009F7EB4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>timer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>timer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</w:tr>
    </w:tbl>
    <w:p w:rsidR="00304112" w:rsidRPr="00304112" w:rsidRDefault="00304112" w:rsidP="00304112">
      <w:pPr>
        <w:pStyle w:val="a4"/>
      </w:pPr>
    </w:p>
    <w:p w:rsidR="00205B7F" w:rsidRDefault="00205B7F" w:rsidP="00205B7F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89" w:name="_Toc397607993"/>
      <w:r w:rsidRPr="00205B7F">
        <w:rPr>
          <w:rFonts w:asciiTheme="minorHAnsi" w:hAnsiTheme="minorHAnsi" w:cstheme="minorHAnsi" w:hint="eastAsia"/>
          <w:sz w:val="28"/>
          <w:szCs w:val="28"/>
        </w:rPr>
        <w:t>Finish</w:t>
      </w:r>
      <w:bookmarkEnd w:id="989"/>
    </w:p>
    <w:tbl>
      <w:tblPr>
        <w:tblW w:w="5000" w:type="pct"/>
        <w:tblLook w:val="04A0"/>
      </w:tblPr>
      <w:tblGrid>
        <w:gridCol w:w="1752"/>
        <w:gridCol w:w="2279"/>
        <w:gridCol w:w="4491"/>
      </w:tblGrid>
      <w:tr w:rsidR="009F7EB4" w:rsidRPr="009F7EB4" w:rsidTr="009F7EB4">
        <w:trPr>
          <w:trHeight w:val="255"/>
        </w:trPr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9F7EB4">
              <w:rPr>
                <w:rFonts w:ascii="Calibri" w:hAnsi="Calibri" w:cs="Calibri"/>
                <w:b/>
                <w:bCs/>
                <w:kern w:val="0"/>
                <w:sz w:val="20"/>
              </w:rPr>
              <w:t>Keyword</w:t>
            </w:r>
          </w:p>
        </w:tc>
        <w:tc>
          <w:tcPr>
            <w:tcW w:w="1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9F7EB4">
              <w:rPr>
                <w:rFonts w:ascii="Calibri" w:hAnsi="Calibri" w:cs="Calibri"/>
                <w:b/>
                <w:bCs/>
                <w:kern w:val="0"/>
                <w:sz w:val="20"/>
              </w:rPr>
              <w:t>Script</w:t>
            </w:r>
          </w:p>
        </w:tc>
        <w:tc>
          <w:tcPr>
            <w:tcW w:w="2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EB4" w:rsidRPr="009F7EB4" w:rsidRDefault="009F7EB4" w:rsidP="009F7EB4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9F7EB4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9F7EB4" w:rsidRPr="009F7EB4" w:rsidTr="009F7EB4">
        <w:trPr>
          <w:trHeight w:val="255"/>
        </w:trPr>
        <w:tc>
          <w:tcPr>
            <w:tcW w:w="10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>step</w:t>
            </w:r>
          </w:p>
        </w:tc>
        <w:tc>
          <w:tcPr>
            <w:tcW w:w="2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7EB4" w:rsidRPr="009F7EB4" w:rsidRDefault="009F7EB4" w:rsidP="009F7EB4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9F7EB4">
              <w:rPr>
                <w:rFonts w:ascii="Calibri" w:hAnsi="Calibri" w:cs="Calibri"/>
                <w:kern w:val="0"/>
                <w:sz w:val="20"/>
              </w:rPr>
              <w:t>Finish</w:t>
            </w:r>
          </w:p>
        </w:tc>
      </w:tr>
    </w:tbl>
    <w:p w:rsidR="00304112" w:rsidRPr="00304112" w:rsidRDefault="00304112" w:rsidP="00304112">
      <w:pPr>
        <w:pStyle w:val="a4"/>
      </w:pPr>
    </w:p>
    <w:p w:rsidR="00205B7F" w:rsidRDefault="00205B7F" w:rsidP="00205B7F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90" w:name="_Toc397607994"/>
      <w:r w:rsidRPr="00205B7F">
        <w:rPr>
          <w:rFonts w:asciiTheme="minorHAnsi" w:hAnsiTheme="minorHAnsi" w:cstheme="minorHAnsi" w:hint="eastAsia"/>
          <w:sz w:val="28"/>
          <w:szCs w:val="28"/>
        </w:rPr>
        <w:t>Retrieve</w:t>
      </w:r>
      <w:ins w:id="991" w:author="yy" w:date="2014-09-11T15:04:00Z">
        <w:r w:rsidR="005A25C9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205B7F">
        <w:rPr>
          <w:rFonts w:asciiTheme="minorHAnsi" w:hAnsiTheme="minorHAnsi" w:cstheme="minorHAnsi" w:hint="eastAsia"/>
          <w:sz w:val="28"/>
          <w:szCs w:val="28"/>
        </w:rPr>
        <w:t>Data</w:t>
      </w:r>
      <w:bookmarkEnd w:id="990"/>
    </w:p>
    <w:tbl>
      <w:tblPr>
        <w:tblW w:w="5000" w:type="pct"/>
        <w:tblLook w:val="04A0"/>
      </w:tblPr>
      <w:tblGrid>
        <w:gridCol w:w="1965"/>
        <w:gridCol w:w="2569"/>
        <w:gridCol w:w="3988"/>
      </w:tblGrid>
      <w:tr w:rsidR="00D63D18" w:rsidRPr="00D63D18" w:rsidTr="00D63D18">
        <w:trPr>
          <w:trHeight w:val="255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18" w:rsidRPr="00D63D18" w:rsidRDefault="00D63D18" w:rsidP="00D63D18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D63D18">
              <w:rPr>
                <w:rFonts w:ascii="Calibri" w:hAnsi="Calibri" w:cs="Calibri"/>
                <w:b/>
                <w:bCs/>
                <w:kern w:val="0"/>
                <w:sz w:val="20"/>
              </w:rPr>
              <w:t>Keyword</w:t>
            </w:r>
          </w:p>
        </w:tc>
        <w:tc>
          <w:tcPr>
            <w:tcW w:w="1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18" w:rsidRPr="00D63D18" w:rsidRDefault="00D63D18" w:rsidP="00D63D18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D63D18">
              <w:rPr>
                <w:rFonts w:ascii="Calibri" w:hAnsi="Calibri" w:cs="Calibri"/>
                <w:b/>
                <w:bCs/>
                <w:kern w:val="0"/>
                <w:sz w:val="20"/>
              </w:rPr>
              <w:t>Script</w:t>
            </w:r>
          </w:p>
        </w:tc>
        <w:tc>
          <w:tcPr>
            <w:tcW w:w="2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D18" w:rsidRPr="00D63D18" w:rsidRDefault="00D63D18" w:rsidP="00D63D18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D63D18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step</w:t>
            </w:r>
          </w:p>
        </w:tc>
        <w:tc>
          <w:tcPr>
            <w:tcW w:w="2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Retrieve Data</w:t>
            </w:r>
          </w:p>
        </w:tc>
      </w:tr>
      <w:tr w:rsidR="003B60A1" w:rsidRPr="00D63D18" w:rsidTr="00D63D18">
        <w:trPr>
          <w:trHeight w:val="255"/>
          <w:ins w:id="992" w:author="yy" w:date="2014-09-11T15:10:00Z"/>
        </w:trPr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0A1" w:rsidRPr="00D63D18" w:rsidRDefault="003B60A1" w:rsidP="00D63D18">
            <w:pPr>
              <w:widowControl/>
              <w:jc w:val="left"/>
              <w:rPr>
                <w:ins w:id="993" w:author="yy" w:date="2014-09-11T15:10:00Z"/>
                <w:rFonts w:ascii="Calibri" w:hAnsi="Calibri" w:cs="Calibri"/>
                <w:kern w:val="0"/>
                <w:sz w:val="20"/>
              </w:rPr>
            </w:pPr>
            <w:ins w:id="994" w:author="yy" w:date="2014-09-11T15:10:00Z">
              <w:r>
                <w:rPr>
                  <w:rFonts w:ascii="Calibri" w:hAnsi="Calibri" w:cs="Calibri" w:hint="eastAsia"/>
                  <w:kern w:val="0"/>
                  <w:sz w:val="20"/>
                </w:rPr>
                <w:t>result</w:t>
              </w:r>
            </w:ins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1" w:rsidRPr="00D63D18" w:rsidRDefault="003B60A1" w:rsidP="00D63D18">
            <w:pPr>
              <w:widowControl/>
              <w:jc w:val="left"/>
              <w:rPr>
                <w:ins w:id="995" w:author="yy" w:date="2014-09-11T15:10:00Z"/>
                <w:rFonts w:ascii="Calibri" w:hAnsi="Calibri" w:cs="Calibri"/>
                <w:kern w:val="0"/>
                <w:sz w:val="20"/>
              </w:rPr>
            </w:pPr>
            <w:ins w:id="996" w:author="yy" w:date="2014-09-11T15:10:00Z">
              <w:r>
                <w:rPr>
                  <w:rFonts w:ascii="Calibri" w:hAnsi="Calibri" w:cs="Calibri" w:hint="eastAsia"/>
                  <w:kern w:val="0"/>
                  <w:sz w:val="20"/>
                </w:rPr>
                <w:t>variable</w:t>
              </w:r>
            </w:ins>
          </w:p>
        </w:tc>
        <w:tc>
          <w:tcPr>
            <w:tcW w:w="2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60A1" w:rsidRPr="00D63D18" w:rsidRDefault="003B60A1" w:rsidP="00D63D18">
            <w:pPr>
              <w:widowControl/>
              <w:jc w:val="left"/>
              <w:rPr>
                <w:ins w:id="997" w:author="yy" w:date="2014-09-11T15:10:00Z"/>
                <w:rFonts w:ascii="Calibri" w:hAnsi="Calibri" w:cs="Calibri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operation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operation</w:t>
            </w:r>
          </w:p>
        </w:tc>
        <w:tc>
          <w:tcPr>
            <w:tcW w:w="2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del w:id="998" w:author="yy" w:date="2014-09-11T15:11:00Z">
              <w:r w:rsidRPr="00D63D18" w:rsidDel="003B60A1">
                <w:rPr>
                  <w:rFonts w:ascii="Calibri" w:hAnsi="Calibri" w:cs="Calibri"/>
                  <w:kern w:val="0"/>
                  <w:sz w:val="20"/>
                </w:rPr>
                <w:delText xml:space="preserve">　</w:delText>
              </w:r>
            </w:del>
          </w:p>
        </w:tc>
      </w:tr>
      <w:tr w:rsidR="00D63D18" w:rsidRPr="00D63D18" w:rsidTr="00D63D18">
        <w:trPr>
          <w:trHeight w:val="510"/>
        </w:trPr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paras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paras</w:t>
            </w:r>
          </w:p>
        </w:tc>
        <w:tc>
          <w:tcPr>
            <w:tcW w:w="2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63D18">
              <w:rPr>
                <w:rFonts w:ascii="宋体" w:hAnsi="宋体" w:cs="宋体" w:hint="eastAsia"/>
                <w:kern w:val="0"/>
                <w:sz w:val="20"/>
              </w:rPr>
              <w:t>通过</w:t>
            </w:r>
            <w:r w:rsidRPr="00D63D18">
              <w:rPr>
                <w:rFonts w:ascii="Calibri" w:hAnsi="Calibri" w:cs="Calibri"/>
                <w:kern w:val="0"/>
                <w:sz w:val="20"/>
              </w:rPr>
              <w:t>“,”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分隔各个参数，每个参数书写为</w:t>
            </w:r>
            <w:r w:rsidRPr="00D63D18">
              <w:rPr>
                <w:rFonts w:ascii="Calibri" w:hAnsi="Calibri" w:cs="Calibri"/>
                <w:kern w:val="0"/>
                <w:sz w:val="20"/>
              </w:rPr>
              <w:t>“name:value”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的形式</w:t>
            </w:r>
          </w:p>
        </w:tc>
      </w:tr>
      <w:tr w:rsidR="00D63D18" w:rsidRPr="00D63D18" w:rsidTr="00D63D18">
        <w:trPr>
          <w:trHeight w:val="765"/>
        </w:trPr>
        <w:tc>
          <w:tcPr>
            <w:tcW w:w="115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63D18">
              <w:rPr>
                <w:rFonts w:ascii="宋体" w:hAnsi="宋体" w:cs="宋体" w:hint="eastAsia"/>
                <w:kern w:val="0"/>
                <w:sz w:val="20"/>
              </w:rPr>
              <w:t>start_message=''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</w:t>
            </w:r>
          </w:p>
        </w:tc>
        <w:tc>
          <w:tcPr>
            <w:tcW w:w="23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63D18">
              <w:rPr>
                <w:rFonts w:ascii="宋体" w:hAnsi="宋体" w:cs="宋体" w:hint="eastAsia"/>
                <w:kern w:val="0"/>
                <w:sz w:val="20"/>
              </w:rPr>
              <w:t>通过</w:t>
            </w:r>
            <w:r w:rsidRPr="00D63D18">
              <w:rPr>
                <w:rFonts w:ascii="Calibri" w:hAnsi="Calibri" w:cs="Calibri"/>
                <w:kern w:val="0"/>
                <w:sz w:val="20"/>
              </w:rPr>
              <w:t>“,”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分隔各个参数，每个参数书写为</w:t>
            </w:r>
            <w:r w:rsidRPr="00D63D18">
              <w:rPr>
                <w:rFonts w:ascii="Calibri" w:hAnsi="Calibri" w:cs="Calibri"/>
                <w:kern w:val="0"/>
                <w:sz w:val="20"/>
              </w:rPr>
              <w:t>“name:value”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的形式，其中，使用</w:t>
            </w:r>
            <w:r w:rsidRPr="00D63D18">
              <w:rPr>
                <w:rFonts w:ascii="Calibri" w:hAnsi="Calibri" w:cs="Calibri"/>
                <w:kern w:val="0"/>
                <w:sz w:val="20"/>
              </w:rPr>
              <w:t>"name"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表示消息名，使用</w:t>
            </w:r>
            <w:r w:rsidRPr="00D63D18">
              <w:rPr>
                <w:rFonts w:ascii="Calibri" w:hAnsi="Calibri" w:cs="Calibri"/>
                <w:kern w:val="0"/>
                <w:sz w:val="20"/>
              </w:rPr>
              <w:t>"index"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表示消息下标</w:t>
            </w: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start_message.alias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start_message.stack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start_message.paras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start_message.paras[].name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start_message.paras[].value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start_message.index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63D18">
              <w:rPr>
                <w:rFonts w:ascii="宋体" w:hAnsi="宋体" w:cs="宋体" w:hint="eastAsia"/>
                <w:kern w:val="0"/>
                <w:sz w:val="20"/>
              </w:rPr>
              <w:t>end_message=''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end_message</w:t>
            </w:r>
          </w:p>
        </w:tc>
        <w:tc>
          <w:tcPr>
            <w:tcW w:w="23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D63D18">
              <w:rPr>
                <w:rFonts w:ascii="宋体" w:hAnsi="宋体" w:cs="宋体" w:hint="eastAsia"/>
                <w:kern w:val="0"/>
                <w:sz w:val="20"/>
              </w:rPr>
              <w:t>通过</w:t>
            </w:r>
            <w:r w:rsidRPr="00D63D18">
              <w:rPr>
                <w:rFonts w:ascii="Calibri" w:hAnsi="Calibri" w:cs="Calibri"/>
                <w:kern w:val="0"/>
                <w:sz w:val="20"/>
              </w:rPr>
              <w:t>“,”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分隔各个参数，每个参数书写为</w:t>
            </w:r>
            <w:r w:rsidRPr="00D63D18">
              <w:rPr>
                <w:rFonts w:ascii="Calibri" w:hAnsi="Calibri" w:cs="Calibri"/>
                <w:kern w:val="0"/>
                <w:sz w:val="20"/>
              </w:rPr>
              <w:t>“name:value”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的形式，其中，使用</w:t>
            </w:r>
            <w:r w:rsidRPr="00D63D18">
              <w:rPr>
                <w:rFonts w:ascii="Calibri" w:hAnsi="Calibri" w:cs="Calibri"/>
                <w:kern w:val="0"/>
                <w:sz w:val="20"/>
              </w:rPr>
              <w:t>"name"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表示消息名，使用</w:t>
            </w:r>
            <w:r w:rsidRPr="00D63D18">
              <w:rPr>
                <w:rFonts w:ascii="Calibri" w:hAnsi="Calibri" w:cs="Calibri"/>
                <w:kern w:val="0"/>
                <w:sz w:val="20"/>
              </w:rPr>
              <w:t>"index"</w:t>
            </w:r>
            <w:r w:rsidRPr="00D63D18">
              <w:rPr>
                <w:rFonts w:ascii="宋体" w:hAnsi="宋体" w:cs="宋体" w:hint="eastAsia"/>
                <w:kern w:val="0"/>
                <w:sz w:val="20"/>
              </w:rPr>
              <w:t>表示消息下标</w:t>
            </w: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end_message.alias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end_message.stack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end_message.paras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start_message.paras[].name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start_message.paras[].value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  <w:tr w:rsidR="00D63D18" w:rsidRPr="00D63D18" w:rsidTr="00D63D18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D63D18">
              <w:rPr>
                <w:rFonts w:ascii="Calibri" w:hAnsi="Calibri" w:cs="Calibri"/>
                <w:kern w:val="0"/>
                <w:sz w:val="20"/>
              </w:rPr>
              <w:t>end_message.index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D18" w:rsidRPr="00D63D18" w:rsidRDefault="00D63D18" w:rsidP="00D63D18">
            <w:pPr>
              <w:widowControl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</w:tr>
    </w:tbl>
    <w:p w:rsidR="00304112" w:rsidRPr="00304112" w:rsidRDefault="00304112" w:rsidP="00304112">
      <w:pPr>
        <w:pStyle w:val="a4"/>
      </w:pPr>
    </w:p>
    <w:p w:rsidR="00205B7F" w:rsidRDefault="00205B7F" w:rsidP="00205B7F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999" w:name="_Toc397607995"/>
      <w:r w:rsidRPr="00205B7F">
        <w:rPr>
          <w:rFonts w:asciiTheme="minorHAnsi" w:hAnsiTheme="minorHAnsi" w:cstheme="minorHAnsi" w:hint="eastAsia"/>
          <w:sz w:val="28"/>
          <w:szCs w:val="28"/>
        </w:rPr>
        <w:t>Set</w:t>
      </w:r>
      <w:ins w:id="1000" w:author="yy" w:date="2014-09-11T15:05:00Z">
        <w:r w:rsidR="005A25C9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205B7F">
        <w:rPr>
          <w:rFonts w:asciiTheme="minorHAnsi" w:hAnsiTheme="minorHAnsi" w:cstheme="minorHAnsi" w:hint="eastAsia"/>
          <w:sz w:val="28"/>
          <w:szCs w:val="28"/>
        </w:rPr>
        <w:t>User</w:t>
      </w:r>
      <w:ins w:id="1001" w:author="yy" w:date="2014-09-11T15:05:00Z">
        <w:r w:rsidR="005A25C9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205B7F">
        <w:rPr>
          <w:rFonts w:asciiTheme="minorHAnsi" w:hAnsiTheme="minorHAnsi" w:cstheme="minorHAnsi" w:hint="eastAsia"/>
          <w:sz w:val="28"/>
          <w:szCs w:val="28"/>
        </w:rPr>
        <w:t>Group</w:t>
      </w:r>
      <w:bookmarkEnd w:id="999"/>
    </w:p>
    <w:tbl>
      <w:tblPr>
        <w:tblW w:w="5000" w:type="pct"/>
        <w:tblLook w:val="04A0"/>
      </w:tblPr>
      <w:tblGrid>
        <w:gridCol w:w="1965"/>
        <w:gridCol w:w="2569"/>
        <w:gridCol w:w="3988"/>
      </w:tblGrid>
      <w:tr w:rsidR="00172A17" w:rsidRPr="00172A17" w:rsidTr="00172A17">
        <w:trPr>
          <w:trHeight w:val="255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A17" w:rsidRPr="00172A17" w:rsidRDefault="00172A17" w:rsidP="00172A1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172A17">
              <w:rPr>
                <w:rFonts w:ascii="Calibri" w:hAnsi="Calibri" w:cs="Calibri"/>
                <w:b/>
                <w:bCs/>
                <w:kern w:val="0"/>
                <w:sz w:val="20"/>
              </w:rPr>
              <w:t>Keyword</w:t>
            </w:r>
          </w:p>
        </w:tc>
        <w:tc>
          <w:tcPr>
            <w:tcW w:w="1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A17" w:rsidRPr="00172A17" w:rsidRDefault="00172A17" w:rsidP="00172A1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172A17">
              <w:rPr>
                <w:rFonts w:ascii="Calibri" w:hAnsi="Calibri" w:cs="Calibri"/>
                <w:b/>
                <w:bCs/>
                <w:kern w:val="0"/>
                <w:sz w:val="20"/>
              </w:rPr>
              <w:t>Script</w:t>
            </w:r>
          </w:p>
        </w:tc>
        <w:tc>
          <w:tcPr>
            <w:tcW w:w="2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A17" w:rsidRPr="00172A17" w:rsidRDefault="00172A17" w:rsidP="00172A1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172A17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172A17" w:rsidRPr="00172A17" w:rsidTr="00172A17">
        <w:trPr>
          <w:trHeight w:val="255"/>
        </w:trPr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step</w:t>
            </w:r>
          </w:p>
        </w:tc>
        <w:tc>
          <w:tcPr>
            <w:tcW w:w="2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Set User Group</w:t>
            </w:r>
          </w:p>
        </w:tc>
      </w:tr>
      <w:tr w:rsidR="00172A17" w:rsidRPr="00172A17" w:rsidTr="00172A17">
        <w:trPr>
          <w:trHeight w:val="255"/>
        </w:trPr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group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group</w:t>
            </w:r>
          </w:p>
        </w:tc>
        <w:tc>
          <w:tcPr>
            <w:tcW w:w="2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</w:tr>
    </w:tbl>
    <w:p w:rsidR="00304112" w:rsidRPr="00304112" w:rsidRDefault="00304112" w:rsidP="00304112">
      <w:pPr>
        <w:pStyle w:val="a4"/>
      </w:pPr>
    </w:p>
    <w:p w:rsidR="00205B7F" w:rsidRDefault="00205B7F" w:rsidP="00205B7F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002" w:name="_Toc397607996"/>
      <w:r w:rsidRPr="00205B7F">
        <w:rPr>
          <w:rFonts w:asciiTheme="minorHAnsi" w:hAnsiTheme="minorHAnsi" w:cstheme="minorHAnsi" w:hint="eastAsia"/>
          <w:sz w:val="28"/>
          <w:szCs w:val="28"/>
        </w:rPr>
        <w:lastRenderedPageBreak/>
        <w:t>Set</w:t>
      </w:r>
      <w:ins w:id="1003" w:author="yy" w:date="2014-09-11T15:05:00Z">
        <w:r w:rsidR="005A25C9">
          <w:rPr>
            <w:rFonts w:asciiTheme="minorHAnsi" w:hAnsiTheme="minorHAnsi" w:cstheme="minorHAnsi" w:hint="eastAsia"/>
            <w:sz w:val="28"/>
            <w:szCs w:val="28"/>
          </w:rPr>
          <w:t xml:space="preserve"> </w:t>
        </w:r>
      </w:ins>
      <w:r w:rsidRPr="00205B7F">
        <w:rPr>
          <w:rFonts w:asciiTheme="minorHAnsi" w:hAnsiTheme="minorHAnsi" w:cstheme="minorHAnsi" w:hint="eastAsia"/>
          <w:sz w:val="28"/>
          <w:szCs w:val="28"/>
        </w:rPr>
        <w:t>Strate</w:t>
      </w:r>
      <w:del w:id="1004" w:author="yy" w:date="2014-09-11T15:05:00Z">
        <w:r w:rsidRPr="00205B7F" w:rsidDel="007E7EE9">
          <w:rPr>
            <w:rFonts w:asciiTheme="minorHAnsi" w:hAnsiTheme="minorHAnsi" w:cstheme="minorHAnsi" w:hint="eastAsia"/>
            <w:sz w:val="28"/>
            <w:szCs w:val="28"/>
          </w:rPr>
          <w:delText>r</w:delText>
        </w:r>
      </w:del>
      <w:r w:rsidRPr="00205B7F">
        <w:rPr>
          <w:rFonts w:asciiTheme="minorHAnsi" w:hAnsiTheme="minorHAnsi" w:cstheme="minorHAnsi" w:hint="eastAsia"/>
          <w:sz w:val="28"/>
          <w:szCs w:val="28"/>
        </w:rPr>
        <w:t>gy</w:t>
      </w:r>
      <w:bookmarkEnd w:id="1002"/>
    </w:p>
    <w:tbl>
      <w:tblPr>
        <w:tblW w:w="5000" w:type="pct"/>
        <w:tblLook w:val="04A0"/>
      </w:tblPr>
      <w:tblGrid>
        <w:gridCol w:w="1965"/>
        <w:gridCol w:w="2569"/>
        <w:gridCol w:w="3988"/>
      </w:tblGrid>
      <w:tr w:rsidR="00172A17" w:rsidRPr="00172A17" w:rsidTr="0009490B">
        <w:trPr>
          <w:trHeight w:val="255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A17" w:rsidRPr="00172A17" w:rsidRDefault="00172A17" w:rsidP="00172A1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172A17">
              <w:rPr>
                <w:rFonts w:ascii="Calibri" w:hAnsi="Calibri" w:cs="Calibri"/>
                <w:b/>
                <w:bCs/>
                <w:kern w:val="0"/>
                <w:sz w:val="20"/>
              </w:rPr>
              <w:t>Keyword</w:t>
            </w:r>
          </w:p>
        </w:tc>
        <w:tc>
          <w:tcPr>
            <w:tcW w:w="1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A17" w:rsidRPr="00172A17" w:rsidRDefault="00172A17" w:rsidP="00172A1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172A17">
              <w:rPr>
                <w:rFonts w:ascii="Calibri" w:hAnsi="Calibri" w:cs="Calibri"/>
                <w:b/>
                <w:bCs/>
                <w:kern w:val="0"/>
                <w:sz w:val="20"/>
              </w:rPr>
              <w:t>Script</w:t>
            </w:r>
          </w:p>
        </w:tc>
        <w:tc>
          <w:tcPr>
            <w:tcW w:w="2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A17" w:rsidRPr="00172A17" w:rsidRDefault="00172A17" w:rsidP="00172A1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172A17">
              <w:rPr>
                <w:rFonts w:ascii="宋体" w:hAnsi="宋体" w:cs="Calibri" w:hint="eastAsia"/>
                <w:b/>
                <w:bCs/>
                <w:kern w:val="0"/>
                <w:sz w:val="20"/>
              </w:rPr>
              <w:t>说明</w:t>
            </w:r>
          </w:p>
        </w:tc>
      </w:tr>
      <w:tr w:rsidR="00172A17" w:rsidRPr="00172A17" w:rsidTr="0009490B">
        <w:trPr>
          <w:trHeight w:val="255"/>
        </w:trPr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 xml:space="preserve">　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step</w:t>
            </w:r>
          </w:p>
        </w:tc>
        <w:tc>
          <w:tcPr>
            <w:tcW w:w="2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A17" w:rsidRPr="00172A17" w:rsidRDefault="00172A17" w:rsidP="007E7EE9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 xml:space="preserve">Set </w:t>
            </w:r>
            <w:del w:id="1005" w:author="yy" w:date="2014-09-11T15:05:00Z">
              <w:r w:rsidRPr="00172A17" w:rsidDel="007E7EE9">
                <w:rPr>
                  <w:rFonts w:ascii="Calibri" w:hAnsi="Calibri" w:cs="Calibri"/>
                  <w:kern w:val="0"/>
                  <w:sz w:val="20"/>
                </w:rPr>
                <w:delText>User Group</w:delText>
              </w:r>
            </w:del>
            <w:ins w:id="1006" w:author="yy" w:date="2014-09-11T15:05:00Z">
              <w:r w:rsidR="007E7EE9">
                <w:rPr>
                  <w:rFonts w:ascii="Calibri" w:hAnsi="Calibri" w:cs="Calibri" w:hint="eastAsia"/>
                  <w:kern w:val="0"/>
                  <w:sz w:val="20"/>
                </w:rPr>
                <w:t>Stragegy</w:t>
              </w:r>
            </w:ins>
          </w:p>
        </w:tc>
      </w:tr>
      <w:tr w:rsidR="00172A17" w:rsidRPr="00172A17" w:rsidTr="0009490B">
        <w:trPr>
          <w:trHeight w:val="255"/>
        </w:trPr>
        <w:tc>
          <w:tcPr>
            <w:tcW w:w="11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config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config</w:t>
            </w:r>
          </w:p>
        </w:tc>
        <w:tc>
          <w:tcPr>
            <w:tcW w:w="2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宋体" w:hAnsi="宋体" w:cs="Calibri" w:hint="eastAsia"/>
                <w:kern w:val="0"/>
                <w:sz w:val="20"/>
              </w:rPr>
              <w:t>通过</w:t>
            </w:r>
            <w:r w:rsidRPr="00172A17">
              <w:rPr>
                <w:rFonts w:ascii="Calibri" w:hAnsi="Calibri" w:cs="Calibri"/>
                <w:kern w:val="0"/>
                <w:sz w:val="20"/>
              </w:rPr>
              <w:t>“,”</w:t>
            </w:r>
            <w:r w:rsidRPr="00172A17">
              <w:rPr>
                <w:rFonts w:ascii="宋体" w:hAnsi="宋体" w:cs="Calibri" w:hint="eastAsia"/>
                <w:kern w:val="0"/>
                <w:sz w:val="20"/>
              </w:rPr>
              <w:t>分隔各个参数，每个参数书写为</w:t>
            </w:r>
            <w:r w:rsidRPr="00172A17">
              <w:rPr>
                <w:rFonts w:ascii="Calibri" w:hAnsi="Calibri" w:cs="Calibri"/>
                <w:kern w:val="0"/>
                <w:sz w:val="20"/>
              </w:rPr>
              <w:t>“attribute:value”</w:t>
            </w:r>
            <w:r w:rsidRPr="00172A17">
              <w:rPr>
                <w:rFonts w:ascii="宋体" w:hAnsi="宋体" w:cs="Calibri" w:hint="eastAsia"/>
                <w:kern w:val="0"/>
                <w:sz w:val="20"/>
              </w:rPr>
              <w:t>的形式</w:t>
            </w:r>
          </w:p>
        </w:tc>
      </w:tr>
      <w:tr w:rsidR="00172A17" w:rsidRPr="00172A17" w:rsidTr="0009490B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config[].attribute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172A17" w:rsidRPr="00172A17" w:rsidTr="0009490B">
        <w:trPr>
          <w:trHeight w:val="255"/>
        </w:trPr>
        <w:tc>
          <w:tcPr>
            <w:tcW w:w="11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172A17">
              <w:rPr>
                <w:rFonts w:ascii="Calibri" w:hAnsi="Calibri" w:cs="Calibri"/>
                <w:kern w:val="0"/>
                <w:sz w:val="20"/>
              </w:rPr>
              <w:t>config[].value</w:t>
            </w:r>
          </w:p>
        </w:tc>
        <w:tc>
          <w:tcPr>
            <w:tcW w:w="2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A17" w:rsidRPr="00172A17" w:rsidRDefault="00172A17" w:rsidP="00172A1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304112" w:rsidRDefault="00304112" w:rsidP="00304112">
      <w:pPr>
        <w:pStyle w:val="a4"/>
      </w:pPr>
    </w:p>
    <w:p w:rsidR="00565927" w:rsidRPr="00B757D9" w:rsidRDefault="008C1643" w:rsidP="00565927">
      <w:pPr>
        <w:pStyle w:val="1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007" w:name="_Toc397607997"/>
      <w:r>
        <w:rPr>
          <w:rFonts w:asciiTheme="minorHAnsi" w:hAnsiTheme="minorHAnsi" w:cstheme="minorHAnsi" w:hint="eastAsia"/>
        </w:rPr>
        <w:t>测试结果</w:t>
      </w:r>
      <w:r w:rsidR="00565927" w:rsidRPr="00B757D9">
        <w:rPr>
          <w:rFonts w:asciiTheme="minorHAnsi" w:hAnsiTheme="minorHAnsi" w:cstheme="minorHAnsi" w:hint="eastAsia"/>
        </w:rPr>
        <w:t>异常</w:t>
      </w:r>
      <w:bookmarkEnd w:id="1007"/>
    </w:p>
    <w:p w:rsidR="00565927" w:rsidRDefault="00F45551" w:rsidP="00F45551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008" w:name="_Toc397607998"/>
      <w:r w:rsidRPr="00F45551">
        <w:rPr>
          <w:rFonts w:asciiTheme="minorHAnsi" w:hAnsiTheme="minorHAnsi" w:cstheme="minorHAnsi" w:hint="eastAsia"/>
          <w:sz w:val="28"/>
          <w:szCs w:val="28"/>
        </w:rPr>
        <w:t>通信异常</w:t>
      </w:r>
      <w:bookmarkEnd w:id="1008"/>
    </w:p>
    <w:p w:rsidR="008C1643" w:rsidRDefault="008C1643" w:rsidP="008C1643">
      <w:pPr>
        <w:pStyle w:val="a4"/>
      </w:pPr>
      <w:r>
        <w:rPr>
          <w:rFonts w:hint="eastAsia"/>
        </w:rPr>
        <w:t>通信异常由分发进程检测，当链路中断时，如果</w:t>
      </w:r>
      <w:r>
        <w:rPr>
          <w:rFonts w:hint="eastAsia"/>
        </w:rPr>
        <w:t>RF</w:t>
      </w:r>
      <w:r>
        <w:rPr>
          <w:rFonts w:hint="eastAsia"/>
        </w:rPr>
        <w:t>要求分发进程执行脚本，分发进程将通知</w:t>
      </w:r>
      <w:r>
        <w:rPr>
          <w:rFonts w:hint="eastAsia"/>
        </w:rPr>
        <w:t>RF</w:t>
      </w:r>
      <w:r>
        <w:rPr>
          <w:rFonts w:hint="eastAsia"/>
        </w:rPr>
        <w:t>，触发</w:t>
      </w:r>
      <w:r>
        <w:rPr>
          <w:rFonts w:hint="eastAsia"/>
        </w:rPr>
        <w:t>RF</w:t>
      </w:r>
      <w:r>
        <w:rPr>
          <w:rFonts w:hint="eastAsia"/>
        </w:rPr>
        <w:t>上报测试结果异常。</w:t>
      </w:r>
    </w:p>
    <w:p w:rsidR="008C1643" w:rsidRDefault="008C1643" w:rsidP="008C1643">
      <w:pPr>
        <w:pStyle w:val="a4"/>
      </w:pPr>
      <w:r>
        <w:rPr>
          <w:rFonts w:hint="eastAsia"/>
        </w:rPr>
        <w:t>如果测试过程中，发现链路中断，分发进程通知</w:t>
      </w:r>
      <w:r>
        <w:rPr>
          <w:rFonts w:hint="eastAsia"/>
        </w:rPr>
        <w:t>RF</w:t>
      </w:r>
      <w:r>
        <w:rPr>
          <w:rFonts w:hint="eastAsia"/>
        </w:rPr>
        <w:t>，触发</w:t>
      </w:r>
      <w:r>
        <w:rPr>
          <w:rFonts w:hint="eastAsia"/>
        </w:rPr>
        <w:t>RF</w:t>
      </w:r>
      <w:r>
        <w:rPr>
          <w:rFonts w:hint="eastAsia"/>
        </w:rPr>
        <w:t>上报测试结果异常。</w:t>
      </w:r>
    </w:p>
    <w:p w:rsidR="008C1643" w:rsidRPr="008C1643" w:rsidRDefault="008C1643" w:rsidP="008C1643">
      <w:pPr>
        <w:pStyle w:val="a4"/>
      </w:pPr>
    </w:p>
    <w:tbl>
      <w:tblPr>
        <w:tblW w:w="5000" w:type="pct"/>
        <w:tblLook w:val="04A0"/>
      </w:tblPr>
      <w:tblGrid>
        <w:gridCol w:w="3095"/>
        <w:gridCol w:w="5427"/>
      </w:tblGrid>
      <w:tr w:rsidR="008C1643" w:rsidRPr="008C1643" w:rsidTr="008C1643">
        <w:trPr>
          <w:trHeight w:val="255"/>
        </w:trPr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643" w:rsidRPr="008C1643" w:rsidRDefault="008C1643" w:rsidP="008C1643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8C1643">
              <w:rPr>
                <w:rFonts w:ascii="Calibri" w:hAnsi="Calibri" w:cs="Calibri"/>
                <w:b/>
                <w:bCs/>
                <w:kern w:val="0"/>
                <w:sz w:val="20"/>
              </w:rPr>
              <w:t>Exception Code</w:t>
            </w:r>
          </w:p>
        </w:tc>
        <w:tc>
          <w:tcPr>
            <w:tcW w:w="3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643" w:rsidRPr="008C1643" w:rsidRDefault="008C1643" w:rsidP="008C1643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8C1643">
              <w:rPr>
                <w:rFonts w:ascii="Calibri" w:hAnsi="Calibri" w:cs="Calibri"/>
                <w:b/>
                <w:bCs/>
                <w:kern w:val="0"/>
                <w:sz w:val="20"/>
              </w:rPr>
              <w:t>Exception Reason</w:t>
            </w:r>
          </w:p>
        </w:tc>
      </w:tr>
      <w:tr w:rsidR="008C1643" w:rsidRPr="008C1643" w:rsidTr="008C1643">
        <w:trPr>
          <w:trHeight w:val="255"/>
        </w:trPr>
        <w:tc>
          <w:tcPr>
            <w:tcW w:w="18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643" w:rsidRPr="008C1643" w:rsidRDefault="008C1643" w:rsidP="008C164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8C1643">
              <w:rPr>
                <w:rFonts w:ascii="Calibri" w:hAnsi="Calibri" w:cs="Calibri"/>
                <w:kern w:val="0"/>
                <w:sz w:val="20"/>
              </w:rPr>
              <w:t>1</w:t>
            </w:r>
          </w:p>
        </w:tc>
        <w:tc>
          <w:tcPr>
            <w:tcW w:w="3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643" w:rsidRPr="008C1643" w:rsidRDefault="008C1643" w:rsidP="008C1643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8C1643">
              <w:rPr>
                <w:rFonts w:ascii="Calibri" w:hAnsi="Calibri" w:cs="Calibri"/>
                <w:kern w:val="0"/>
                <w:sz w:val="20"/>
              </w:rPr>
              <w:t>Link to test tools broken</w:t>
            </w:r>
          </w:p>
        </w:tc>
      </w:tr>
    </w:tbl>
    <w:p w:rsidR="008C1643" w:rsidRPr="008C1643" w:rsidRDefault="008C1643" w:rsidP="008C1643">
      <w:pPr>
        <w:pStyle w:val="a4"/>
      </w:pPr>
    </w:p>
    <w:p w:rsidR="00F45551" w:rsidRDefault="00F45551" w:rsidP="00F45551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rFonts w:asciiTheme="minorHAnsi" w:hAnsiTheme="minorHAnsi" w:cstheme="minorHAnsi"/>
          <w:sz w:val="28"/>
          <w:szCs w:val="28"/>
        </w:rPr>
      </w:pPr>
      <w:bookmarkStart w:id="1009" w:name="_Toc397607999"/>
      <w:r w:rsidRPr="00F45551">
        <w:rPr>
          <w:rFonts w:asciiTheme="minorHAnsi" w:hAnsiTheme="minorHAnsi" w:cstheme="minorHAnsi" w:hint="eastAsia"/>
          <w:sz w:val="28"/>
          <w:szCs w:val="28"/>
        </w:rPr>
        <w:t>测试执行异常</w:t>
      </w:r>
      <w:bookmarkEnd w:id="1009"/>
    </w:p>
    <w:p w:rsidR="002F3F7B" w:rsidRDefault="002F3F7B" w:rsidP="002F3F7B">
      <w:pPr>
        <w:pStyle w:val="a4"/>
      </w:pPr>
      <w:r>
        <w:rPr>
          <w:rFonts w:hint="eastAsia"/>
        </w:rPr>
        <w:t>工具在执行过程中检查下列异常，并通过</w:t>
      </w:r>
      <w:r>
        <w:rPr>
          <w:rFonts w:hint="eastAsia"/>
        </w:rPr>
        <w:t>Exception</w:t>
      </w:r>
      <w:r>
        <w:rPr>
          <w:rFonts w:hint="eastAsia"/>
        </w:rPr>
        <w:t>上报。</w:t>
      </w:r>
    </w:p>
    <w:p w:rsidR="00523337" w:rsidRDefault="00523337" w:rsidP="002F3F7B">
      <w:pPr>
        <w:pStyle w:val="a4"/>
      </w:pPr>
      <w:r>
        <w:rPr>
          <w:rFonts w:hint="eastAsia"/>
        </w:rPr>
        <w:t>执行控制过程异常：</w:t>
      </w:r>
    </w:p>
    <w:tbl>
      <w:tblPr>
        <w:tblW w:w="5000" w:type="pct"/>
        <w:tblLook w:val="04A0"/>
      </w:tblPr>
      <w:tblGrid>
        <w:gridCol w:w="2729"/>
        <w:gridCol w:w="5793"/>
      </w:tblGrid>
      <w:tr w:rsidR="00523337" w:rsidRPr="00523337" w:rsidTr="00523337">
        <w:trPr>
          <w:trHeight w:val="255"/>
        </w:trPr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23337">
              <w:rPr>
                <w:rFonts w:ascii="Calibri" w:hAnsi="Calibri" w:cs="Calibri"/>
                <w:b/>
                <w:bCs/>
                <w:kern w:val="0"/>
                <w:sz w:val="20"/>
              </w:rPr>
              <w:t>Exception Code</w:t>
            </w:r>
          </w:p>
        </w:tc>
        <w:tc>
          <w:tcPr>
            <w:tcW w:w="3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23337">
              <w:rPr>
                <w:rFonts w:ascii="Calibri" w:hAnsi="Calibri" w:cs="Calibri"/>
                <w:b/>
                <w:bCs/>
                <w:kern w:val="0"/>
                <w:sz w:val="20"/>
              </w:rPr>
              <w:t>Exception Reason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1001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Receive Start before script recieved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1002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Receive Event before script started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1003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Receive Varaible before script started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1004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Receive Stop before script started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1005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Script execution time out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1006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Wait event time out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1007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Set User Group after script has started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1008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Set Stratergy after script has started</w:t>
            </w:r>
          </w:p>
        </w:tc>
      </w:tr>
      <w:tr w:rsidR="00523337" w:rsidRPr="00523337" w:rsidTr="00523337">
        <w:trPr>
          <w:trHeight w:val="255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1009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Using of undefined variable</w:t>
            </w:r>
          </w:p>
        </w:tc>
      </w:tr>
      <w:tr w:rsidR="00523337" w:rsidRPr="00523337" w:rsidTr="00523337">
        <w:trPr>
          <w:trHeight w:val="510"/>
        </w:trPr>
        <w:tc>
          <w:tcPr>
            <w:tcW w:w="1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1010</w:t>
            </w:r>
          </w:p>
        </w:tc>
        <w:tc>
          <w:tcPr>
            <w:tcW w:w="3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No action found for received message in script and knowledge base</w:t>
            </w:r>
          </w:p>
        </w:tc>
      </w:tr>
    </w:tbl>
    <w:p w:rsidR="00523337" w:rsidRDefault="00523337" w:rsidP="002F3F7B">
      <w:pPr>
        <w:pStyle w:val="a4"/>
      </w:pPr>
    </w:p>
    <w:p w:rsidR="00523337" w:rsidRDefault="00523337" w:rsidP="002F3F7B">
      <w:pPr>
        <w:pStyle w:val="a4"/>
      </w:pPr>
      <w:r>
        <w:rPr>
          <w:rFonts w:hint="eastAsia"/>
        </w:rPr>
        <w:t>业务相关异常：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9"/>
        <w:gridCol w:w="5793"/>
      </w:tblGrid>
      <w:tr w:rsidR="00523337" w:rsidRPr="00523337" w:rsidTr="008464EB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23337">
              <w:rPr>
                <w:rFonts w:ascii="Calibri" w:hAnsi="Calibri" w:cs="Calibri"/>
                <w:b/>
                <w:bCs/>
                <w:kern w:val="0"/>
                <w:sz w:val="20"/>
              </w:rPr>
              <w:t>Exception Code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23337">
              <w:rPr>
                <w:rFonts w:ascii="Calibri" w:hAnsi="Calibri" w:cs="Calibri"/>
                <w:b/>
                <w:bCs/>
                <w:kern w:val="0"/>
                <w:sz w:val="20"/>
              </w:rPr>
              <w:t>Exception Reason</w:t>
            </w:r>
          </w:p>
        </w:tc>
      </w:tr>
      <w:tr w:rsidR="00523337" w:rsidRPr="00523337" w:rsidTr="008464EB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2001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Unknown message or parameter in Send</w:t>
            </w:r>
          </w:p>
        </w:tc>
      </w:tr>
      <w:tr w:rsidR="00523337" w:rsidRPr="00523337" w:rsidTr="008464EB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2002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Unknown message or parameter in Receive</w:t>
            </w:r>
          </w:p>
        </w:tc>
      </w:tr>
      <w:tr w:rsidR="00523337" w:rsidRPr="00523337" w:rsidTr="008464EB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2003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Received message cannot be decoded</w:t>
            </w:r>
          </w:p>
        </w:tc>
      </w:tr>
      <w:tr w:rsidR="00523337" w:rsidRPr="00523337" w:rsidTr="008464EB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2004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Unknown message or parameter in Retrieve Data</w:t>
            </w:r>
          </w:p>
        </w:tc>
      </w:tr>
      <w:tr w:rsidR="00523337" w:rsidRPr="00523337" w:rsidTr="008464EB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2005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Unknown operation in Retrieve Data</w:t>
            </w:r>
          </w:p>
        </w:tc>
      </w:tr>
      <w:tr w:rsidR="00523337" w:rsidRPr="00523337" w:rsidTr="008464EB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2006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523337" w:rsidRPr="00523337" w:rsidRDefault="00523337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 w:rsidRPr="00523337">
              <w:rPr>
                <w:rFonts w:ascii="Calibri" w:hAnsi="Calibri" w:cs="Calibri"/>
                <w:kern w:val="0"/>
                <w:sz w:val="20"/>
              </w:rPr>
              <w:t>Cannot find data to be retrieved</w:t>
            </w:r>
          </w:p>
        </w:tc>
      </w:tr>
      <w:tr w:rsidR="00EF48C6" w:rsidRPr="00523337" w:rsidTr="008464EB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EF48C6" w:rsidRPr="00523337" w:rsidRDefault="00EF48C6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lastRenderedPageBreak/>
              <w:t>2007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EF48C6" w:rsidRPr="00523337" w:rsidRDefault="00EF48C6" w:rsidP="00523337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Communication to DUT broken</w:t>
            </w:r>
          </w:p>
        </w:tc>
      </w:tr>
    </w:tbl>
    <w:p w:rsidR="00523337" w:rsidRDefault="00523337" w:rsidP="002F3F7B">
      <w:pPr>
        <w:pStyle w:val="a4"/>
      </w:pPr>
    </w:p>
    <w:p w:rsidR="00A42207" w:rsidRDefault="00A42207" w:rsidP="002F3F7B">
      <w:pPr>
        <w:pStyle w:val="a4"/>
      </w:pPr>
      <w:r>
        <w:rPr>
          <w:rFonts w:hint="eastAsia"/>
        </w:rPr>
        <w:t>RF</w:t>
      </w:r>
      <w:r>
        <w:rPr>
          <w:rFonts w:hint="eastAsia"/>
        </w:rPr>
        <w:t>在执行过程中检测下列异常，并通过</w:t>
      </w:r>
      <w:r>
        <w:rPr>
          <w:rFonts w:hint="eastAsia"/>
        </w:rPr>
        <w:t>Exception</w:t>
      </w:r>
      <w:r>
        <w:rPr>
          <w:rFonts w:hint="eastAsia"/>
        </w:rPr>
        <w:t>上报。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9"/>
        <w:gridCol w:w="5793"/>
      </w:tblGrid>
      <w:tr w:rsidR="00A42207" w:rsidRPr="00523337" w:rsidTr="006C757F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A42207" w:rsidRPr="00523337" w:rsidRDefault="00A42207" w:rsidP="006C757F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23337">
              <w:rPr>
                <w:rFonts w:ascii="Calibri" w:hAnsi="Calibri" w:cs="Calibri"/>
                <w:b/>
                <w:bCs/>
                <w:kern w:val="0"/>
                <w:sz w:val="20"/>
              </w:rPr>
              <w:t>Exception Code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A42207" w:rsidRPr="00523337" w:rsidRDefault="00A42207" w:rsidP="006C757F">
            <w:pPr>
              <w:widowControl/>
              <w:jc w:val="center"/>
              <w:rPr>
                <w:rFonts w:ascii="Calibri" w:hAnsi="Calibri" w:cs="Calibri"/>
                <w:b/>
                <w:bCs/>
                <w:kern w:val="0"/>
                <w:sz w:val="20"/>
              </w:rPr>
            </w:pPr>
            <w:r w:rsidRPr="00523337">
              <w:rPr>
                <w:rFonts w:ascii="Calibri" w:hAnsi="Calibri" w:cs="Calibri"/>
                <w:b/>
                <w:bCs/>
                <w:kern w:val="0"/>
                <w:sz w:val="20"/>
              </w:rPr>
              <w:t>Exception Reason</w:t>
            </w:r>
          </w:p>
        </w:tc>
      </w:tr>
      <w:tr w:rsidR="00A42207" w:rsidRPr="00523337" w:rsidTr="006C757F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</w:rPr>
              <w:t>3001</w:t>
            </w: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r>
              <w:rPr>
                <w:rFonts w:ascii="Calibri" w:hAnsi="Calibri" w:cs="Calibri"/>
                <w:kern w:val="0"/>
                <w:sz w:val="20"/>
              </w:rPr>
              <w:t>Receive</w:t>
            </w:r>
            <w:r>
              <w:rPr>
                <w:rFonts w:ascii="Calibri" w:hAnsi="Calibri" w:cs="Calibri" w:hint="eastAsia"/>
                <w:kern w:val="0"/>
                <w:sz w:val="20"/>
              </w:rPr>
              <w:t xml:space="preserve"> unexpected message</w:t>
            </w:r>
          </w:p>
        </w:tc>
      </w:tr>
      <w:tr w:rsidR="00A42207" w:rsidRPr="00523337" w:rsidTr="006C757F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A42207" w:rsidRPr="00523337" w:rsidRDefault="00CB4205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1010" w:author="yy" w:date="2014-09-10T15:36:00Z">
              <w:r>
                <w:rPr>
                  <w:rFonts w:ascii="Calibri" w:hAnsi="Calibri" w:cs="Calibri" w:hint="eastAsia"/>
                  <w:kern w:val="0"/>
                  <w:sz w:val="20"/>
                </w:rPr>
                <w:t>3002</w:t>
              </w:r>
            </w:ins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A42207" w:rsidRPr="00523337" w:rsidRDefault="00CB4205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1011" w:author="yy" w:date="2014-09-10T15:36:00Z">
              <w:r>
                <w:rPr>
                  <w:rFonts w:ascii="Calibri" w:hAnsi="Calibri" w:cs="Calibri" w:hint="eastAsia"/>
                  <w:kern w:val="0"/>
                  <w:sz w:val="20"/>
                </w:rPr>
                <w:t>Link broken</w:t>
              </w:r>
            </w:ins>
          </w:p>
        </w:tc>
      </w:tr>
      <w:tr w:rsidR="00A42207" w:rsidRPr="00523337" w:rsidTr="006C757F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A42207" w:rsidRPr="00523337" w:rsidRDefault="00A9403D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1012" w:author="yy" w:date="2014-09-16T09:17:00Z">
              <w:r>
                <w:rPr>
                  <w:rFonts w:ascii="Calibri" w:hAnsi="Calibri" w:cs="Calibri" w:hint="eastAsia"/>
                  <w:kern w:val="0"/>
                  <w:sz w:val="20"/>
                </w:rPr>
                <w:t>3003</w:t>
              </w:r>
            </w:ins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A42207" w:rsidRPr="00523337" w:rsidRDefault="00A9403D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  <w:ins w:id="1013" w:author="yy" w:date="2014-09-16T09:17:00Z">
              <w:r>
                <w:rPr>
                  <w:rFonts w:ascii="Calibri" w:hAnsi="Calibri" w:cs="Calibri" w:hint="eastAsia"/>
                  <w:kern w:val="0"/>
                  <w:sz w:val="20"/>
                </w:rPr>
                <w:t>Time out</w:t>
              </w:r>
            </w:ins>
          </w:p>
        </w:tc>
      </w:tr>
      <w:tr w:rsidR="00A42207" w:rsidRPr="00523337" w:rsidTr="006C757F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A42207" w:rsidRPr="00523337" w:rsidTr="006C757F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A42207" w:rsidRPr="00523337" w:rsidTr="006C757F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  <w:tr w:rsidR="00A42207" w:rsidRPr="00523337" w:rsidTr="006C757F">
        <w:trPr>
          <w:trHeight w:val="255"/>
        </w:trPr>
        <w:tc>
          <w:tcPr>
            <w:tcW w:w="1601" w:type="pct"/>
            <w:shd w:val="clear" w:color="auto" w:fill="auto"/>
            <w:noWrap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  <w:tc>
          <w:tcPr>
            <w:tcW w:w="3399" w:type="pct"/>
            <w:shd w:val="clear" w:color="auto" w:fill="auto"/>
            <w:vAlign w:val="center"/>
            <w:hideMark/>
          </w:tcPr>
          <w:p w:rsidR="00A42207" w:rsidRPr="00523337" w:rsidRDefault="00A42207" w:rsidP="006C757F">
            <w:pPr>
              <w:widowControl/>
              <w:jc w:val="left"/>
              <w:rPr>
                <w:rFonts w:ascii="Calibri" w:hAnsi="Calibri" w:cs="Calibri"/>
                <w:kern w:val="0"/>
                <w:sz w:val="20"/>
              </w:rPr>
            </w:pPr>
          </w:p>
        </w:tc>
      </w:tr>
    </w:tbl>
    <w:p w:rsidR="00A42207" w:rsidRDefault="00A42207" w:rsidP="002F3F7B">
      <w:pPr>
        <w:pStyle w:val="a4"/>
        <w:rPr>
          <w:ins w:id="1014" w:author="yy" w:date="2014-09-10T15:36:00Z"/>
        </w:rPr>
      </w:pPr>
    </w:p>
    <w:p w:rsidR="00A846F5" w:rsidRPr="00A846F5" w:rsidRDefault="00A846F5" w:rsidP="00A846F5">
      <w:pPr>
        <w:pStyle w:val="11"/>
        <w:numPr>
          <w:ilvl w:val="0"/>
          <w:numId w:val="14"/>
        </w:numPr>
        <w:jc w:val="both"/>
        <w:rPr>
          <w:ins w:id="1015" w:author="yy" w:date="2014-09-10T15:36:00Z"/>
          <w:rFonts w:asciiTheme="minorHAnsi" w:hAnsiTheme="minorHAnsi" w:cstheme="minorHAnsi"/>
          <w:rPrChange w:id="1016" w:author="yy" w:date="2014-09-10T15:36:00Z">
            <w:rPr>
              <w:ins w:id="1017" w:author="yy" w:date="2014-09-10T15:36:00Z"/>
            </w:rPr>
          </w:rPrChange>
        </w:rPr>
        <w:pPrChange w:id="1018" w:author="yy" w:date="2014-09-10T15:36:00Z">
          <w:pPr>
            <w:pStyle w:val="a4"/>
          </w:pPr>
        </w:pPrChange>
      </w:pPr>
      <w:ins w:id="1019" w:author="yy" w:date="2014-09-10T15:36:00Z">
        <w:r w:rsidRPr="00A846F5">
          <w:rPr>
            <w:rFonts w:asciiTheme="minorHAnsi" w:hAnsiTheme="minorHAnsi" w:cstheme="minorHAnsi" w:hint="eastAsia"/>
            <w:rPrChange w:id="1020" w:author="yy" w:date="2014-09-10T15:36:00Z">
              <w:rPr>
                <w:rFonts w:hint="eastAsia"/>
              </w:rPr>
            </w:rPrChange>
          </w:rPr>
          <w:t>状态机</w:t>
        </w:r>
      </w:ins>
    </w:p>
    <w:p w:rsidR="00A846F5" w:rsidRDefault="00A846F5" w:rsidP="00A846F5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ins w:id="1021" w:author="yy" w:date="2014-09-10T15:37:00Z"/>
          <w:rFonts w:asciiTheme="minorHAnsi" w:hAnsiTheme="minorHAnsi" w:cstheme="minorHAnsi"/>
          <w:sz w:val="28"/>
          <w:szCs w:val="28"/>
        </w:rPr>
        <w:pPrChange w:id="1022" w:author="yy" w:date="2014-09-10T15:37:00Z">
          <w:pPr>
            <w:pStyle w:val="a4"/>
          </w:pPr>
        </w:pPrChange>
      </w:pPr>
      <w:ins w:id="1023" w:author="yy" w:date="2014-09-10T15:36:00Z">
        <w:r w:rsidRPr="00A846F5">
          <w:rPr>
            <w:rFonts w:asciiTheme="minorHAnsi" w:hAnsiTheme="minorHAnsi" w:cstheme="minorHAnsi"/>
            <w:sz w:val="28"/>
            <w:szCs w:val="28"/>
            <w:rPrChange w:id="1024" w:author="yy" w:date="2014-09-10T15:37:00Z">
              <w:rPr/>
            </w:rPrChange>
          </w:rPr>
          <w:t>RF</w:t>
        </w:r>
      </w:ins>
    </w:p>
    <w:p w:rsidR="00CB4205" w:rsidRPr="00CB4205" w:rsidRDefault="00523ADA" w:rsidP="00CB4205">
      <w:pPr>
        <w:pStyle w:val="a4"/>
        <w:rPr>
          <w:ins w:id="1025" w:author="yy" w:date="2014-09-10T15:36:00Z"/>
        </w:rPr>
      </w:pPr>
      <w:ins w:id="1026" w:author="yy" w:date="2014-09-16T09:16:00Z">
        <w:r>
          <w:rPr>
            <w:noProof/>
          </w:rPr>
          <w:drawing>
            <wp:inline distT="0" distB="0" distL="0" distR="0">
              <wp:extent cx="5274310" cy="2639975"/>
              <wp:effectExtent l="19050" t="0" r="2540" b="0"/>
              <wp:docPr id="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639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846F5" w:rsidRDefault="00A846F5" w:rsidP="00A846F5">
      <w:pPr>
        <w:pStyle w:val="22"/>
        <w:numPr>
          <w:ilvl w:val="1"/>
          <w:numId w:val="14"/>
        </w:numPr>
        <w:tabs>
          <w:tab w:val="clear" w:pos="360"/>
          <w:tab w:val="num" w:pos="540"/>
        </w:tabs>
        <w:ind w:left="540" w:hanging="540"/>
        <w:rPr>
          <w:ins w:id="1027" w:author="yy" w:date="2014-09-10T15:37:00Z"/>
          <w:rFonts w:asciiTheme="minorHAnsi" w:hAnsiTheme="minorHAnsi" w:cstheme="minorHAnsi"/>
          <w:sz w:val="28"/>
          <w:szCs w:val="28"/>
        </w:rPr>
        <w:pPrChange w:id="1028" w:author="yy" w:date="2014-09-10T15:37:00Z">
          <w:pPr>
            <w:pStyle w:val="a4"/>
          </w:pPr>
        </w:pPrChange>
      </w:pPr>
      <w:ins w:id="1029" w:author="yy" w:date="2014-09-10T15:36:00Z">
        <w:r w:rsidRPr="00A846F5">
          <w:rPr>
            <w:rFonts w:asciiTheme="minorHAnsi" w:hAnsiTheme="minorHAnsi" w:cstheme="minorHAnsi"/>
            <w:sz w:val="28"/>
            <w:szCs w:val="28"/>
            <w:rPrChange w:id="1030" w:author="yy" w:date="2014-09-10T15:37:00Z">
              <w:rPr/>
            </w:rPrChange>
          </w:rPr>
          <w:lastRenderedPageBreak/>
          <w:t>PSTT</w:t>
        </w:r>
      </w:ins>
    </w:p>
    <w:p w:rsidR="00CB4205" w:rsidRDefault="00523ADA" w:rsidP="00CB4205">
      <w:pPr>
        <w:pStyle w:val="a4"/>
        <w:rPr>
          <w:ins w:id="1031" w:author="yy" w:date="2014-09-10T15:38:00Z"/>
        </w:rPr>
      </w:pPr>
      <w:ins w:id="1032" w:author="yy" w:date="2014-09-10T15:42:00Z">
        <w:r>
          <w:rPr>
            <w:noProof/>
          </w:rPr>
          <w:drawing>
            <wp:inline distT="0" distB="0" distL="0" distR="0">
              <wp:extent cx="5274310" cy="4681244"/>
              <wp:effectExtent l="1905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46812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9D23F6" w:rsidRPr="00CB4205" w:rsidRDefault="009D23F6" w:rsidP="00CB4205">
      <w:pPr>
        <w:pStyle w:val="a4"/>
      </w:pPr>
    </w:p>
    <w:sectPr w:rsidR="009D23F6" w:rsidRPr="00CB4205" w:rsidSect="00CD1B9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ADA" w:rsidRDefault="00523ADA">
      <w:r>
        <w:separator/>
      </w:r>
    </w:p>
  </w:endnote>
  <w:endnote w:type="continuationSeparator" w:id="0">
    <w:p w:rsidR="00523ADA" w:rsidRDefault="00523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CF" w:rsidRDefault="008579CF">
    <w:pPr>
      <w:pStyle w:val="a9"/>
    </w:pPr>
    <w:r>
      <w:rPr>
        <w:rFonts w:ascii="宋体" w:hAnsi="宋体" w:hint="eastAsia"/>
        <w:sz w:val="21"/>
        <w:szCs w:val="21"/>
      </w:rPr>
      <w:t>本文中的所有信息均为中兴通讯股份有限公司内部信息，不得向外传播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ADA" w:rsidRDefault="00523ADA">
      <w:r>
        <w:separator/>
      </w:r>
    </w:p>
  </w:footnote>
  <w:footnote w:type="continuationSeparator" w:id="0">
    <w:p w:rsidR="00523ADA" w:rsidRDefault="00523A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CF" w:rsidRPr="009E53AD" w:rsidRDefault="00A846F5" w:rsidP="00AE4568">
    <w:pPr>
      <w:pStyle w:val="a8"/>
      <w:ind w:right="26"/>
      <w:jc w:val="both"/>
      <w:rPr>
        <w:rFonts w:ascii="Calibri" w:hAnsi="Calibri" w:cs="Calibri"/>
        <w:sz w:val="21"/>
        <w:szCs w:val="21"/>
      </w:rPr>
    </w:pPr>
    <w:r w:rsidRPr="00A846F5">
      <w:rPr>
        <w:rFonts w:ascii="Calibri" w:hAnsi="Calibri" w:cs="Calibri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#ddd" stroked="f">
          <v:fill opacity=".5"/>
          <v:textpath style="font-family:&quot;宋体&quot;;font-size:1pt" string="ZTE Confidential"/>
          <w10:wrap anchorx="margin" anchory="margin"/>
        </v:shape>
      </w:pict>
    </w:r>
    <w:r w:rsidR="006E758F">
      <w:rPr>
        <w:rFonts w:ascii="Calibri" w:hAnsi="Calibri" w:cs="Calibri"/>
        <w:noProof/>
      </w:rPr>
      <w:drawing>
        <wp:inline distT="0" distB="0" distL="0" distR="0">
          <wp:extent cx="810895" cy="24511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245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E49E8">
      <w:rPr>
        <w:rFonts w:ascii="Calibri" w:hAnsi="Calibri" w:cs="Calibri" w:hint="eastAsia"/>
        <w:sz w:val="21"/>
        <w:szCs w:val="21"/>
      </w:rPr>
      <w:t>使用</w:t>
    </w:r>
    <w:r w:rsidR="009E49E8">
      <w:rPr>
        <w:rFonts w:ascii="Calibri" w:hAnsi="Calibri" w:cs="Calibri" w:hint="eastAsia"/>
        <w:sz w:val="21"/>
        <w:szCs w:val="21"/>
      </w:rPr>
      <w:t>Robot Framework</w:t>
    </w:r>
    <w:r w:rsidR="009E49E8">
      <w:rPr>
        <w:rFonts w:ascii="Calibri" w:hAnsi="Calibri" w:cs="Calibri" w:hint="eastAsia"/>
        <w:sz w:val="21"/>
        <w:szCs w:val="21"/>
      </w:rPr>
      <w:t>驱动的自动化测试</w:t>
    </w:r>
    <w:r w:rsidR="00351D5B">
      <w:rPr>
        <w:rFonts w:ascii="Calibri" w:hAnsi="Calibri" w:cs="Calibri" w:hint="eastAsia"/>
        <w:sz w:val="21"/>
        <w:szCs w:val="21"/>
      </w:rPr>
      <w:t>——</w:t>
    </w:r>
    <w:r w:rsidR="008220C7">
      <w:rPr>
        <w:rFonts w:ascii="Calibri" w:hAnsi="Calibri" w:cs="Calibri" w:hint="eastAsia"/>
        <w:sz w:val="21"/>
        <w:szCs w:val="21"/>
      </w:rPr>
      <w:t>RF</w:t>
    </w:r>
    <w:r w:rsidR="008220C7">
      <w:rPr>
        <w:rFonts w:ascii="Calibri" w:hAnsi="Calibri" w:cs="Calibri" w:hint="eastAsia"/>
        <w:sz w:val="21"/>
        <w:szCs w:val="21"/>
      </w:rPr>
      <w:t>与</w:t>
    </w:r>
    <w:r w:rsidR="008220C7">
      <w:rPr>
        <w:rFonts w:ascii="Calibri" w:hAnsi="Calibri" w:cs="Calibri" w:hint="eastAsia"/>
        <w:sz w:val="21"/>
        <w:szCs w:val="21"/>
      </w:rPr>
      <w:t>PSTT</w:t>
    </w:r>
    <w:r w:rsidR="008220C7">
      <w:rPr>
        <w:rFonts w:ascii="Calibri" w:hAnsi="Calibri" w:cs="Calibri" w:hint="eastAsia"/>
        <w:sz w:val="21"/>
        <w:szCs w:val="21"/>
      </w:rPr>
      <w:t>接口</w:t>
    </w:r>
    <w:r w:rsidR="008579CF" w:rsidRPr="009E53AD">
      <w:rPr>
        <w:rFonts w:ascii="Calibri" w:eastAsia="仿宋_GB2312" w:hAnsi="Calibri" w:cs="Calibri"/>
        <w:sz w:val="24"/>
        <w:szCs w:val="24"/>
      </w:rPr>
      <w:t xml:space="preserve">  </w:t>
    </w:r>
    <w:r w:rsidR="000879B4" w:rsidRPr="009E53AD">
      <w:rPr>
        <w:rFonts w:ascii="Calibri" w:eastAsia="仿宋_GB2312" w:hAnsi="Calibri" w:cs="Calibri"/>
        <w:sz w:val="24"/>
        <w:szCs w:val="24"/>
      </w:rPr>
      <w:t>内部公开</w:t>
    </w:r>
    <w:r w:rsidR="008579CF" w:rsidRPr="009E53AD">
      <w:rPr>
        <w:rFonts w:ascii="Calibri" w:eastAsia="黑体" w:hAnsi="Calibri" w:cs="Calibri"/>
        <w:b/>
        <w:sz w:val="24"/>
        <w:szCs w:val="24"/>
      </w:rPr>
      <w:t>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3233F"/>
    <w:multiLevelType w:val="multilevel"/>
    <w:tmpl w:val="3DE293CA"/>
    <w:lvl w:ilvl="0">
      <w:start w:val="1"/>
      <w:numFmt w:val="decimal"/>
      <w:pStyle w:val="1H1NormalFontHelveticaBoldSpaceBefore12ptNot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11453A7A"/>
    <w:multiLevelType w:val="hybridMultilevel"/>
    <w:tmpl w:val="2272FAF0"/>
    <w:lvl w:ilvl="0" w:tplc="534292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E42B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2F2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E0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E91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CB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3A7E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A4B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9C89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22E63"/>
    <w:multiLevelType w:val="hybridMultilevel"/>
    <w:tmpl w:val="6866713A"/>
    <w:lvl w:ilvl="0" w:tplc="907A3A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2B5A50"/>
    <w:multiLevelType w:val="multilevel"/>
    <w:tmpl w:val="4F90B5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heading3IndentLeft025in111Heading3h3H3U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A236A32"/>
    <w:multiLevelType w:val="multilevel"/>
    <w:tmpl w:val="0409001F"/>
    <w:styleLink w:val="111111"/>
    <w:lvl w:ilvl="0">
      <w:start w:val="5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1D4470DE"/>
    <w:multiLevelType w:val="multilevel"/>
    <w:tmpl w:val="77F0B59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F565796"/>
    <w:multiLevelType w:val="hybridMultilevel"/>
    <w:tmpl w:val="60A2B11E"/>
    <w:lvl w:ilvl="0" w:tplc="C980C5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CC7810"/>
    <w:multiLevelType w:val="hybridMultilevel"/>
    <w:tmpl w:val="7936A7EA"/>
    <w:lvl w:ilvl="0" w:tplc="5C5EE038">
      <w:start w:val="2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B0B0E64"/>
    <w:multiLevelType w:val="hybridMultilevel"/>
    <w:tmpl w:val="452068DE"/>
    <w:lvl w:ilvl="0" w:tplc="F1084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F47E20"/>
    <w:multiLevelType w:val="multilevel"/>
    <w:tmpl w:val="2D9E5006"/>
    <w:lvl w:ilvl="0">
      <w:start w:val="1"/>
      <w:numFmt w:val="decimal"/>
      <w:pStyle w:val="1H1NormalFontHelveticaBoldSpaceBefore12ptNot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heading2IndentLeft025inHead2A2H211headi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heading3IndentLeft025in111Heading3h3H3U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363377F0"/>
    <w:multiLevelType w:val="multilevel"/>
    <w:tmpl w:val="F6CA6524"/>
    <w:lvl w:ilvl="0">
      <w:start w:val="1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0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pStyle w:val="2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3C507DFE"/>
    <w:multiLevelType w:val="hybridMultilevel"/>
    <w:tmpl w:val="76C83552"/>
    <w:lvl w:ilvl="0" w:tplc="CA221412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33656A"/>
    <w:multiLevelType w:val="hybridMultilevel"/>
    <w:tmpl w:val="647A22A8"/>
    <w:lvl w:ilvl="0" w:tplc="8084C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F0E3B6F"/>
    <w:multiLevelType w:val="hybridMultilevel"/>
    <w:tmpl w:val="5F3C1F76"/>
    <w:lvl w:ilvl="0" w:tplc="FFFFFFFF">
      <w:start w:val="1"/>
      <w:numFmt w:val="decimal"/>
      <w:pStyle w:val="a0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7FC3298"/>
    <w:multiLevelType w:val="multilevel"/>
    <w:tmpl w:val="39200B0C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5C5D1FB1"/>
    <w:multiLevelType w:val="multilevel"/>
    <w:tmpl w:val="649AF4FC"/>
    <w:lvl w:ilvl="0">
      <w:start w:val="1"/>
      <w:numFmt w:val="decimal"/>
      <w:pStyle w:val="1"/>
      <w:lvlText w:val="%1"/>
      <w:lvlJc w:val="left"/>
      <w:pPr>
        <w:tabs>
          <w:tab w:val="num" w:pos="1247"/>
        </w:tabs>
        <w:ind w:left="1247" w:hanging="1247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0"/>
      <w:lvlText w:val="%1.%2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47"/>
        </w:tabs>
        <w:ind w:left="1247" w:hanging="1247"/>
      </w:pPr>
      <w:rPr>
        <w:rFonts w:ascii="Arial" w:hAnsi="Arial" w:hint="default"/>
        <w:dstrike w:val="0"/>
        <w:color w:val="0000FF"/>
        <w:sz w:val="24"/>
      </w:rPr>
    </w:lvl>
    <w:lvl w:ilvl="3">
      <w:start w:val="1"/>
      <w:numFmt w:val="decimal"/>
      <w:pStyle w:val="3Char"/>
      <w:lvlText w:val="%1.%2.%3.%4"/>
      <w:lvlJc w:val="left"/>
      <w:pPr>
        <w:tabs>
          <w:tab w:val="num" w:pos="1440"/>
        </w:tabs>
        <w:ind w:left="1247" w:hanging="1247"/>
      </w:pPr>
      <w:rPr>
        <w:rFonts w:hint="eastAsia"/>
        <w:color w:val="0000FF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47"/>
        </w:tabs>
        <w:ind w:left="1247" w:hanging="1247"/>
      </w:pPr>
      <w:rPr>
        <w:rFonts w:ascii="Times New Roman" w:eastAsia="宋体" w:hAnsi="Times New Roman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FF"/>
        <w:spacing w:val="0"/>
        <w:w w:val="100"/>
        <w:kern w:val="0"/>
        <w:position w:val="0"/>
        <w:sz w:val="24"/>
        <w:szCs w:val="24"/>
        <w:u w:val="none"/>
        <w:effect w:val="no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247" w:hanging="124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5D1A7726"/>
    <w:multiLevelType w:val="multilevel"/>
    <w:tmpl w:val="84B8082C"/>
    <w:lvl w:ilvl="0">
      <w:start w:val="1"/>
      <w:numFmt w:val="upperLetter"/>
      <w:pStyle w:val="a1"/>
      <w:lvlText w:val="附录%1"/>
      <w:lvlJc w:val="left"/>
      <w:pPr>
        <w:tabs>
          <w:tab w:val="num" w:pos="425"/>
        </w:tabs>
        <w:ind w:left="0" w:firstLine="0"/>
      </w:pPr>
      <w:rPr>
        <w:rFonts w:ascii="黑体" w:eastAsia="黑体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60963198"/>
    <w:multiLevelType w:val="hybridMultilevel"/>
    <w:tmpl w:val="50A643A8"/>
    <w:lvl w:ilvl="0" w:tplc="C2A246B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137C18"/>
    <w:multiLevelType w:val="multilevel"/>
    <w:tmpl w:val="EF926698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6A9A774E"/>
    <w:multiLevelType w:val="hybridMultilevel"/>
    <w:tmpl w:val="47C22EB6"/>
    <w:lvl w:ilvl="0" w:tplc="F4227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431C73"/>
    <w:multiLevelType w:val="hybridMultilevel"/>
    <w:tmpl w:val="4FBC4242"/>
    <w:lvl w:ilvl="0" w:tplc="162CF29E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default"/>
      </w:rPr>
    </w:lvl>
    <w:lvl w:ilvl="2" w:tplc="B5A4DA80">
      <w:start w:val="1"/>
      <w:numFmt w:val="decimal"/>
      <w:pStyle w:val="2heading2IndentLeft025inH2Head2A211headi"/>
      <w:lvlText w:val="%3."/>
      <w:lvlJc w:val="left"/>
      <w:pPr>
        <w:tabs>
          <w:tab w:val="num" w:pos="1970"/>
        </w:tabs>
        <w:ind w:left="1970" w:hanging="705"/>
      </w:pPr>
      <w:rPr>
        <w:rFonts w:hint="default"/>
      </w:rPr>
    </w:lvl>
    <w:lvl w:ilvl="3" w:tplc="E79C13E8">
      <w:start w:val="1"/>
      <w:numFmt w:val="decimal"/>
      <w:pStyle w:val="Comment"/>
      <w:lvlText w:val="%4、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4" w:tplc="446AE58E">
      <w:start w:val="4"/>
      <w:numFmt w:val="decimal"/>
      <w:lvlText w:val="%5，"/>
      <w:lvlJc w:val="left"/>
      <w:pPr>
        <w:tabs>
          <w:tab w:val="num" w:pos="2465"/>
        </w:tabs>
        <w:ind w:left="2465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>
    <w:nsid w:val="710B726B"/>
    <w:multiLevelType w:val="hybridMultilevel"/>
    <w:tmpl w:val="9F46B5FC"/>
    <w:lvl w:ilvl="0" w:tplc="BAA0236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1521B18"/>
    <w:multiLevelType w:val="multilevel"/>
    <w:tmpl w:val="B6A4513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9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73030C6A"/>
    <w:multiLevelType w:val="hybridMultilevel"/>
    <w:tmpl w:val="C9D4616E"/>
    <w:lvl w:ilvl="0" w:tplc="94FACCC6">
      <w:start w:val="1"/>
      <w:numFmt w:val="bullet"/>
      <w:pStyle w:val="a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71EA78D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D74D08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EE0ED38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C36DE2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47EED3B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278217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0E8ADC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2C2593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7BC2E37"/>
    <w:multiLevelType w:val="multilevel"/>
    <w:tmpl w:val="36E2F8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50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78F8134C"/>
    <w:multiLevelType w:val="multilevel"/>
    <w:tmpl w:val="6F0ED5F2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6">
    <w:nsid w:val="7FE12AE7"/>
    <w:multiLevelType w:val="multilevel"/>
    <w:tmpl w:val="378C3F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ISO1heading2IndentLeft025inHead2A2H2h2head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0"/>
  </w:num>
  <w:num w:numId="5">
    <w:abstractNumId w:val="3"/>
  </w:num>
  <w:num w:numId="6">
    <w:abstractNumId w:val="9"/>
  </w:num>
  <w:num w:numId="7">
    <w:abstractNumId w:val="25"/>
  </w:num>
  <w:num w:numId="8">
    <w:abstractNumId w:val="14"/>
  </w:num>
  <w:num w:numId="9">
    <w:abstractNumId w:val="24"/>
  </w:num>
  <w:num w:numId="10">
    <w:abstractNumId w:val="18"/>
  </w:num>
  <w:num w:numId="11">
    <w:abstractNumId w:val="23"/>
  </w:num>
  <w:num w:numId="12">
    <w:abstractNumId w:val="15"/>
  </w:num>
  <w:num w:numId="13">
    <w:abstractNumId w:val="20"/>
  </w:num>
  <w:num w:numId="14">
    <w:abstractNumId w:val="22"/>
  </w:num>
  <w:num w:numId="15">
    <w:abstractNumId w:val="22"/>
  </w:num>
  <w:num w:numId="16">
    <w:abstractNumId w:val="13"/>
  </w:num>
  <w:num w:numId="17">
    <w:abstractNumId w:val="16"/>
  </w:num>
  <w:num w:numId="18">
    <w:abstractNumId w:val="5"/>
  </w:num>
  <w:num w:numId="19">
    <w:abstractNumId w:val="21"/>
  </w:num>
  <w:num w:numId="20">
    <w:abstractNumId w:val="8"/>
  </w:num>
  <w:num w:numId="21">
    <w:abstractNumId w:val="11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7"/>
  </w:num>
  <w:num w:numId="29">
    <w:abstractNumId w:val="2"/>
  </w:num>
  <w:num w:numId="30">
    <w:abstractNumId w:val="1"/>
  </w:num>
  <w:num w:numId="31">
    <w:abstractNumId w:val="17"/>
  </w:num>
  <w:num w:numId="32">
    <w:abstractNumId w:val="19"/>
  </w:num>
  <w:num w:numId="33">
    <w:abstractNumId w:val="6"/>
  </w:num>
  <w:num w:numId="34">
    <w:abstractNumId w:val="12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oNotDisplayPageBoundaries/>
  <w:bordersDoNotSurroundHeader/>
  <w:bordersDoNotSurroundFooter/>
  <w:hideSpellingErrors/>
  <w:hideGrammaticalErrors/>
  <w:attachedTemplate r:id="rId1"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395"/>
    <w:rsid w:val="00000080"/>
    <w:rsid w:val="00000AC2"/>
    <w:rsid w:val="0000194C"/>
    <w:rsid w:val="00002BEA"/>
    <w:rsid w:val="00004890"/>
    <w:rsid w:val="0000561F"/>
    <w:rsid w:val="00005C6F"/>
    <w:rsid w:val="00005D46"/>
    <w:rsid w:val="00007CD7"/>
    <w:rsid w:val="00010EAD"/>
    <w:rsid w:val="0001121D"/>
    <w:rsid w:val="00011429"/>
    <w:rsid w:val="000123C8"/>
    <w:rsid w:val="00012E94"/>
    <w:rsid w:val="0001315C"/>
    <w:rsid w:val="000135A4"/>
    <w:rsid w:val="00013BC7"/>
    <w:rsid w:val="000141F5"/>
    <w:rsid w:val="00014828"/>
    <w:rsid w:val="00014DCA"/>
    <w:rsid w:val="00020720"/>
    <w:rsid w:val="000207D1"/>
    <w:rsid w:val="00020F22"/>
    <w:rsid w:val="00021B55"/>
    <w:rsid w:val="00021E48"/>
    <w:rsid w:val="0002321B"/>
    <w:rsid w:val="000237AB"/>
    <w:rsid w:val="00023C4C"/>
    <w:rsid w:val="00023C89"/>
    <w:rsid w:val="00024ADD"/>
    <w:rsid w:val="00024D94"/>
    <w:rsid w:val="00025733"/>
    <w:rsid w:val="00025868"/>
    <w:rsid w:val="00025913"/>
    <w:rsid w:val="00025B7E"/>
    <w:rsid w:val="0002662D"/>
    <w:rsid w:val="00027448"/>
    <w:rsid w:val="00027DFE"/>
    <w:rsid w:val="00030241"/>
    <w:rsid w:val="000308CF"/>
    <w:rsid w:val="00031CB9"/>
    <w:rsid w:val="000331B7"/>
    <w:rsid w:val="0003387F"/>
    <w:rsid w:val="00033DF0"/>
    <w:rsid w:val="00034395"/>
    <w:rsid w:val="00035660"/>
    <w:rsid w:val="00035F8A"/>
    <w:rsid w:val="000362A9"/>
    <w:rsid w:val="00037DDE"/>
    <w:rsid w:val="00040824"/>
    <w:rsid w:val="00040A1E"/>
    <w:rsid w:val="00041A4B"/>
    <w:rsid w:val="00041D26"/>
    <w:rsid w:val="00041FBE"/>
    <w:rsid w:val="00044974"/>
    <w:rsid w:val="00044F1F"/>
    <w:rsid w:val="00045949"/>
    <w:rsid w:val="00046146"/>
    <w:rsid w:val="00046547"/>
    <w:rsid w:val="00046B66"/>
    <w:rsid w:val="0004742C"/>
    <w:rsid w:val="00047C0C"/>
    <w:rsid w:val="00051C52"/>
    <w:rsid w:val="0005398B"/>
    <w:rsid w:val="00054301"/>
    <w:rsid w:val="00055803"/>
    <w:rsid w:val="00055AA4"/>
    <w:rsid w:val="000576D1"/>
    <w:rsid w:val="0005796F"/>
    <w:rsid w:val="00065C1F"/>
    <w:rsid w:val="000660DF"/>
    <w:rsid w:val="00067247"/>
    <w:rsid w:val="000710A2"/>
    <w:rsid w:val="0007148A"/>
    <w:rsid w:val="00071B9B"/>
    <w:rsid w:val="0007329B"/>
    <w:rsid w:val="000751FD"/>
    <w:rsid w:val="00075890"/>
    <w:rsid w:val="00075B46"/>
    <w:rsid w:val="00075CAD"/>
    <w:rsid w:val="00077F75"/>
    <w:rsid w:val="0008216A"/>
    <w:rsid w:val="00084BF1"/>
    <w:rsid w:val="00086793"/>
    <w:rsid w:val="00086AF4"/>
    <w:rsid w:val="000878CE"/>
    <w:rsid w:val="000879B4"/>
    <w:rsid w:val="00090179"/>
    <w:rsid w:val="000910DA"/>
    <w:rsid w:val="000921F8"/>
    <w:rsid w:val="0009490B"/>
    <w:rsid w:val="000956EE"/>
    <w:rsid w:val="000969B1"/>
    <w:rsid w:val="000972CB"/>
    <w:rsid w:val="000A0480"/>
    <w:rsid w:val="000A1244"/>
    <w:rsid w:val="000A191C"/>
    <w:rsid w:val="000A2027"/>
    <w:rsid w:val="000A42CB"/>
    <w:rsid w:val="000A5B51"/>
    <w:rsid w:val="000A695F"/>
    <w:rsid w:val="000A73B9"/>
    <w:rsid w:val="000B17FE"/>
    <w:rsid w:val="000B2584"/>
    <w:rsid w:val="000B264C"/>
    <w:rsid w:val="000B43C4"/>
    <w:rsid w:val="000B4BB2"/>
    <w:rsid w:val="000B56B9"/>
    <w:rsid w:val="000B5FD7"/>
    <w:rsid w:val="000B6371"/>
    <w:rsid w:val="000B6AF8"/>
    <w:rsid w:val="000B7319"/>
    <w:rsid w:val="000C023D"/>
    <w:rsid w:val="000C0AFB"/>
    <w:rsid w:val="000C0D14"/>
    <w:rsid w:val="000C1431"/>
    <w:rsid w:val="000C39D9"/>
    <w:rsid w:val="000C5354"/>
    <w:rsid w:val="000C5983"/>
    <w:rsid w:val="000C6162"/>
    <w:rsid w:val="000D2375"/>
    <w:rsid w:val="000D23E6"/>
    <w:rsid w:val="000D2B1D"/>
    <w:rsid w:val="000D363B"/>
    <w:rsid w:val="000D5AD9"/>
    <w:rsid w:val="000D6455"/>
    <w:rsid w:val="000D6DA6"/>
    <w:rsid w:val="000D6FC0"/>
    <w:rsid w:val="000E0BA2"/>
    <w:rsid w:val="000E1E0C"/>
    <w:rsid w:val="000E2A24"/>
    <w:rsid w:val="000E3803"/>
    <w:rsid w:val="000E486D"/>
    <w:rsid w:val="000E48FE"/>
    <w:rsid w:val="000E56DC"/>
    <w:rsid w:val="000E5E4C"/>
    <w:rsid w:val="000E6F49"/>
    <w:rsid w:val="000E7CC9"/>
    <w:rsid w:val="000F0104"/>
    <w:rsid w:val="000F138E"/>
    <w:rsid w:val="000F43C1"/>
    <w:rsid w:val="000F43F2"/>
    <w:rsid w:val="000F48BA"/>
    <w:rsid w:val="000F5D2B"/>
    <w:rsid w:val="000F62EC"/>
    <w:rsid w:val="000F6364"/>
    <w:rsid w:val="000F6A02"/>
    <w:rsid w:val="000F74CC"/>
    <w:rsid w:val="000F7D25"/>
    <w:rsid w:val="00102BA4"/>
    <w:rsid w:val="00102C77"/>
    <w:rsid w:val="00102EAA"/>
    <w:rsid w:val="00102F5B"/>
    <w:rsid w:val="0010384F"/>
    <w:rsid w:val="001047F9"/>
    <w:rsid w:val="001055A1"/>
    <w:rsid w:val="001116C6"/>
    <w:rsid w:val="00111AB3"/>
    <w:rsid w:val="00111C5B"/>
    <w:rsid w:val="0011265E"/>
    <w:rsid w:val="00114B8E"/>
    <w:rsid w:val="001159A7"/>
    <w:rsid w:val="00117471"/>
    <w:rsid w:val="0011768B"/>
    <w:rsid w:val="00120461"/>
    <w:rsid w:val="00120862"/>
    <w:rsid w:val="001213F4"/>
    <w:rsid w:val="00121CBE"/>
    <w:rsid w:val="00122D04"/>
    <w:rsid w:val="0012323F"/>
    <w:rsid w:val="0012367B"/>
    <w:rsid w:val="00123F3D"/>
    <w:rsid w:val="00127945"/>
    <w:rsid w:val="00127950"/>
    <w:rsid w:val="00130855"/>
    <w:rsid w:val="00130C14"/>
    <w:rsid w:val="00131754"/>
    <w:rsid w:val="0013195E"/>
    <w:rsid w:val="00131CDB"/>
    <w:rsid w:val="00133BBC"/>
    <w:rsid w:val="00133EBA"/>
    <w:rsid w:val="001374DD"/>
    <w:rsid w:val="0013797C"/>
    <w:rsid w:val="00141382"/>
    <w:rsid w:val="00142208"/>
    <w:rsid w:val="001425ED"/>
    <w:rsid w:val="00143C9D"/>
    <w:rsid w:val="00144CC7"/>
    <w:rsid w:val="001451D7"/>
    <w:rsid w:val="001452B6"/>
    <w:rsid w:val="0014563C"/>
    <w:rsid w:val="0014566D"/>
    <w:rsid w:val="001471B0"/>
    <w:rsid w:val="001530BA"/>
    <w:rsid w:val="00154BF9"/>
    <w:rsid w:val="001558B2"/>
    <w:rsid w:val="001558EB"/>
    <w:rsid w:val="00156F4C"/>
    <w:rsid w:val="00157512"/>
    <w:rsid w:val="001578B5"/>
    <w:rsid w:val="00157D89"/>
    <w:rsid w:val="00160065"/>
    <w:rsid w:val="00160274"/>
    <w:rsid w:val="00161602"/>
    <w:rsid w:val="00161DEA"/>
    <w:rsid w:val="00161EC5"/>
    <w:rsid w:val="00162579"/>
    <w:rsid w:val="0016257F"/>
    <w:rsid w:val="00163911"/>
    <w:rsid w:val="0016674F"/>
    <w:rsid w:val="00170734"/>
    <w:rsid w:val="00170C89"/>
    <w:rsid w:val="001716FE"/>
    <w:rsid w:val="00171781"/>
    <w:rsid w:val="00171997"/>
    <w:rsid w:val="00171EB6"/>
    <w:rsid w:val="0017218F"/>
    <w:rsid w:val="00172A17"/>
    <w:rsid w:val="00173BEE"/>
    <w:rsid w:val="00174236"/>
    <w:rsid w:val="0017451E"/>
    <w:rsid w:val="0017489D"/>
    <w:rsid w:val="00175677"/>
    <w:rsid w:val="001766C7"/>
    <w:rsid w:val="0017686D"/>
    <w:rsid w:val="00176CB0"/>
    <w:rsid w:val="00177430"/>
    <w:rsid w:val="001779C3"/>
    <w:rsid w:val="00180AE7"/>
    <w:rsid w:val="00183385"/>
    <w:rsid w:val="00184091"/>
    <w:rsid w:val="00184DCC"/>
    <w:rsid w:val="00185245"/>
    <w:rsid w:val="00187307"/>
    <w:rsid w:val="00190AB6"/>
    <w:rsid w:val="00191247"/>
    <w:rsid w:val="00191AD8"/>
    <w:rsid w:val="0019245F"/>
    <w:rsid w:val="0019259C"/>
    <w:rsid w:val="00194271"/>
    <w:rsid w:val="0019557C"/>
    <w:rsid w:val="00196737"/>
    <w:rsid w:val="00197D53"/>
    <w:rsid w:val="001A0906"/>
    <w:rsid w:val="001A0B36"/>
    <w:rsid w:val="001A0E87"/>
    <w:rsid w:val="001A1055"/>
    <w:rsid w:val="001A191D"/>
    <w:rsid w:val="001A1927"/>
    <w:rsid w:val="001A1945"/>
    <w:rsid w:val="001A3713"/>
    <w:rsid w:val="001A39D6"/>
    <w:rsid w:val="001A3B1D"/>
    <w:rsid w:val="001A41D5"/>
    <w:rsid w:val="001A4483"/>
    <w:rsid w:val="001A4A7A"/>
    <w:rsid w:val="001A592D"/>
    <w:rsid w:val="001A7869"/>
    <w:rsid w:val="001A7B4E"/>
    <w:rsid w:val="001A7E9C"/>
    <w:rsid w:val="001B0679"/>
    <w:rsid w:val="001B28EE"/>
    <w:rsid w:val="001B35FB"/>
    <w:rsid w:val="001B370A"/>
    <w:rsid w:val="001B5578"/>
    <w:rsid w:val="001B67F7"/>
    <w:rsid w:val="001B6FE0"/>
    <w:rsid w:val="001B7B7C"/>
    <w:rsid w:val="001C141D"/>
    <w:rsid w:val="001C2C90"/>
    <w:rsid w:val="001C497B"/>
    <w:rsid w:val="001C4DAA"/>
    <w:rsid w:val="001C4F4B"/>
    <w:rsid w:val="001C5781"/>
    <w:rsid w:val="001C5B23"/>
    <w:rsid w:val="001C66B4"/>
    <w:rsid w:val="001C69F0"/>
    <w:rsid w:val="001C7743"/>
    <w:rsid w:val="001C7F10"/>
    <w:rsid w:val="001D0567"/>
    <w:rsid w:val="001D0715"/>
    <w:rsid w:val="001D12BD"/>
    <w:rsid w:val="001D1462"/>
    <w:rsid w:val="001D17D7"/>
    <w:rsid w:val="001D18DE"/>
    <w:rsid w:val="001D3679"/>
    <w:rsid w:val="001D3D6E"/>
    <w:rsid w:val="001D5852"/>
    <w:rsid w:val="001D7275"/>
    <w:rsid w:val="001E01C1"/>
    <w:rsid w:val="001E0D4B"/>
    <w:rsid w:val="001E1BBC"/>
    <w:rsid w:val="001E1C9F"/>
    <w:rsid w:val="001E2A7F"/>
    <w:rsid w:val="001E2BB4"/>
    <w:rsid w:val="001E36E9"/>
    <w:rsid w:val="001E3790"/>
    <w:rsid w:val="001E3AF1"/>
    <w:rsid w:val="001E4A5E"/>
    <w:rsid w:val="001E5714"/>
    <w:rsid w:val="001E578F"/>
    <w:rsid w:val="001E57A2"/>
    <w:rsid w:val="001E6C1D"/>
    <w:rsid w:val="001E7560"/>
    <w:rsid w:val="001F1F13"/>
    <w:rsid w:val="001F24A3"/>
    <w:rsid w:val="001F287A"/>
    <w:rsid w:val="001F39EC"/>
    <w:rsid w:val="001F41BA"/>
    <w:rsid w:val="001F47D2"/>
    <w:rsid w:val="001F5F34"/>
    <w:rsid w:val="001F631D"/>
    <w:rsid w:val="001F6566"/>
    <w:rsid w:val="001F6DEE"/>
    <w:rsid w:val="00201307"/>
    <w:rsid w:val="0020182E"/>
    <w:rsid w:val="0020288F"/>
    <w:rsid w:val="002028B4"/>
    <w:rsid w:val="00203FB3"/>
    <w:rsid w:val="00204BB1"/>
    <w:rsid w:val="00204FE1"/>
    <w:rsid w:val="00205B7F"/>
    <w:rsid w:val="0020747E"/>
    <w:rsid w:val="00207BC9"/>
    <w:rsid w:val="00210018"/>
    <w:rsid w:val="00210D94"/>
    <w:rsid w:val="00213DAB"/>
    <w:rsid w:val="00215BC3"/>
    <w:rsid w:val="00216BE7"/>
    <w:rsid w:val="002172AD"/>
    <w:rsid w:val="00217686"/>
    <w:rsid w:val="002218DA"/>
    <w:rsid w:val="00221B28"/>
    <w:rsid w:val="00221F45"/>
    <w:rsid w:val="00222CC0"/>
    <w:rsid w:val="0022664F"/>
    <w:rsid w:val="00226AB2"/>
    <w:rsid w:val="002277AF"/>
    <w:rsid w:val="00230813"/>
    <w:rsid w:val="002317FF"/>
    <w:rsid w:val="002351F3"/>
    <w:rsid w:val="00236E5C"/>
    <w:rsid w:val="0023724A"/>
    <w:rsid w:val="00237FB2"/>
    <w:rsid w:val="00240ACD"/>
    <w:rsid w:val="00240D0B"/>
    <w:rsid w:val="00241E19"/>
    <w:rsid w:val="00241E2C"/>
    <w:rsid w:val="00243AAB"/>
    <w:rsid w:val="002444A8"/>
    <w:rsid w:val="00244956"/>
    <w:rsid w:val="00246085"/>
    <w:rsid w:val="00246687"/>
    <w:rsid w:val="00246FED"/>
    <w:rsid w:val="002507EA"/>
    <w:rsid w:val="002516B7"/>
    <w:rsid w:val="00251C32"/>
    <w:rsid w:val="00251D68"/>
    <w:rsid w:val="00252208"/>
    <w:rsid w:val="00252234"/>
    <w:rsid w:val="00252D17"/>
    <w:rsid w:val="00253191"/>
    <w:rsid w:val="0025370D"/>
    <w:rsid w:val="00254556"/>
    <w:rsid w:val="002563C0"/>
    <w:rsid w:val="00256B8D"/>
    <w:rsid w:val="0026493B"/>
    <w:rsid w:val="002706F0"/>
    <w:rsid w:val="0027384E"/>
    <w:rsid w:val="00273B69"/>
    <w:rsid w:val="002750D9"/>
    <w:rsid w:val="00276779"/>
    <w:rsid w:val="00277CA3"/>
    <w:rsid w:val="0028061F"/>
    <w:rsid w:val="0028113E"/>
    <w:rsid w:val="00281169"/>
    <w:rsid w:val="00281C40"/>
    <w:rsid w:val="00283611"/>
    <w:rsid w:val="0028417F"/>
    <w:rsid w:val="002852A0"/>
    <w:rsid w:val="00285432"/>
    <w:rsid w:val="00286469"/>
    <w:rsid w:val="00286E05"/>
    <w:rsid w:val="00287032"/>
    <w:rsid w:val="002873AD"/>
    <w:rsid w:val="0028775B"/>
    <w:rsid w:val="00287789"/>
    <w:rsid w:val="0028784B"/>
    <w:rsid w:val="002904D3"/>
    <w:rsid w:val="0029249B"/>
    <w:rsid w:val="002928BF"/>
    <w:rsid w:val="00292F8A"/>
    <w:rsid w:val="00293D8F"/>
    <w:rsid w:val="0029479A"/>
    <w:rsid w:val="00295C19"/>
    <w:rsid w:val="00295E9E"/>
    <w:rsid w:val="002A0635"/>
    <w:rsid w:val="002A0800"/>
    <w:rsid w:val="002A0DD6"/>
    <w:rsid w:val="002A1A4C"/>
    <w:rsid w:val="002A3C34"/>
    <w:rsid w:val="002A412D"/>
    <w:rsid w:val="002A420B"/>
    <w:rsid w:val="002A55EA"/>
    <w:rsid w:val="002A7824"/>
    <w:rsid w:val="002B02D1"/>
    <w:rsid w:val="002B0E69"/>
    <w:rsid w:val="002B11FB"/>
    <w:rsid w:val="002B212C"/>
    <w:rsid w:val="002B28C4"/>
    <w:rsid w:val="002B2A1A"/>
    <w:rsid w:val="002B3FE7"/>
    <w:rsid w:val="002B4053"/>
    <w:rsid w:val="002B43C7"/>
    <w:rsid w:val="002B4DBD"/>
    <w:rsid w:val="002B5160"/>
    <w:rsid w:val="002B7000"/>
    <w:rsid w:val="002C15FE"/>
    <w:rsid w:val="002C19AE"/>
    <w:rsid w:val="002C1D83"/>
    <w:rsid w:val="002C2116"/>
    <w:rsid w:val="002C4B29"/>
    <w:rsid w:val="002C5235"/>
    <w:rsid w:val="002C6C45"/>
    <w:rsid w:val="002D0A0C"/>
    <w:rsid w:val="002D17AF"/>
    <w:rsid w:val="002D1F93"/>
    <w:rsid w:val="002D223E"/>
    <w:rsid w:val="002D290A"/>
    <w:rsid w:val="002D39C5"/>
    <w:rsid w:val="002D573C"/>
    <w:rsid w:val="002D58B1"/>
    <w:rsid w:val="002D58E0"/>
    <w:rsid w:val="002D5FDC"/>
    <w:rsid w:val="002D633F"/>
    <w:rsid w:val="002E0752"/>
    <w:rsid w:val="002E0F6E"/>
    <w:rsid w:val="002E24C2"/>
    <w:rsid w:val="002E2562"/>
    <w:rsid w:val="002E31E0"/>
    <w:rsid w:val="002E3FBB"/>
    <w:rsid w:val="002E4225"/>
    <w:rsid w:val="002E47B5"/>
    <w:rsid w:val="002E5698"/>
    <w:rsid w:val="002E697F"/>
    <w:rsid w:val="002E6C60"/>
    <w:rsid w:val="002E7609"/>
    <w:rsid w:val="002F0AC6"/>
    <w:rsid w:val="002F1741"/>
    <w:rsid w:val="002F1A0D"/>
    <w:rsid w:val="002F21A8"/>
    <w:rsid w:val="002F3CA9"/>
    <w:rsid w:val="002F3F7B"/>
    <w:rsid w:val="002F49B5"/>
    <w:rsid w:val="002F5116"/>
    <w:rsid w:val="002F5EC1"/>
    <w:rsid w:val="003016CD"/>
    <w:rsid w:val="00303D7A"/>
    <w:rsid w:val="00304112"/>
    <w:rsid w:val="003042EC"/>
    <w:rsid w:val="003051CC"/>
    <w:rsid w:val="0030595D"/>
    <w:rsid w:val="00305A1D"/>
    <w:rsid w:val="00305DEA"/>
    <w:rsid w:val="00306F58"/>
    <w:rsid w:val="003073E6"/>
    <w:rsid w:val="00310D2C"/>
    <w:rsid w:val="00312FBF"/>
    <w:rsid w:val="00313005"/>
    <w:rsid w:val="003139FB"/>
    <w:rsid w:val="003146EB"/>
    <w:rsid w:val="00314D16"/>
    <w:rsid w:val="00316AAB"/>
    <w:rsid w:val="00321005"/>
    <w:rsid w:val="003215A0"/>
    <w:rsid w:val="00323932"/>
    <w:rsid w:val="00324BE2"/>
    <w:rsid w:val="003258B2"/>
    <w:rsid w:val="00327144"/>
    <w:rsid w:val="003277F7"/>
    <w:rsid w:val="00327983"/>
    <w:rsid w:val="003279B3"/>
    <w:rsid w:val="00327C2E"/>
    <w:rsid w:val="00332E6C"/>
    <w:rsid w:val="00333D5E"/>
    <w:rsid w:val="00333E35"/>
    <w:rsid w:val="00334231"/>
    <w:rsid w:val="003355EA"/>
    <w:rsid w:val="00336076"/>
    <w:rsid w:val="00336AED"/>
    <w:rsid w:val="003372AD"/>
    <w:rsid w:val="00337761"/>
    <w:rsid w:val="003400E1"/>
    <w:rsid w:val="0034063C"/>
    <w:rsid w:val="00340BE1"/>
    <w:rsid w:val="00340E21"/>
    <w:rsid w:val="00341B44"/>
    <w:rsid w:val="003428B3"/>
    <w:rsid w:val="00344D7B"/>
    <w:rsid w:val="003456D9"/>
    <w:rsid w:val="00345B1E"/>
    <w:rsid w:val="00347933"/>
    <w:rsid w:val="00347FFB"/>
    <w:rsid w:val="00350F7C"/>
    <w:rsid w:val="00351D5B"/>
    <w:rsid w:val="00353714"/>
    <w:rsid w:val="00355736"/>
    <w:rsid w:val="00355D6F"/>
    <w:rsid w:val="00357E84"/>
    <w:rsid w:val="003600A9"/>
    <w:rsid w:val="00360866"/>
    <w:rsid w:val="00360DCF"/>
    <w:rsid w:val="00361D02"/>
    <w:rsid w:val="003632EA"/>
    <w:rsid w:val="00363367"/>
    <w:rsid w:val="00364AB9"/>
    <w:rsid w:val="00364E34"/>
    <w:rsid w:val="00365614"/>
    <w:rsid w:val="00366413"/>
    <w:rsid w:val="00366E9D"/>
    <w:rsid w:val="003672D4"/>
    <w:rsid w:val="00367477"/>
    <w:rsid w:val="00367841"/>
    <w:rsid w:val="00367B31"/>
    <w:rsid w:val="00367EDA"/>
    <w:rsid w:val="00371AAE"/>
    <w:rsid w:val="00373389"/>
    <w:rsid w:val="00376267"/>
    <w:rsid w:val="003773D5"/>
    <w:rsid w:val="00377C56"/>
    <w:rsid w:val="00380833"/>
    <w:rsid w:val="00380929"/>
    <w:rsid w:val="0038101F"/>
    <w:rsid w:val="00383644"/>
    <w:rsid w:val="003837CB"/>
    <w:rsid w:val="0038386E"/>
    <w:rsid w:val="00383FCE"/>
    <w:rsid w:val="003842DC"/>
    <w:rsid w:val="0038540A"/>
    <w:rsid w:val="00385EFC"/>
    <w:rsid w:val="003879A9"/>
    <w:rsid w:val="00390744"/>
    <w:rsid w:val="00390D10"/>
    <w:rsid w:val="00391514"/>
    <w:rsid w:val="003928DA"/>
    <w:rsid w:val="003930CB"/>
    <w:rsid w:val="00395261"/>
    <w:rsid w:val="0039657C"/>
    <w:rsid w:val="003973E9"/>
    <w:rsid w:val="003A2734"/>
    <w:rsid w:val="003A296C"/>
    <w:rsid w:val="003A3FF7"/>
    <w:rsid w:val="003A4435"/>
    <w:rsid w:val="003A44E9"/>
    <w:rsid w:val="003A5333"/>
    <w:rsid w:val="003A539E"/>
    <w:rsid w:val="003A7B51"/>
    <w:rsid w:val="003A7D32"/>
    <w:rsid w:val="003B062C"/>
    <w:rsid w:val="003B2DC3"/>
    <w:rsid w:val="003B3726"/>
    <w:rsid w:val="003B46CC"/>
    <w:rsid w:val="003B521F"/>
    <w:rsid w:val="003B60A1"/>
    <w:rsid w:val="003B6B8E"/>
    <w:rsid w:val="003B7A41"/>
    <w:rsid w:val="003C09F1"/>
    <w:rsid w:val="003C0EDF"/>
    <w:rsid w:val="003C0FC8"/>
    <w:rsid w:val="003C2115"/>
    <w:rsid w:val="003C2964"/>
    <w:rsid w:val="003C2F17"/>
    <w:rsid w:val="003C3A3A"/>
    <w:rsid w:val="003C3AA5"/>
    <w:rsid w:val="003C53E1"/>
    <w:rsid w:val="003C6D64"/>
    <w:rsid w:val="003C72A2"/>
    <w:rsid w:val="003C7B2B"/>
    <w:rsid w:val="003C7EE9"/>
    <w:rsid w:val="003D012B"/>
    <w:rsid w:val="003D1422"/>
    <w:rsid w:val="003D277D"/>
    <w:rsid w:val="003D3D7C"/>
    <w:rsid w:val="003D46DE"/>
    <w:rsid w:val="003D54BB"/>
    <w:rsid w:val="003E0778"/>
    <w:rsid w:val="003E0A75"/>
    <w:rsid w:val="003E1B72"/>
    <w:rsid w:val="003E1F82"/>
    <w:rsid w:val="003E3B99"/>
    <w:rsid w:val="003E4FA0"/>
    <w:rsid w:val="003E553D"/>
    <w:rsid w:val="003E57C5"/>
    <w:rsid w:val="003E57FC"/>
    <w:rsid w:val="003E6AFF"/>
    <w:rsid w:val="003F0D1D"/>
    <w:rsid w:val="003F17E0"/>
    <w:rsid w:val="003F1FB7"/>
    <w:rsid w:val="003F394D"/>
    <w:rsid w:val="003F4BA3"/>
    <w:rsid w:val="003F4D85"/>
    <w:rsid w:val="003F611C"/>
    <w:rsid w:val="003F6E35"/>
    <w:rsid w:val="003F788E"/>
    <w:rsid w:val="003F79EF"/>
    <w:rsid w:val="00401758"/>
    <w:rsid w:val="004019A3"/>
    <w:rsid w:val="00402444"/>
    <w:rsid w:val="00404A06"/>
    <w:rsid w:val="00406796"/>
    <w:rsid w:val="00410177"/>
    <w:rsid w:val="00411820"/>
    <w:rsid w:val="00412654"/>
    <w:rsid w:val="00413A3F"/>
    <w:rsid w:val="00417F04"/>
    <w:rsid w:val="00417F4A"/>
    <w:rsid w:val="00420C5C"/>
    <w:rsid w:val="00420CF0"/>
    <w:rsid w:val="004213B4"/>
    <w:rsid w:val="00421729"/>
    <w:rsid w:val="004222B4"/>
    <w:rsid w:val="004225FC"/>
    <w:rsid w:val="0042261B"/>
    <w:rsid w:val="0042290C"/>
    <w:rsid w:val="004229D4"/>
    <w:rsid w:val="00422BE7"/>
    <w:rsid w:val="004232A1"/>
    <w:rsid w:val="004234F8"/>
    <w:rsid w:val="004241C9"/>
    <w:rsid w:val="004267C6"/>
    <w:rsid w:val="0042688B"/>
    <w:rsid w:val="004268EB"/>
    <w:rsid w:val="00426C72"/>
    <w:rsid w:val="00427B51"/>
    <w:rsid w:val="00427E83"/>
    <w:rsid w:val="00431023"/>
    <w:rsid w:val="00431576"/>
    <w:rsid w:val="0043187D"/>
    <w:rsid w:val="00431F42"/>
    <w:rsid w:val="00433E9A"/>
    <w:rsid w:val="00434B94"/>
    <w:rsid w:val="00437055"/>
    <w:rsid w:val="00437133"/>
    <w:rsid w:val="00437CDC"/>
    <w:rsid w:val="00440AB7"/>
    <w:rsid w:val="00440E31"/>
    <w:rsid w:val="00441B0C"/>
    <w:rsid w:val="004424ED"/>
    <w:rsid w:val="00442625"/>
    <w:rsid w:val="00442B9C"/>
    <w:rsid w:val="00446E4C"/>
    <w:rsid w:val="00452361"/>
    <w:rsid w:val="004526DD"/>
    <w:rsid w:val="00453B51"/>
    <w:rsid w:val="0045427B"/>
    <w:rsid w:val="00454551"/>
    <w:rsid w:val="00456809"/>
    <w:rsid w:val="00457CBA"/>
    <w:rsid w:val="00461FE1"/>
    <w:rsid w:val="004629AE"/>
    <w:rsid w:val="004632FB"/>
    <w:rsid w:val="004634C3"/>
    <w:rsid w:val="00464CA1"/>
    <w:rsid w:val="00465EA1"/>
    <w:rsid w:val="00466F94"/>
    <w:rsid w:val="004677B0"/>
    <w:rsid w:val="00470109"/>
    <w:rsid w:val="0047058F"/>
    <w:rsid w:val="00470EBF"/>
    <w:rsid w:val="00471927"/>
    <w:rsid w:val="00471C0D"/>
    <w:rsid w:val="00471F21"/>
    <w:rsid w:val="00472811"/>
    <w:rsid w:val="0047579E"/>
    <w:rsid w:val="004766FC"/>
    <w:rsid w:val="0047714F"/>
    <w:rsid w:val="00480739"/>
    <w:rsid w:val="00480B14"/>
    <w:rsid w:val="00480FC5"/>
    <w:rsid w:val="00481DCF"/>
    <w:rsid w:val="0048240B"/>
    <w:rsid w:val="00482767"/>
    <w:rsid w:val="00483190"/>
    <w:rsid w:val="004852A9"/>
    <w:rsid w:val="0048567C"/>
    <w:rsid w:val="00485907"/>
    <w:rsid w:val="004863FC"/>
    <w:rsid w:val="004871A9"/>
    <w:rsid w:val="00487477"/>
    <w:rsid w:val="0049071F"/>
    <w:rsid w:val="00493634"/>
    <w:rsid w:val="00493BDF"/>
    <w:rsid w:val="00493CA2"/>
    <w:rsid w:val="0049490D"/>
    <w:rsid w:val="00494CC1"/>
    <w:rsid w:val="004958F5"/>
    <w:rsid w:val="00496D9F"/>
    <w:rsid w:val="004974B2"/>
    <w:rsid w:val="004975E7"/>
    <w:rsid w:val="004A0081"/>
    <w:rsid w:val="004A0DCE"/>
    <w:rsid w:val="004A19F5"/>
    <w:rsid w:val="004A241C"/>
    <w:rsid w:val="004A2AE5"/>
    <w:rsid w:val="004A7B62"/>
    <w:rsid w:val="004A7C25"/>
    <w:rsid w:val="004B083F"/>
    <w:rsid w:val="004B1F3E"/>
    <w:rsid w:val="004B358E"/>
    <w:rsid w:val="004B5D9A"/>
    <w:rsid w:val="004B74F4"/>
    <w:rsid w:val="004C0EA6"/>
    <w:rsid w:val="004C10D3"/>
    <w:rsid w:val="004C17FF"/>
    <w:rsid w:val="004C31B3"/>
    <w:rsid w:val="004C3201"/>
    <w:rsid w:val="004C401E"/>
    <w:rsid w:val="004C4200"/>
    <w:rsid w:val="004C4FCB"/>
    <w:rsid w:val="004C708C"/>
    <w:rsid w:val="004D0928"/>
    <w:rsid w:val="004D109D"/>
    <w:rsid w:val="004D11EF"/>
    <w:rsid w:val="004D14E1"/>
    <w:rsid w:val="004D1CE6"/>
    <w:rsid w:val="004D46F0"/>
    <w:rsid w:val="004D671E"/>
    <w:rsid w:val="004D72DA"/>
    <w:rsid w:val="004D7821"/>
    <w:rsid w:val="004D7864"/>
    <w:rsid w:val="004D7999"/>
    <w:rsid w:val="004D7E95"/>
    <w:rsid w:val="004E02E1"/>
    <w:rsid w:val="004E20EF"/>
    <w:rsid w:val="004E292F"/>
    <w:rsid w:val="004E2F70"/>
    <w:rsid w:val="004E6152"/>
    <w:rsid w:val="004E6B43"/>
    <w:rsid w:val="004E6F26"/>
    <w:rsid w:val="004E75A5"/>
    <w:rsid w:val="004F122F"/>
    <w:rsid w:val="004F312F"/>
    <w:rsid w:val="004F349C"/>
    <w:rsid w:val="004F35B4"/>
    <w:rsid w:val="004F380F"/>
    <w:rsid w:val="004F3F6F"/>
    <w:rsid w:val="004F5522"/>
    <w:rsid w:val="004F6682"/>
    <w:rsid w:val="004F7A85"/>
    <w:rsid w:val="004F7DC1"/>
    <w:rsid w:val="0050090E"/>
    <w:rsid w:val="00500B6D"/>
    <w:rsid w:val="00501484"/>
    <w:rsid w:val="0050341F"/>
    <w:rsid w:val="00505D46"/>
    <w:rsid w:val="00505EA0"/>
    <w:rsid w:val="00505F51"/>
    <w:rsid w:val="00506F03"/>
    <w:rsid w:val="00507EE8"/>
    <w:rsid w:val="00510A9C"/>
    <w:rsid w:val="00510E57"/>
    <w:rsid w:val="00511447"/>
    <w:rsid w:val="00511905"/>
    <w:rsid w:val="00512371"/>
    <w:rsid w:val="0051390F"/>
    <w:rsid w:val="005145AD"/>
    <w:rsid w:val="00515C93"/>
    <w:rsid w:val="00516ED6"/>
    <w:rsid w:val="005177B9"/>
    <w:rsid w:val="005202D7"/>
    <w:rsid w:val="00520D00"/>
    <w:rsid w:val="0052283B"/>
    <w:rsid w:val="00522D35"/>
    <w:rsid w:val="00523337"/>
    <w:rsid w:val="00523ADA"/>
    <w:rsid w:val="00524D34"/>
    <w:rsid w:val="00524DA6"/>
    <w:rsid w:val="00525909"/>
    <w:rsid w:val="00525A7A"/>
    <w:rsid w:val="00525AEE"/>
    <w:rsid w:val="00526356"/>
    <w:rsid w:val="00527420"/>
    <w:rsid w:val="00527AF1"/>
    <w:rsid w:val="00530D31"/>
    <w:rsid w:val="00531ADF"/>
    <w:rsid w:val="00531BD4"/>
    <w:rsid w:val="00531F85"/>
    <w:rsid w:val="00535017"/>
    <w:rsid w:val="0053527D"/>
    <w:rsid w:val="00536EBB"/>
    <w:rsid w:val="0053702E"/>
    <w:rsid w:val="00537204"/>
    <w:rsid w:val="005373CA"/>
    <w:rsid w:val="005407B0"/>
    <w:rsid w:val="0054148F"/>
    <w:rsid w:val="00542A53"/>
    <w:rsid w:val="00542B97"/>
    <w:rsid w:val="00542FFD"/>
    <w:rsid w:val="0054352A"/>
    <w:rsid w:val="0054389A"/>
    <w:rsid w:val="00543C19"/>
    <w:rsid w:val="00544AB6"/>
    <w:rsid w:val="00545977"/>
    <w:rsid w:val="00545989"/>
    <w:rsid w:val="00545BFD"/>
    <w:rsid w:val="005471D7"/>
    <w:rsid w:val="00550012"/>
    <w:rsid w:val="00550A62"/>
    <w:rsid w:val="00550AAE"/>
    <w:rsid w:val="00552E9E"/>
    <w:rsid w:val="00553109"/>
    <w:rsid w:val="0055371D"/>
    <w:rsid w:val="00554045"/>
    <w:rsid w:val="00555BE4"/>
    <w:rsid w:val="00560D18"/>
    <w:rsid w:val="00560E19"/>
    <w:rsid w:val="00562387"/>
    <w:rsid w:val="00562DAD"/>
    <w:rsid w:val="00565927"/>
    <w:rsid w:val="005659CF"/>
    <w:rsid w:val="00566314"/>
    <w:rsid w:val="00566ADF"/>
    <w:rsid w:val="00566B4A"/>
    <w:rsid w:val="00567A6D"/>
    <w:rsid w:val="005700BF"/>
    <w:rsid w:val="00570B4A"/>
    <w:rsid w:val="00570D09"/>
    <w:rsid w:val="005719B5"/>
    <w:rsid w:val="00573336"/>
    <w:rsid w:val="00573AEE"/>
    <w:rsid w:val="00573BC3"/>
    <w:rsid w:val="005744B3"/>
    <w:rsid w:val="00576A27"/>
    <w:rsid w:val="00576A87"/>
    <w:rsid w:val="005774C2"/>
    <w:rsid w:val="005803F6"/>
    <w:rsid w:val="005812D9"/>
    <w:rsid w:val="00581627"/>
    <w:rsid w:val="005827C2"/>
    <w:rsid w:val="00585CB9"/>
    <w:rsid w:val="00585F6D"/>
    <w:rsid w:val="00586CE5"/>
    <w:rsid w:val="00591C3D"/>
    <w:rsid w:val="00591C7D"/>
    <w:rsid w:val="00591E67"/>
    <w:rsid w:val="00593E21"/>
    <w:rsid w:val="00594ABA"/>
    <w:rsid w:val="00594B8C"/>
    <w:rsid w:val="0059772E"/>
    <w:rsid w:val="00597C4C"/>
    <w:rsid w:val="005A12BD"/>
    <w:rsid w:val="005A1E7D"/>
    <w:rsid w:val="005A1FB9"/>
    <w:rsid w:val="005A25C9"/>
    <w:rsid w:val="005A2DC3"/>
    <w:rsid w:val="005A3B20"/>
    <w:rsid w:val="005A4C11"/>
    <w:rsid w:val="005A5EF5"/>
    <w:rsid w:val="005A63A9"/>
    <w:rsid w:val="005A6F3F"/>
    <w:rsid w:val="005A707B"/>
    <w:rsid w:val="005B0819"/>
    <w:rsid w:val="005B0FC6"/>
    <w:rsid w:val="005B1005"/>
    <w:rsid w:val="005B1094"/>
    <w:rsid w:val="005B2056"/>
    <w:rsid w:val="005B2653"/>
    <w:rsid w:val="005B2E1E"/>
    <w:rsid w:val="005B3175"/>
    <w:rsid w:val="005B371C"/>
    <w:rsid w:val="005B657F"/>
    <w:rsid w:val="005B733D"/>
    <w:rsid w:val="005B7F51"/>
    <w:rsid w:val="005C1777"/>
    <w:rsid w:val="005C1F52"/>
    <w:rsid w:val="005C74A3"/>
    <w:rsid w:val="005D01AA"/>
    <w:rsid w:val="005D1270"/>
    <w:rsid w:val="005D2042"/>
    <w:rsid w:val="005D26C7"/>
    <w:rsid w:val="005D31CA"/>
    <w:rsid w:val="005D383C"/>
    <w:rsid w:val="005D4767"/>
    <w:rsid w:val="005D4B02"/>
    <w:rsid w:val="005D5008"/>
    <w:rsid w:val="005D548B"/>
    <w:rsid w:val="005D62C8"/>
    <w:rsid w:val="005D6E23"/>
    <w:rsid w:val="005D7242"/>
    <w:rsid w:val="005E0242"/>
    <w:rsid w:val="005E03D4"/>
    <w:rsid w:val="005E0724"/>
    <w:rsid w:val="005E18DE"/>
    <w:rsid w:val="005E2BBE"/>
    <w:rsid w:val="005E54D0"/>
    <w:rsid w:val="005E5840"/>
    <w:rsid w:val="005E64D2"/>
    <w:rsid w:val="005E6C77"/>
    <w:rsid w:val="005E7634"/>
    <w:rsid w:val="005F03CB"/>
    <w:rsid w:val="005F0D88"/>
    <w:rsid w:val="005F2CB4"/>
    <w:rsid w:val="005F2D90"/>
    <w:rsid w:val="005F61B4"/>
    <w:rsid w:val="005F74ED"/>
    <w:rsid w:val="005F798B"/>
    <w:rsid w:val="005F7B9F"/>
    <w:rsid w:val="00601CA3"/>
    <w:rsid w:val="00601F71"/>
    <w:rsid w:val="006043B9"/>
    <w:rsid w:val="00604437"/>
    <w:rsid w:val="0060684D"/>
    <w:rsid w:val="00607251"/>
    <w:rsid w:val="0061259C"/>
    <w:rsid w:val="0061271D"/>
    <w:rsid w:val="00613BAE"/>
    <w:rsid w:val="0061464F"/>
    <w:rsid w:val="00617D9A"/>
    <w:rsid w:val="00620234"/>
    <w:rsid w:val="00621D97"/>
    <w:rsid w:val="0062457B"/>
    <w:rsid w:val="00624C59"/>
    <w:rsid w:val="00625054"/>
    <w:rsid w:val="006259BD"/>
    <w:rsid w:val="0062744C"/>
    <w:rsid w:val="00630F07"/>
    <w:rsid w:val="00631E11"/>
    <w:rsid w:val="00631E4B"/>
    <w:rsid w:val="006338C7"/>
    <w:rsid w:val="00634695"/>
    <w:rsid w:val="0063572A"/>
    <w:rsid w:val="00635A58"/>
    <w:rsid w:val="00635CF7"/>
    <w:rsid w:val="00635E27"/>
    <w:rsid w:val="0063683F"/>
    <w:rsid w:val="00636F34"/>
    <w:rsid w:val="006371C7"/>
    <w:rsid w:val="006374FC"/>
    <w:rsid w:val="00640161"/>
    <w:rsid w:val="00642A62"/>
    <w:rsid w:val="00643AEC"/>
    <w:rsid w:val="00643C93"/>
    <w:rsid w:val="00646AC0"/>
    <w:rsid w:val="00647E8F"/>
    <w:rsid w:val="00647F0A"/>
    <w:rsid w:val="00653DF6"/>
    <w:rsid w:val="0065543B"/>
    <w:rsid w:val="006554D7"/>
    <w:rsid w:val="00657475"/>
    <w:rsid w:val="006632A3"/>
    <w:rsid w:val="0066331E"/>
    <w:rsid w:val="00663C3E"/>
    <w:rsid w:val="00664C50"/>
    <w:rsid w:val="00664FE1"/>
    <w:rsid w:val="006658BD"/>
    <w:rsid w:val="006668A7"/>
    <w:rsid w:val="00667266"/>
    <w:rsid w:val="006715FD"/>
    <w:rsid w:val="00671A36"/>
    <w:rsid w:val="006732C0"/>
    <w:rsid w:val="006732E2"/>
    <w:rsid w:val="00673F09"/>
    <w:rsid w:val="00673F66"/>
    <w:rsid w:val="0067448E"/>
    <w:rsid w:val="006760BE"/>
    <w:rsid w:val="00681494"/>
    <w:rsid w:val="00682A63"/>
    <w:rsid w:val="00682EB1"/>
    <w:rsid w:val="00683561"/>
    <w:rsid w:val="006836D6"/>
    <w:rsid w:val="00683C30"/>
    <w:rsid w:val="0068754A"/>
    <w:rsid w:val="0069003D"/>
    <w:rsid w:val="006900EC"/>
    <w:rsid w:val="00690CBD"/>
    <w:rsid w:val="0069170F"/>
    <w:rsid w:val="00691E02"/>
    <w:rsid w:val="0069441E"/>
    <w:rsid w:val="00694505"/>
    <w:rsid w:val="00694870"/>
    <w:rsid w:val="00695D3A"/>
    <w:rsid w:val="00695D66"/>
    <w:rsid w:val="00696DB0"/>
    <w:rsid w:val="00696E07"/>
    <w:rsid w:val="00697367"/>
    <w:rsid w:val="006A2327"/>
    <w:rsid w:val="006A2C86"/>
    <w:rsid w:val="006A3238"/>
    <w:rsid w:val="006A3522"/>
    <w:rsid w:val="006A3AF5"/>
    <w:rsid w:val="006A5538"/>
    <w:rsid w:val="006A5551"/>
    <w:rsid w:val="006A5B33"/>
    <w:rsid w:val="006A6603"/>
    <w:rsid w:val="006A6D98"/>
    <w:rsid w:val="006A7136"/>
    <w:rsid w:val="006B2DA3"/>
    <w:rsid w:val="006B3068"/>
    <w:rsid w:val="006B3ECB"/>
    <w:rsid w:val="006B4402"/>
    <w:rsid w:val="006B4B4F"/>
    <w:rsid w:val="006B7FAD"/>
    <w:rsid w:val="006C0AED"/>
    <w:rsid w:val="006C1089"/>
    <w:rsid w:val="006C22CD"/>
    <w:rsid w:val="006C24D1"/>
    <w:rsid w:val="006C300A"/>
    <w:rsid w:val="006C36DF"/>
    <w:rsid w:val="006C4C1B"/>
    <w:rsid w:val="006C4CDF"/>
    <w:rsid w:val="006C5487"/>
    <w:rsid w:val="006C54A0"/>
    <w:rsid w:val="006C6FC7"/>
    <w:rsid w:val="006C709B"/>
    <w:rsid w:val="006C759F"/>
    <w:rsid w:val="006D0D59"/>
    <w:rsid w:val="006D0D5D"/>
    <w:rsid w:val="006D1575"/>
    <w:rsid w:val="006D15D5"/>
    <w:rsid w:val="006D1B9D"/>
    <w:rsid w:val="006D1D9C"/>
    <w:rsid w:val="006D393B"/>
    <w:rsid w:val="006D41EE"/>
    <w:rsid w:val="006D433F"/>
    <w:rsid w:val="006D4B44"/>
    <w:rsid w:val="006D4D80"/>
    <w:rsid w:val="006D4F43"/>
    <w:rsid w:val="006D5450"/>
    <w:rsid w:val="006D5FAF"/>
    <w:rsid w:val="006D6E65"/>
    <w:rsid w:val="006D70F5"/>
    <w:rsid w:val="006D7EC5"/>
    <w:rsid w:val="006E00BC"/>
    <w:rsid w:val="006E04AE"/>
    <w:rsid w:val="006E064F"/>
    <w:rsid w:val="006E1256"/>
    <w:rsid w:val="006E1AF7"/>
    <w:rsid w:val="006E1C22"/>
    <w:rsid w:val="006E241F"/>
    <w:rsid w:val="006E2758"/>
    <w:rsid w:val="006E2ADD"/>
    <w:rsid w:val="006E2DDB"/>
    <w:rsid w:val="006E3525"/>
    <w:rsid w:val="006E3934"/>
    <w:rsid w:val="006E3BF6"/>
    <w:rsid w:val="006E4842"/>
    <w:rsid w:val="006E60AA"/>
    <w:rsid w:val="006E6B8C"/>
    <w:rsid w:val="006E6F2C"/>
    <w:rsid w:val="006E758F"/>
    <w:rsid w:val="006F0314"/>
    <w:rsid w:val="006F0D46"/>
    <w:rsid w:val="006F10DA"/>
    <w:rsid w:val="006F132C"/>
    <w:rsid w:val="006F1C59"/>
    <w:rsid w:val="006F2D80"/>
    <w:rsid w:val="006F2E69"/>
    <w:rsid w:val="006F42F0"/>
    <w:rsid w:val="006F6FD1"/>
    <w:rsid w:val="006F75C9"/>
    <w:rsid w:val="007008C3"/>
    <w:rsid w:val="007017D0"/>
    <w:rsid w:val="0070396B"/>
    <w:rsid w:val="007039A8"/>
    <w:rsid w:val="00703BC4"/>
    <w:rsid w:val="00704368"/>
    <w:rsid w:val="00704391"/>
    <w:rsid w:val="0070445F"/>
    <w:rsid w:val="0070734F"/>
    <w:rsid w:val="00707D1A"/>
    <w:rsid w:val="007101C7"/>
    <w:rsid w:val="0071038C"/>
    <w:rsid w:val="00710442"/>
    <w:rsid w:val="00710BFF"/>
    <w:rsid w:val="007121E3"/>
    <w:rsid w:val="0071267C"/>
    <w:rsid w:val="00712F34"/>
    <w:rsid w:val="00714871"/>
    <w:rsid w:val="00714C4B"/>
    <w:rsid w:val="0071502C"/>
    <w:rsid w:val="0071531D"/>
    <w:rsid w:val="00715AC2"/>
    <w:rsid w:val="00716816"/>
    <w:rsid w:val="00717B85"/>
    <w:rsid w:val="00721BD7"/>
    <w:rsid w:val="007220E3"/>
    <w:rsid w:val="00722847"/>
    <w:rsid w:val="007230C3"/>
    <w:rsid w:val="00723D56"/>
    <w:rsid w:val="00724A62"/>
    <w:rsid w:val="00725030"/>
    <w:rsid w:val="007255BE"/>
    <w:rsid w:val="00725E48"/>
    <w:rsid w:val="00727439"/>
    <w:rsid w:val="007315A1"/>
    <w:rsid w:val="0073202C"/>
    <w:rsid w:val="00732A11"/>
    <w:rsid w:val="00732B0A"/>
    <w:rsid w:val="00732BEB"/>
    <w:rsid w:val="007348E2"/>
    <w:rsid w:val="00735853"/>
    <w:rsid w:val="00735E34"/>
    <w:rsid w:val="00736466"/>
    <w:rsid w:val="00736BAB"/>
    <w:rsid w:val="00737214"/>
    <w:rsid w:val="00740B20"/>
    <w:rsid w:val="00741BB1"/>
    <w:rsid w:val="00743F7C"/>
    <w:rsid w:val="00747532"/>
    <w:rsid w:val="00747A5F"/>
    <w:rsid w:val="00750E5D"/>
    <w:rsid w:val="00751F0B"/>
    <w:rsid w:val="00753065"/>
    <w:rsid w:val="00753616"/>
    <w:rsid w:val="00753677"/>
    <w:rsid w:val="00754A8C"/>
    <w:rsid w:val="00755C56"/>
    <w:rsid w:val="00755CEF"/>
    <w:rsid w:val="007612F5"/>
    <w:rsid w:val="00762112"/>
    <w:rsid w:val="00763977"/>
    <w:rsid w:val="00764F41"/>
    <w:rsid w:val="007653AB"/>
    <w:rsid w:val="007660B4"/>
    <w:rsid w:val="00767A9A"/>
    <w:rsid w:val="00767D79"/>
    <w:rsid w:val="00767E94"/>
    <w:rsid w:val="0077080D"/>
    <w:rsid w:val="00770F11"/>
    <w:rsid w:val="007711CA"/>
    <w:rsid w:val="00771E3E"/>
    <w:rsid w:val="0077229A"/>
    <w:rsid w:val="00772502"/>
    <w:rsid w:val="00773120"/>
    <w:rsid w:val="00773BE2"/>
    <w:rsid w:val="00774AF9"/>
    <w:rsid w:val="00774D36"/>
    <w:rsid w:val="0077534B"/>
    <w:rsid w:val="0077599C"/>
    <w:rsid w:val="007763FD"/>
    <w:rsid w:val="0077670A"/>
    <w:rsid w:val="00777781"/>
    <w:rsid w:val="00780049"/>
    <w:rsid w:val="0078044F"/>
    <w:rsid w:val="007808E5"/>
    <w:rsid w:val="00782764"/>
    <w:rsid w:val="00782A3F"/>
    <w:rsid w:val="00782B25"/>
    <w:rsid w:val="00783A3B"/>
    <w:rsid w:val="00783A72"/>
    <w:rsid w:val="00783C04"/>
    <w:rsid w:val="007859F0"/>
    <w:rsid w:val="00785CD2"/>
    <w:rsid w:val="00786011"/>
    <w:rsid w:val="00786972"/>
    <w:rsid w:val="00786CD3"/>
    <w:rsid w:val="007901FC"/>
    <w:rsid w:val="00792C92"/>
    <w:rsid w:val="0079314E"/>
    <w:rsid w:val="00794109"/>
    <w:rsid w:val="007942C9"/>
    <w:rsid w:val="00794ABB"/>
    <w:rsid w:val="00794DA8"/>
    <w:rsid w:val="00794E52"/>
    <w:rsid w:val="00795D44"/>
    <w:rsid w:val="00795EE3"/>
    <w:rsid w:val="0079651F"/>
    <w:rsid w:val="0079652B"/>
    <w:rsid w:val="00796B01"/>
    <w:rsid w:val="00797770"/>
    <w:rsid w:val="007A0CC3"/>
    <w:rsid w:val="007A1AA9"/>
    <w:rsid w:val="007A1CAB"/>
    <w:rsid w:val="007A2B40"/>
    <w:rsid w:val="007A4626"/>
    <w:rsid w:val="007A48B1"/>
    <w:rsid w:val="007A4D25"/>
    <w:rsid w:val="007B01DC"/>
    <w:rsid w:val="007B3422"/>
    <w:rsid w:val="007B4BDD"/>
    <w:rsid w:val="007B4C72"/>
    <w:rsid w:val="007B54BB"/>
    <w:rsid w:val="007B599E"/>
    <w:rsid w:val="007B6D67"/>
    <w:rsid w:val="007B7080"/>
    <w:rsid w:val="007C10F2"/>
    <w:rsid w:val="007C11C4"/>
    <w:rsid w:val="007C1224"/>
    <w:rsid w:val="007C22E0"/>
    <w:rsid w:val="007C3251"/>
    <w:rsid w:val="007C3A30"/>
    <w:rsid w:val="007C4D64"/>
    <w:rsid w:val="007C5042"/>
    <w:rsid w:val="007C6624"/>
    <w:rsid w:val="007C6AFB"/>
    <w:rsid w:val="007C6D19"/>
    <w:rsid w:val="007D059C"/>
    <w:rsid w:val="007D1131"/>
    <w:rsid w:val="007D1CA6"/>
    <w:rsid w:val="007D1FC2"/>
    <w:rsid w:val="007D2293"/>
    <w:rsid w:val="007D3261"/>
    <w:rsid w:val="007D34CD"/>
    <w:rsid w:val="007D3A2E"/>
    <w:rsid w:val="007D41FC"/>
    <w:rsid w:val="007D7F3C"/>
    <w:rsid w:val="007E0439"/>
    <w:rsid w:val="007E0A2E"/>
    <w:rsid w:val="007E30AD"/>
    <w:rsid w:val="007E31B5"/>
    <w:rsid w:val="007E523D"/>
    <w:rsid w:val="007E581D"/>
    <w:rsid w:val="007E5B16"/>
    <w:rsid w:val="007E7EE9"/>
    <w:rsid w:val="007F039A"/>
    <w:rsid w:val="007F109B"/>
    <w:rsid w:val="007F10B6"/>
    <w:rsid w:val="007F1C43"/>
    <w:rsid w:val="007F3137"/>
    <w:rsid w:val="007F396A"/>
    <w:rsid w:val="007F3E95"/>
    <w:rsid w:val="007F4F91"/>
    <w:rsid w:val="007F58D5"/>
    <w:rsid w:val="007F5D0F"/>
    <w:rsid w:val="007F5F16"/>
    <w:rsid w:val="007F63D1"/>
    <w:rsid w:val="008003CB"/>
    <w:rsid w:val="008007CA"/>
    <w:rsid w:val="008007F1"/>
    <w:rsid w:val="0080280E"/>
    <w:rsid w:val="0080289B"/>
    <w:rsid w:val="0080347C"/>
    <w:rsid w:val="0080419C"/>
    <w:rsid w:val="00804392"/>
    <w:rsid w:val="008067D0"/>
    <w:rsid w:val="00807289"/>
    <w:rsid w:val="00807C79"/>
    <w:rsid w:val="00807EAD"/>
    <w:rsid w:val="0081005F"/>
    <w:rsid w:val="0081187D"/>
    <w:rsid w:val="00811EB0"/>
    <w:rsid w:val="00812177"/>
    <w:rsid w:val="00812968"/>
    <w:rsid w:val="00812E49"/>
    <w:rsid w:val="00813D21"/>
    <w:rsid w:val="008148FF"/>
    <w:rsid w:val="00814FF8"/>
    <w:rsid w:val="008150D4"/>
    <w:rsid w:val="00815C9D"/>
    <w:rsid w:val="00816A16"/>
    <w:rsid w:val="00816C97"/>
    <w:rsid w:val="00817189"/>
    <w:rsid w:val="00817859"/>
    <w:rsid w:val="00821873"/>
    <w:rsid w:val="008220C7"/>
    <w:rsid w:val="008226F3"/>
    <w:rsid w:val="00823414"/>
    <w:rsid w:val="00823AAC"/>
    <w:rsid w:val="00823C82"/>
    <w:rsid w:val="00824E70"/>
    <w:rsid w:val="00825805"/>
    <w:rsid w:val="00825BA1"/>
    <w:rsid w:val="00825FE6"/>
    <w:rsid w:val="008265EF"/>
    <w:rsid w:val="00826837"/>
    <w:rsid w:val="00826C10"/>
    <w:rsid w:val="0083139C"/>
    <w:rsid w:val="00831833"/>
    <w:rsid w:val="00833C19"/>
    <w:rsid w:val="00834FA8"/>
    <w:rsid w:val="00835F51"/>
    <w:rsid w:val="00836183"/>
    <w:rsid w:val="008368B3"/>
    <w:rsid w:val="008371AC"/>
    <w:rsid w:val="008403F0"/>
    <w:rsid w:val="00840807"/>
    <w:rsid w:val="0084091C"/>
    <w:rsid w:val="0084185A"/>
    <w:rsid w:val="0084253E"/>
    <w:rsid w:val="00842E47"/>
    <w:rsid w:val="00844368"/>
    <w:rsid w:val="008447B7"/>
    <w:rsid w:val="00844BF7"/>
    <w:rsid w:val="00844C75"/>
    <w:rsid w:val="00845402"/>
    <w:rsid w:val="00845A2B"/>
    <w:rsid w:val="00845C3A"/>
    <w:rsid w:val="008464EB"/>
    <w:rsid w:val="00846FDF"/>
    <w:rsid w:val="00847183"/>
    <w:rsid w:val="00847BC9"/>
    <w:rsid w:val="00847BE9"/>
    <w:rsid w:val="00850350"/>
    <w:rsid w:val="00851B84"/>
    <w:rsid w:val="00852547"/>
    <w:rsid w:val="008525CE"/>
    <w:rsid w:val="00853E6D"/>
    <w:rsid w:val="00856984"/>
    <w:rsid w:val="00856C2C"/>
    <w:rsid w:val="0085791B"/>
    <w:rsid w:val="008579CF"/>
    <w:rsid w:val="00857CAC"/>
    <w:rsid w:val="008600CC"/>
    <w:rsid w:val="00862EF6"/>
    <w:rsid w:val="00863323"/>
    <w:rsid w:val="008641C1"/>
    <w:rsid w:val="00864370"/>
    <w:rsid w:val="0086512E"/>
    <w:rsid w:val="0086516D"/>
    <w:rsid w:val="00866E79"/>
    <w:rsid w:val="008675FA"/>
    <w:rsid w:val="00867747"/>
    <w:rsid w:val="00867F16"/>
    <w:rsid w:val="0087052F"/>
    <w:rsid w:val="008708B2"/>
    <w:rsid w:val="0087224A"/>
    <w:rsid w:val="00873652"/>
    <w:rsid w:val="008777C8"/>
    <w:rsid w:val="008811F4"/>
    <w:rsid w:val="008816A5"/>
    <w:rsid w:val="00881BA8"/>
    <w:rsid w:val="00882204"/>
    <w:rsid w:val="00882ABF"/>
    <w:rsid w:val="00884268"/>
    <w:rsid w:val="00884999"/>
    <w:rsid w:val="00885BEF"/>
    <w:rsid w:val="008861BA"/>
    <w:rsid w:val="008865F6"/>
    <w:rsid w:val="00887534"/>
    <w:rsid w:val="00891962"/>
    <w:rsid w:val="00892977"/>
    <w:rsid w:val="008933E8"/>
    <w:rsid w:val="00893D71"/>
    <w:rsid w:val="00894386"/>
    <w:rsid w:val="00897AC0"/>
    <w:rsid w:val="008A0C7F"/>
    <w:rsid w:val="008A122E"/>
    <w:rsid w:val="008A3D2E"/>
    <w:rsid w:val="008A4CB7"/>
    <w:rsid w:val="008A4DD2"/>
    <w:rsid w:val="008A5926"/>
    <w:rsid w:val="008A6135"/>
    <w:rsid w:val="008A61FF"/>
    <w:rsid w:val="008A6961"/>
    <w:rsid w:val="008B0B07"/>
    <w:rsid w:val="008B1ED1"/>
    <w:rsid w:val="008B265C"/>
    <w:rsid w:val="008B3C82"/>
    <w:rsid w:val="008B3E16"/>
    <w:rsid w:val="008B5D43"/>
    <w:rsid w:val="008B62D9"/>
    <w:rsid w:val="008B6796"/>
    <w:rsid w:val="008B76C7"/>
    <w:rsid w:val="008C0AF7"/>
    <w:rsid w:val="008C1643"/>
    <w:rsid w:val="008C228C"/>
    <w:rsid w:val="008C2A0A"/>
    <w:rsid w:val="008C381E"/>
    <w:rsid w:val="008C43C8"/>
    <w:rsid w:val="008C4CBA"/>
    <w:rsid w:val="008C4D5C"/>
    <w:rsid w:val="008C5FB6"/>
    <w:rsid w:val="008C64F9"/>
    <w:rsid w:val="008C6D6C"/>
    <w:rsid w:val="008C7870"/>
    <w:rsid w:val="008D3BEF"/>
    <w:rsid w:val="008D4B6D"/>
    <w:rsid w:val="008D5615"/>
    <w:rsid w:val="008D6974"/>
    <w:rsid w:val="008D75AB"/>
    <w:rsid w:val="008D7973"/>
    <w:rsid w:val="008E0600"/>
    <w:rsid w:val="008E0B4E"/>
    <w:rsid w:val="008E1407"/>
    <w:rsid w:val="008E2398"/>
    <w:rsid w:val="008E2C15"/>
    <w:rsid w:val="008E2F09"/>
    <w:rsid w:val="008E2F19"/>
    <w:rsid w:val="008E32D0"/>
    <w:rsid w:val="008E36AF"/>
    <w:rsid w:val="008E4BEC"/>
    <w:rsid w:val="008E4C1A"/>
    <w:rsid w:val="008E5B4E"/>
    <w:rsid w:val="008E71CA"/>
    <w:rsid w:val="008E7D09"/>
    <w:rsid w:val="008F0AEC"/>
    <w:rsid w:val="008F24F4"/>
    <w:rsid w:val="008F2745"/>
    <w:rsid w:val="008F4059"/>
    <w:rsid w:val="008F5CDC"/>
    <w:rsid w:val="008F67DD"/>
    <w:rsid w:val="008F6AEF"/>
    <w:rsid w:val="008F6C29"/>
    <w:rsid w:val="008F76EF"/>
    <w:rsid w:val="0090014E"/>
    <w:rsid w:val="0090036A"/>
    <w:rsid w:val="00900606"/>
    <w:rsid w:val="00900C2F"/>
    <w:rsid w:val="00902712"/>
    <w:rsid w:val="0090563F"/>
    <w:rsid w:val="00905AA0"/>
    <w:rsid w:val="00905C25"/>
    <w:rsid w:val="00907412"/>
    <w:rsid w:val="0091115F"/>
    <w:rsid w:val="00911B72"/>
    <w:rsid w:val="00914719"/>
    <w:rsid w:val="00915EAE"/>
    <w:rsid w:val="0091694E"/>
    <w:rsid w:val="009200DC"/>
    <w:rsid w:val="00920D96"/>
    <w:rsid w:val="00923C3B"/>
    <w:rsid w:val="00924115"/>
    <w:rsid w:val="00924FA5"/>
    <w:rsid w:val="0092603A"/>
    <w:rsid w:val="00926D10"/>
    <w:rsid w:val="00927021"/>
    <w:rsid w:val="00930A61"/>
    <w:rsid w:val="00933DE5"/>
    <w:rsid w:val="00934BEF"/>
    <w:rsid w:val="00935E27"/>
    <w:rsid w:val="00936FA5"/>
    <w:rsid w:val="009377C6"/>
    <w:rsid w:val="00937FE8"/>
    <w:rsid w:val="00941256"/>
    <w:rsid w:val="009414F2"/>
    <w:rsid w:val="0094192A"/>
    <w:rsid w:val="00942BB1"/>
    <w:rsid w:val="0095041B"/>
    <w:rsid w:val="00950A23"/>
    <w:rsid w:val="0095185F"/>
    <w:rsid w:val="0095204A"/>
    <w:rsid w:val="00952619"/>
    <w:rsid w:val="0095369F"/>
    <w:rsid w:val="009538A2"/>
    <w:rsid w:val="00953B61"/>
    <w:rsid w:val="009552EA"/>
    <w:rsid w:val="009552EE"/>
    <w:rsid w:val="00955431"/>
    <w:rsid w:val="00955521"/>
    <w:rsid w:val="00955BA8"/>
    <w:rsid w:val="00955C01"/>
    <w:rsid w:val="00955E9C"/>
    <w:rsid w:val="00956690"/>
    <w:rsid w:val="00956951"/>
    <w:rsid w:val="00957242"/>
    <w:rsid w:val="00960726"/>
    <w:rsid w:val="00960A4D"/>
    <w:rsid w:val="009618F1"/>
    <w:rsid w:val="0096293A"/>
    <w:rsid w:val="00962C0E"/>
    <w:rsid w:val="00962EF7"/>
    <w:rsid w:val="009644CB"/>
    <w:rsid w:val="009657FE"/>
    <w:rsid w:val="00966460"/>
    <w:rsid w:val="00966485"/>
    <w:rsid w:val="00966905"/>
    <w:rsid w:val="00966ED1"/>
    <w:rsid w:val="00966FE6"/>
    <w:rsid w:val="0097055D"/>
    <w:rsid w:val="009713AD"/>
    <w:rsid w:val="009736A0"/>
    <w:rsid w:val="00973C39"/>
    <w:rsid w:val="00973FBF"/>
    <w:rsid w:val="00974481"/>
    <w:rsid w:val="0097601D"/>
    <w:rsid w:val="00976500"/>
    <w:rsid w:val="0098182A"/>
    <w:rsid w:val="00981E81"/>
    <w:rsid w:val="00982AC7"/>
    <w:rsid w:val="009847D4"/>
    <w:rsid w:val="00984CF0"/>
    <w:rsid w:val="00984E07"/>
    <w:rsid w:val="009856B2"/>
    <w:rsid w:val="00985851"/>
    <w:rsid w:val="0098640C"/>
    <w:rsid w:val="0099091E"/>
    <w:rsid w:val="00990CAD"/>
    <w:rsid w:val="00991F21"/>
    <w:rsid w:val="009924F4"/>
    <w:rsid w:val="00992547"/>
    <w:rsid w:val="00995FA0"/>
    <w:rsid w:val="009A0274"/>
    <w:rsid w:val="009A0483"/>
    <w:rsid w:val="009A0A47"/>
    <w:rsid w:val="009A10E7"/>
    <w:rsid w:val="009A3C71"/>
    <w:rsid w:val="009A42E8"/>
    <w:rsid w:val="009A54B6"/>
    <w:rsid w:val="009A686B"/>
    <w:rsid w:val="009A7243"/>
    <w:rsid w:val="009A7F60"/>
    <w:rsid w:val="009B01F9"/>
    <w:rsid w:val="009B0E62"/>
    <w:rsid w:val="009B10E9"/>
    <w:rsid w:val="009B1B59"/>
    <w:rsid w:val="009B294A"/>
    <w:rsid w:val="009B2B64"/>
    <w:rsid w:val="009B2C02"/>
    <w:rsid w:val="009B2C44"/>
    <w:rsid w:val="009B5316"/>
    <w:rsid w:val="009B58AD"/>
    <w:rsid w:val="009B6C4C"/>
    <w:rsid w:val="009C0B41"/>
    <w:rsid w:val="009C1631"/>
    <w:rsid w:val="009C193C"/>
    <w:rsid w:val="009C19FB"/>
    <w:rsid w:val="009C2E5A"/>
    <w:rsid w:val="009C3099"/>
    <w:rsid w:val="009C347C"/>
    <w:rsid w:val="009C41CB"/>
    <w:rsid w:val="009C4463"/>
    <w:rsid w:val="009C6BAF"/>
    <w:rsid w:val="009C6FAB"/>
    <w:rsid w:val="009C704D"/>
    <w:rsid w:val="009C7B69"/>
    <w:rsid w:val="009D10A3"/>
    <w:rsid w:val="009D23F6"/>
    <w:rsid w:val="009D2742"/>
    <w:rsid w:val="009D3432"/>
    <w:rsid w:val="009D395E"/>
    <w:rsid w:val="009D4143"/>
    <w:rsid w:val="009D4D10"/>
    <w:rsid w:val="009D57AA"/>
    <w:rsid w:val="009D61E2"/>
    <w:rsid w:val="009D6BA9"/>
    <w:rsid w:val="009D710E"/>
    <w:rsid w:val="009D7B39"/>
    <w:rsid w:val="009E0AF7"/>
    <w:rsid w:val="009E1005"/>
    <w:rsid w:val="009E1B16"/>
    <w:rsid w:val="009E1EE6"/>
    <w:rsid w:val="009E2DFA"/>
    <w:rsid w:val="009E307A"/>
    <w:rsid w:val="009E33EE"/>
    <w:rsid w:val="009E49E8"/>
    <w:rsid w:val="009E4A7A"/>
    <w:rsid w:val="009E53AD"/>
    <w:rsid w:val="009E54E1"/>
    <w:rsid w:val="009E57DB"/>
    <w:rsid w:val="009E601B"/>
    <w:rsid w:val="009E7EBB"/>
    <w:rsid w:val="009F0134"/>
    <w:rsid w:val="009F207E"/>
    <w:rsid w:val="009F68FD"/>
    <w:rsid w:val="009F6FEF"/>
    <w:rsid w:val="009F7C59"/>
    <w:rsid w:val="009F7EB4"/>
    <w:rsid w:val="00A0014E"/>
    <w:rsid w:val="00A01EFD"/>
    <w:rsid w:val="00A021D1"/>
    <w:rsid w:val="00A02375"/>
    <w:rsid w:val="00A05636"/>
    <w:rsid w:val="00A05943"/>
    <w:rsid w:val="00A0623D"/>
    <w:rsid w:val="00A10CC6"/>
    <w:rsid w:val="00A10EA9"/>
    <w:rsid w:val="00A112EA"/>
    <w:rsid w:val="00A11351"/>
    <w:rsid w:val="00A1213A"/>
    <w:rsid w:val="00A12E22"/>
    <w:rsid w:val="00A15BD8"/>
    <w:rsid w:val="00A16304"/>
    <w:rsid w:val="00A16EC9"/>
    <w:rsid w:val="00A17205"/>
    <w:rsid w:val="00A17D58"/>
    <w:rsid w:val="00A203BF"/>
    <w:rsid w:val="00A20C11"/>
    <w:rsid w:val="00A22A48"/>
    <w:rsid w:val="00A240DA"/>
    <w:rsid w:val="00A24835"/>
    <w:rsid w:val="00A24B05"/>
    <w:rsid w:val="00A26FC0"/>
    <w:rsid w:val="00A305C7"/>
    <w:rsid w:val="00A336C8"/>
    <w:rsid w:val="00A33C86"/>
    <w:rsid w:val="00A34E1C"/>
    <w:rsid w:val="00A3511B"/>
    <w:rsid w:val="00A3523E"/>
    <w:rsid w:val="00A35517"/>
    <w:rsid w:val="00A356D5"/>
    <w:rsid w:val="00A35B42"/>
    <w:rsid w:val="00A35E61"/>
    <w:rsid w:val="00A3613F"/>
    <w:rsid w:val="00A3761A"/>
    <w:rsid w:val="00A406D9"/>
    <w:rsid w:val="00A408CE"/>
    <w:rsid w:val="00A40FDF"/>
    <w:rsid w:val="00A41BB7"/>
    <w:rsid w:val="00A41FE9"/>
    <w:rsid w:val="00A42207"/>
    <w:rsid w:val="00A4352C"/>
    <w:rsid w:val="00A43754"/>
    <w:rsid w:val="00A44473"/>
    <w:rsid w:val="00A44BD6"/>
    <w:rsid w:val="00A44C05"/>
    <w:rsid w:val="00A45974"/>
    <w:rsid w:val="00A467F3"/>
    <w:rsid w:val="00A46E01"/>
    <w:rsid w:val="00A47C13"/>
    <w:rsid w:val="00A508A6"/>
    <w:rsid w:val="00A512A1"/>
    <w:rsid w:val="00A512AF"/>
    <w:rsid w:val="00A5295A"/>
    <w:rsid w:val="00A52D68"/>
    <w:rsid w:val="00A53559"/>
    <w:rsid w:val="00A539AF"/>
    <w:rsid w:val="00A53F6A"/>
    <w:rsid w:val="00A53FE0"/>
    <w:rsid w:val="00A5444F"/>
    <w:rsid w:val="00A54621"/>
    <w:rsid w:val="00A558CF"/>
    <w:rsid w:val="00A562A7"/>
    <w:rsid w:val="00A564CA"/>
    <w:rsid w:val="00A57EA0"/>
    <w:rsid w:val="00A606B4"/>
    <w:rsid w:val="00A60E81"/>
    <w:rsid w:val="00A6102E"/>
    <w:rsid w:val="00A61C9C"/>
    <w:rsid w:val="00A6219B"/>
    <w:rsid w:val="00A62B5C"/>
    <w:rsid w:val="00A64991"/>
    <w:rsid w:val="00A65985"/>
    <w:rsid w:val="00A661E5"/>
    <w:rsid w:val="00A67762"/>
    <w:rsid w:val="00A67C55"/>
    <w:rsid w:val="00A67EBF"/>
    <w:rsid w:val="00A704D2"/>
    <w:rsid w:val="00A71ADE"/>
    <w:rsid w:val="00A72F43"/>
    <w:rsid w:val="00A737DF"/>
    <w:rsid w:val="00A7394D"/>
    <w:rsid w:val="00A7479D"/>
    <w:rsid w:val="00A74AF8"/>
    <w:rsid w:val="00A778E7"/>
    <w:rsid w:val="00A80CC7"/>
    <w:rsid w:val="00A82D33"/>
    <w:rsid w:val="00A834F9"/>
    <w:rsid w:val="00A8366B"/>
    <w:rsid w:val="00A839D9"/>
    <w:rsid w:val="00A845B6"/>
    <w:rsid w:val="00A846F5"/>
    <w:rsid w:val="00A84F5B"/>
    <w:rsid w:val="00A87173"/>
    <w:rsid w:val="00A926EE"/>
    <w:rsid w:val="00A92CF5"/>
    <w:rsid w:val="00A93089"/>
    <w:rsid w:val="00A9312D"/>
    <w:rsid w:val="00A9403D"/>
    <w:rsid w:val="00A94AEC"/>
    <w:rsid w:val="00A96067"/>
    <w:rsid w:val="00A96314"/>
    <w:rsid w:val="00AA236D"/>
    <w:rsid w:val="00AA320B"/>
    <w:rsid w:val="00AA3B66"/>
    <w:rsid w:val="00AA453E"/>
    <w:rsid w:val="00AA4BD2"/>
    <w:rsid w:val="00AA69E4"/>
    <w:rsid w:val="00AA7A76"/>
    <w:rsid w:val="00AB41DC"/>
    <w:rsid w:val="00AB5DD3"/>
    <w:rsid w:val="00AB692B"/>
    <w:rsid w:val="00AB6F89"/>
    <w:rsid w:val="00AC1968"/>
    <w:rsid w:val="00AC2D48"/>
    <w:rsid w:val="00AC37BC"/>
    <w:rsid w:val="00AC3DB3"/>
    <w:rsid w:val="00AC428F"/>
    <w:rsid w:val="00AC6775"/>
    <w:rsid w:val="00AC6867"/>
    <w:rsid w:val="00AC6F18"/>
    <w:rsid w:val="00AD096A"/>
    <w:rsid w:val="00AD1D0C"/>
    <w:rsid w:val="00AD2981"/>
    <w:rsid w:val="00AD2C9A"/>
    <w:rsid w:val="00AD37FB"/>
    <w:rsid w:val="00AD4A82"/>
    <w:rsid w:val="00AD623F"/>
    <w:rsid w:val="00AD6327"/>
    <w:rsid w:val="00AD646A"/>
    <w:rsid w:val="00AD70BB"/>
    <w:rsid w:val="00AE14D3"/>
    <w:rsid w:val="00AE18CA"/>
    <w:rsid w:val="00AE2CD8"/>
    <w:rsid w:val="00AE3324"/>
    <w:rsid w:val="00AE4178"/>
    <w:rsid w:val="00AE4568"/>
    <w:rsid w:val="00AE53AD"/>
    <w:rsid w:val="00AE572A"/>
    <w:rsid w:val="00AE5EB5"/>
    <w:rsid w:val="00AE6197"/>
    <w:rsid w:val="00AE79B4"/>
    <w:rsid w:val="00AF0234"/>
    <w:rsid w:val="00AF14DB"/>
    <w:rsid w:val="00AF1B80"/>
    <w:rsid w:val="00AF2DDA"/>
    <w:rsid w:val="00AF3947"/>
    <w:rsid w:val="00AF3C7A"/>
    <w:rsid w:val="00AF42C4"/>
    <w:rsid w:val="00AF4390"/>
    <w:rsid w:val="00AF44CD"/>
    <w:rsid w:val="00AF55AF"/>
    <w:rsid w:val="00AF560D"/>
    <w:rsid w:val="00AF5897"/>
    <w:rsid w:val="00AF5927"/>
    <w:rsid w:val="00AF65B1"/>
    <w:rsid w:val="00AF66D6"/>
    <w:rsid w:val="00AF7285"/>
    <w:rsid w:val="00AF78FC"/>
    <w:rsid w:val="00AF7D3C"/>
    <w:rsid w:val="00AF7EDE"/>
    <w:rsid w:val="00B0011C"/>
    <w:rsid w:val="00B023E6"/>
    <w:rsid w:val="00B03026"/>
    <w:rsid w:val="00B03417"/>
    <w:rsid w:val="00B057EE"/>
    <w:rsid w:val="00B061FA"/>
    <w:rsid w:val="00B071D7"/>
    <w:rsid w:val="00B07D68"/>
    <w:rsid w:val="00B11FE8"/>
    <w:rsid w:val="00B138D7"/>
    <w:rsid w:val="00B14BB7"/>
    <w:rsid w:val="00B14EE2"/>
    <w:rsid w:val="00B15E0D"/>
    <w:rsid w:val="00B15EB0"/>
    <w:rsid w:val="00B17C72"/>
    <w:rsid w:val="00B20254"/>
    <w:rsid w:val="00B2046E"/>
    <w:rsid w:val="00B21036"/>
    <w:rsid w:val="00B2166B"/>
    <w:rsid w:val="00B231B3"/>
    <w:rsid w:val="00B2340E"/>
    <w:rsid w:val="00B23962"/>
    <w:rsid w:val="00B2475F"/>
    <w:rsid w:val="00B24BF6"/>
    <w:rsid w:val="00B26085"/>
    <w:rsid w:val="00B3039D"/>
    <w:rsid w:val="00B30DA9"/>
    <w:rsid w:val="00B31EF4"/>
    <w:rsid w:val="00B40F50"/>
    <w:rsid w:val="00B41080"/>
    <w:rsid w:val="00B4159E"/>
    <w:rsid w:val="00B42AB6"/>
    <w:rsid w:val="00B42DB1"/>
    <w:rsid w:val="00B43A68"/>
    <w:rsid w:val="00B4510C"/>
    <w:rsid w:val="00B4514A"/>
    <w:rsid w:val="00B45C1A"/>
    <w:rsid w:val="00B47248"/>
    <w:rsid w:val="00B50246"/>
    <w:rsid w:val="00B52944"/>
    <w:rsid w:val="00B52C60"/>
    <w:rsid w:val="00B52DE2"/>
    <w:rsid w:val="00B54AF5"/>
    <w:rsid w:val="00B56B3E"/>
    <w:rsid w:val="00B574CC"/>
    <w:rsid w:val="00B576BF"/>
    <w:rsid w:val="00B61E5C"/>
    <w:rsid w:val="00B62DE2"/>
    <w:rsid w:val="00B631D1"/>
    <w:rsid w:val="00B633E4"/>
    <w:rsid w:val="00B63809"/>
    <w:rsid w:val="00B642D3"/>
    <w:rsid w:val="00B64AA8"/>
    <w:rsid w:val="00B64B01"/>
    <w:rsid w:val="00B64DEA"/>
    <w:rsid w:val="00B65B30"/>
    <w:rsid w:val="00B66320"/>
    <w:rsid w:val="00B66B09"/>
    <w:rsid w:val="00B706C7"/>
    <w:rsid w:val="00B710D4"/>
    <w:rsid w:val="00B71E26"/>
    <w:rsid w:val="00B71FDD"/>
    <w:rsid w:val="00B722D3"/>
    <w:rsid w:val="00B72564"/>
    <w:rsid w:val="00B73211"/>
    <w:rsid w:val="00B73B69"/>
    <w:rsid w:val="00B7494F"/>
    <w:rsid w:val="00B74D03"/>
    <w:rsid w:val="00B757D9"/>
    <w:rsid w:val="00B757DD"/>
    <w:rsid w:val="00B761CC"/>
    <w:rsid w:val="00B77442"/>
    <w:rsid w:val="00B7791A"/>
    <w:rsid w:val="00B8062C"/>
    <w:rsid w:val="00B807C5"/>
    <w:rsid w:val="00B8094E"/>
    <w:rsid w:val="00B8094F"/>
    <w:rsid w:val="00B80A72"/>
    <w:rsid w:val="00B80A9F"/>
    <w:rsid w:val="00B826C4"/>
    <w:rsid w:val="00B82D8E"/>
    <w:rsid w:val="00B83E27"/>
    <w:rsid w:val="00B8420B"/>
    <w:rsid w:val="00B84369"/>
    <w:rsid w:val="00B84647"/>
    <w:rsid w:val="00B85A2C"/>
    <w:rsid w:val="00B85DF9"/>
    <w:rsid w:val="00B8658A"/>
    <w:rsid w:val="00B87F70"/>
    <w:rsid w:val="00B9230D"/>
    <w:rsid w:val="00B924D7"/>
    <w:rsid w:val="00B93729"/>
    <w:rsid w:val="00BA1350"/>
    <w:rsid w:val="00BA1F38"/>
    <w:rsid w:val="00BA2569"/>
    <w:rsid w:val="00BA29E8"/>
    <w:rsid w:val="00BA3974"/>
    <w:rsid w:val="00BA3E03"/>
    <w:rsid w:val="00BA4303"/>
    <w:rsid w:val="00BA556E"/>
    <w:rsid w:val="00BA5F94"/>
    <w:rsid w:val="00BA5FFF"/>
    <w:rsid w:val="00BA78A0"/>
    <w:rsid w:val="00BA79C2"/>
    <w:rsid w:val="00BA7E67"/>
    <w:rsid w:val="00BA7FA1"/>
    <w:rsid w:val="00BB0269"/>
    <w:rsid w:val="00BB0DDF"/>
    <w:rsid w:val="00BB12CD"/>
    <w:rsid w:val="00BB1D4A"/>
    <w:rsid w:val="00BB28CF"/>
    <w:rsid w:val="00BB3DEF"/>
    <w:rsid w:val="00BB4131"/>
    <w:rsid w:val="00BB4143"/>
    <w:rsid w:val="00BB53B8"/>
    <w:rsid w:val="00BB5D89"/>
    <w:rsid w:val="00BB77BA"/>
    <w:rsid w:val="00BB7EBD"/>
    <w:rsid w:val="00BC095D"/>
    <w:rsid w:val="00BC3E73"/>
    <w:rsid w:val="00BC5982"/>
    <w:rsid w:val="00BC5A15"/>
    <w:rsid w:val="00BC66A0"/>
    <w:rsid w:val="00BD1084"/>
    <w:rsid w:val="00BD1776"/>
    <w:rsid w:val="00BD39AB"/>
    <w:rsid w:val="00BD3F8C"/>
    <w:rsid w:val="00BD47B6"/>
    <w:rsid w:val="00BD73B4"/>
    <w:rsid w:val="00BD7968"/>
    <w:rsid w:val="00BE011F"/>
    <w:rsid w:val="00BE0D30"/>
    <w:rsid w:val="00BE109E"/>
    <w:rsid w:val="00BE14DC"/>
    <w:rsid w:val="00BE2C47"/>
    <w:rsid w:val="00BE39F2"/>
    <w:rsid w:val="00BE3B6C"/>
    <w:rsid w:val="00BE43C6"/>
    <w:rsid w:val="00BE5273"/>
    <w:rsid w:val="00BE6526"/>
    <w:rsid w:val="00BE7912"/>
    <w:rsid w:val="00BF07D4"/>
    <w:rsid w:val="00BF0F63"/>
    <w:rsid w:val="00BF10CB"/>
    <w:rsid w:val="00BF1C34"/>
    <w:rsid w:val="00BF40C6"/>
    <w:rsid w:val="00BF450C"/>
    <w:rsid w:val="00BF543C"/>
    <w:rsid w:val="00BF5541"/>
    <w:rsid w:val="00BF58E5"/>
    <w:rsid w:val="00BF6409"/>
    <w:rsid w:val="00BF6757"/>
    <w:rsid w:val="00C007E3"/>
    <w:rsid w:val="00C02DF5"/>
    <w:rsid w:val="00C04D78"/>
    <w:rsid w:val="00C04EBD"/>
    <w:rsid w:val="00C053FB"/>
    <w:rsid w:val="00C0708C"/>
    <w:rsid w:val="00C10014"/>
    <w:rsid w:val="00C10A50"/>
    <w:rsid w:val="00C1194F"/>
    <w:rsid w:val="00C11BC0"/>
    <w:rsid w:val="00C12534"/>
    <w:rsid w:val="00C1542A"/>
    <w:rsid w:val="00C159AE"/>
    <w:rsid w:val="00C15CA4"/>
    <w:rsid w:val="00C169BD"/>
    <w:rsid w:val="00C16C5B"/>
    <w:rsid w:val="00C171A7"/>
    <w:rsid w:val="00C17656"/>
    <w:rsid w:val="00C177DA"/>
    <w:rsid w:val="00C17BF2"/>
    <w:rsid w:val="00C17DA4"/>
    <w:rsid w:val="00C2038E"/>
    <w:rsid w:val="00C2047E"/>
    <w:rsid w:val="00C21C32"/>
    <w:rsid w:val="00C2238A"/>
    <w:rsid w:val="00C227A1"/>
    <w:rsid w:val="00C22A4D"/>
    <w:rsid w:val="00C22C9A"/>
    <w:rsid w:val="00C23C62"/>
    <w:rsid w:val="00C23EA8"/>
    <w:rsid w:val="00C24090"/>
    <w:rsid w:val="00C24BD8"/>
    <w:rsid w:val="00C254F5"/>
    <w:rsid w:val="00C27711"/>
    <w:rsid w:val="00C30A26"/>
    <w:rsid w:val="00C32DC7"/>
    <w:rsid w:val="00C348B7"/>
    <w:rsid w:val="00C35990"/>
    <w:rsid w:val="00C409D7"/>
    <w:rsid w:val="00C40F79"/>
    <w:rsid w:val="00C41D08"/>
    <w:rsid w:val="00C41F0E"/>
    <w:rsid w:val="00C42770"/>
    <w:rsid w:val="00C42BA3"/>
    <w:rsid w:val="00C447FB"/>
    <w:rsid w:val="00C45593"/>
    <w:rsid w:val="00C470ED"/>
    <w:rsid w:val="00C47F0D"/>
    <w:rsid w:val="00C50114"/>
    <w:rsid w:val="00C50BF2"/>
    <w:rsid w:val="00C53738"/>
    <w:rsid w:val="00C53EDF"/>
    <w:rsid w:val="00C5423F"/>
    <w:rsid w:val="00C558E5"/>
    <w:rsid w:val="00C56798"/>
    <w:rsid w:val="00C60964"/>
    <w:rsid w:val="00C6100A"/>
    <w:rsid w:val="00C617D9"/>
    <w:rsid w:val="00C617FD"/>
    <w:rsid w:val="00C61932"/>
    <w:rsid w:val="00C62855"/>
    <w:rsid w:val="00C63E56"/>
    <w:rsid w:val="00C64373"/>
    <w:rsid w:val="00C643BE"/>
    <w:rsid w:val="00C6448D"/>
    <w:rsid w:val="00C64A7C"/>
    <w:rsid w:val="00C64E92"/>
    <w:rsid w:val="00C65EC7"/>
    <w:rsid w:val="00C660F9"/>
    <w:rsid w:val="00C662DC"/>
    <w:rsid w:val="00C67922"/>
    <w:rsid w:val="00C70BD2"/>
    <w:rsid w:val="00C70F03"/>
    <w:rsid w:val="00C71834"/>
    <w:rsid w:val="00C71C80"/>
    <w:rsid w:val="00C7239D"/>
    <w:rsid w:val="00C72BFD"/>
    <w:rsid w:val="00C72DAE"/>
    <w:rsid w:val="00C72EC8"/>
    <w:rsid w:val="00C72FE7"/>
    <w:rsid w:val="00C73659"/>
    <w:rsid w:val="00C756DE"/>
    <w:rsid w:val="00C75EDF"/>
    <w:rsid w:val="00C76EF4"/>
    <w:rsid w:val="00C807FF"/>
    <w:rsid w:val="00C8135D"/>
    <w:rsid w:val="00C81697"/>
    <w:rsid w:val="00C82DD9"/>
    <w:rsid w:val="00C83352"/>
    <w:rsid w:val="00C833DF"/>
    <w:rsid w:val="00C8364A"/>
    <w:rsid w:val="00C8422A"/>
    <w:rsid w:val="00C86128"/>
    <w:rsid w:val="00C86420"/>
    <w:rsid w:val="00C8766A"/>
    <w:rsid w:val="00C87AE0"/>
    <w:rsid w:val="00C87FE8"/>
    <w:rsid w:val="00C9097D"/>
    <w:rsid w:val="00C914A2"/>
    <w:rsid w:val="00C925A9"/>
    <w:rsid w:val="00C92855"/>
    <w:rsid w:val="00C93D4A"/>
    <w:rsid w:val="00C9429B"/>
    <w:rsid w:val="00C94E59"/>
    <w:rsid w:val="00C95A80"/>
    <w:rsid w:val="00C96BC1"/>
    <w:rsid w:val="00C9757D"/>
    <w:rsid w:val="00CA157B"/>
    <w:rsid w:val="00CA1DD5"/>
    <w:rsid w:val="00CA2480"/>
    <w:rsid w:val="00CA2B89"/>
    <w:rsid w:val="00CA4351"/>
    <w:rsid w:val="00CA44D7"/>
    <w:rsid w:val="00CA45EC"/>
    <w:rsid w:val="00CA6E56"/>
    <w:rsid w:val="00CA6EEF"/>
    <w:rsid w:val="00CA7552"/>
    <w:rsid w:val="00CB10BC"/>
    <w:rsid w:val="00CB1B0D"/>
    <w:rsid w:val="00CB1E73"/>
    <w:rsid w:val="00CB4205"/>
    <w:rsid w:val="00CB4235"/>
    <w:rsid w:val="00CB5138"/>
    <w:rsid w:val="00CB5F75"/>
    <w:rsid w:val="00CB7327"/>
    <w:rsid w:val="00CB7E73"/>
    <w:rsid w:val="00CC042F"/>
    <w:rsid w:val="00CC24BB"/>
    <w:rsid w:val="00CC41C9"/>
    <w:rsid w:val="00CC596F"/>
    <w:rsid w:val="00CC5BBE"/>
    <w:rsid w:val="00CC6BFD"/>
    <w:rsid w:val="00CC6FCC"/>
    <w:rsid w:val="00CC76E2"/>
    <w:rsid w:val="00CC7DFD"/>
    <w:rsid w:val="00CD0687"/>
    <w:rsid w:val="00CD0691"/>
    <w:rsid w:val="00CD16E0"/>
    <w:rsid w:val="00CD1B94"/>
    <w:rsid w:val="00CD278C"/>
    <w:rsid w:val="00CD2B72"/>
    <w:rsid w:val="00CD32B7"/>
    <w:rsid w:val="00CD3D56"/>
    <w:rsid w:val="00CD5C0B"/>
    <w:rsid w:val="00CD7A2F"/>
    <w:rsid w:val="00CE1EBB"/>
    <w:rsid w:val="00CE315B"/>
    <w:rsid w:val="00CE3763"/>
    <w:rsid w:val="00CE3DBC"/>
    <w:rsid w:val="00CE4409"/>
    <w:rsid w:val="00CE52E8"/>
    <w:rsid w:val="00CE5498"/>
    <w:rsid w:val="00CE5C8A"/>
    <w:rsid w:val="00CE6B3C"/>
    <w:rsid w:val="00CE6D85"/>
    <w:rsid w:val="00CF07B8"/>
    <w:rsid w:val="00CF164C"/>
    <w:rsid w:val="00CF302B"/>
    <w:rsid w:val="00CF4186"/>
    <w:rsid w:val="00CF467F"/>
    <w:rsid w:val="00CF496B"/>
    <w:rsid w:val="00CF5FCF"/>
    <w:rsid w:val="00CF6539"/>
    <w:rsid w:val="00D00A4A"/>
    <w:rsid w:val="00D015B7"/>
    <w:rsid w:val="00D0241E"/>
    <w:rsid w:val="00D028EA"/>
    <w:rsid w:val="00D02A26"/>
    <w:rsid w:val="00D0329E"/>
    <w:rsid w:val="00D03C61"/>
    <w:rsid w:val="00D04E29"/>
    <w:rsid w:val="00D061B2"/>
    <w:rsid w:val="00D06324"/>
    <w:rsid w:val="00D06384"/>
    <w:rsid w:val="00D06ED2"/>
    <w:rsid w:val="00D0767C"/>
    <w:rsid w:val="00D1015F"/>
    <w:rsid w:val="00D10B9C"/>
    <w:rsid w:val="00D115AB"/>
    <w:rsid w:val="00D130B2"/>
    <w:rsid w:val="00D14944"/>
    <w:rsid w:val="00D15FF6"/>
    <w:rsid w:val="00D16B5A"/>
    <w:rsid w:val="00D16BC5"/>
    <w:rsid w:val="00D17787"/>
    <w:rsid w:val="00D21747"/>
    <w:rsid w:val="00D21959"/>
    <w:rsid w:val="00D21C2E"/>
    <w:rsid w:val="00D22373"/>
    <w:rsid w:val="00D22429"/>
    <w:rsid w:val="00D22D97"/>
    <w:rsid w:val="00D23932"/>
    <w:rsid w:val="00D23D62"/>
    <w:rsid w:val="00D23F10"/>
    <w:rsid w:val="00D241BF"/>
    <w:rsid w:val="00D258BC"/>
    <w:rsid w:val="00D2621C"/>
    <w:rsid w:val="00D26391"/>
    <w:rsid w:val="00D3052A"/>
    <w:rsid w:val="00D31814"/>
    <w:rsid w:val="00D32A67"/>
    <w:rsid w:val="00D333BB"/>
    <w:rsid w:val="00D33B03"/>
    <w:rsid w:val="00D33DB7"/>
    <w:rsid w:val="00D340CB"/>
    <w:rsid w:val="00D34B8B"/>
    <w:rsid w:val="00D35F9A"/>
    <w:rsid w:val="00D36553"/>
    <w:rsid w:val="00D3701C"/>
    <w:rsid w:val="00D37C71"/>
    <w:rsid w:val="00D4393B"/>
    <w:rsid w:val="00D43AFC"/>
    <w:rsid w:val="00D45426"/>
    <w:rsid w:val="00D455AF"/>
    <w:rsid w:val="00D4578D"/>
    <w:rsid w:val="00D45BBB"/>
    <w:rsid w:val="00D5104B"/>
    <w:rsid w:val="00D51639"/>
    <w:rsid w:val="00D51E1E"/>
    <w:rsid w:val="00D52811"/>
    <w:rsid w:val="00D539A8"/>
    <w:rsid w:val="00D547A1"/>
    <w:rsid w:val="00D57091"/>
    <w:rsid w:val="00D5787D"/>
    <w:rsid w:val="00D60501"/>
    <w:rsid w:val="00D6098D"/>
    <w:rsid w:val="00D61267"/>
    <w:rsid w:val="00D61689"/>
    <w:rsid w:val="00D61C0B"/>
    <w:rsid w:val="00D61EBD"/>
    <w:rsid w:val="00D62B13"/>
    <w:rsid w:val="00D63D18"/>
    <w:rsid w:val="00D641A7"/>
    <w:rsid w:val="00D655BB"/>
    <w:rsid w:val="00D66755"/>
    <w:rsid w:val="00D6695D"/>
    <w:rsid w:val="00D671B7"/>
    <w:rsid w:val="00D67230"/>
    <w:rsid w:val="00D674D0"/>
    <w:rsid w:val="00D675BB"/>
    <w:rsid w:val="00D70690"/>
    <w:rsid w:val="00D7148C"/>
    <w:rsid w:val="00D71B91"/>
    <w:rsid w:val="00D71C0C"/>
    <w:rsid w:val="00D7219A"/>
    <w:rsid w:val="00D7292A"/>
    <w:rsid w:val="00D72FE3"/>
    <w:rsid w:val="00D73D6F"/>
    <w:rsid w:val="00D73E98"/>
    <w:rsid w:val="00D742C3"/>
    <w:rsid w:val="00D75E8B"/>
    <w:rsid w:val="00D763D6"/>
    <w:rsid w:val="00D77931"/>
    <w:rsid w:val="00D77991"/>
    <w:rsid w:val="00D80062"/>
    <w:rsid w:val="00D81106"/>
    <w:rsid w:val="00D83C7E"/>
    <w:rsid w:val="00D843C8"/>
    <w:rsid w:val="00D84E59"/>
    <w:rsid w:val="00D85A21"/>
    <w:rsid w:val="00D85A4A"/>
    <w:rsid w:val="00D85F87"/>
    <w:rsid w:val="00D86B6C"/>
    <w:rsid w:val="00D8796A"/>
    <w:rsid w:val="00D87D56"/>
    <w:rsid w:val="00D90849"/>
    <w:rsid w:val="00D90ECF"/>
    <w:rsid w:val="00D91111"/>
    <w:rsid w:val="00D92DA6"/>
    <w:rsid w:val="00D93D63"/>
    <w:rsid w:val="00D96A3B"/>
    <w:rsid w:val="00DA02AD"/>
    <w:rsid w:val="00DA07F2"/>
    <w:rsid w:val="00DA1287"/>
    <w:rsid w:val="00DA130E"/>
    <w:rsid w:val="00DA344D"/>
    <w:rsid w:val="00DA4076"/>
    <w:rsid w:val="00DA43F5"/>
    <w:rsid w:val="00DA5BD5"/>
    <w:rsid w:val="00DA6E55"/>
    <w:rsid w:val="00DA6F7C"/>
    <w:rsid w:val="00DA7ABB"/>
    <w:rsid w:val="00DB0271"/>
    <w:rsid w:val="00DB191C"/>
    <w:rsid w:val="00DB1F72"/>
    <w:rsid w:val="00DB24CB"/>
    <w:rsid w:val="00DB2CF2"/>
    <w:rsid w:val="00DB3445"/>
    <w:rsid w:val="00DB4FA2"/>
    <w:rsid w:val="00DB576A"/>
    <w:rsid w:val="00DB6205"/>
    <w:rsid w:val="00DB620F"/>
    <w:rsid w:val="00DB6C7A"/>
    <w:rsid w:val="00DB6CD3"/>
    <w:rsid w:val="00DB7988"/>
    <w:rsid w:val="00DC1FDE"/>
    <w:rsid w:val="00DC28F1"/>
    <w:rsid w:val="00DC2AD2"/>
    <w:rsid w:val="00DC2F47"/>
    <w:rsid w:val="00DC323F"/>
    <w:rsid w:val="00DC537B"/>
    <w:rsid w:val="00DC679C"/>
    <w:rsid w:val="00DC6A34"/>
    <w:rsid w:val="00DC7569"/>
    <w:rsid w:val="00DC7777"/>
    <w:rsid w:val="00DD098D"/>
    <w:rsid w:val="00DD102A"/>
    <w:rsid w:val="00DD10FC"/>
    <w:rsid w:val="00DD1858"/>
    <w:rsid w:val="00DD2C5F"/>
    <w:rsid w:val="00DD2CCF"/>
    <w:rsid w:val="00DD2F56"/>
    <w:rsid w:val="00DD3293"/>
    <w:rsid w:val="00DD3902"/>
    <w:rsid w:val="00DD39E8"/>
    <w:rsid w:val="00DD534C"/>
    <w:rsid w:val="00DD59F7"/>
    <w:rsid w:val="00DD6515"/>
    <w:rsid w:val="00DD6AF6"/>
    <w:rsid w:val="00DD7268"/>
    <w:rsid w:val="00DE09A5"/>
    <w:rsid w:val="00DE0CB6"/>
    <w:rsid w:val="00DE22AF"/>
    <w:rsid w:val="00DE383B"/>
    <w:rsid w:val="00DE4938"/>
    <w:rsid w:val="00DF182C"/>
    <w:rsid w:val="00DF1C4C"/>
    <w:rsid w:val="00DF4561"/>
    <w:rsid w:val="00DF47BD"/>
    <w:rsid w:val="00DF4A88"/>
    <w:rsid w:val="00DF5114"/>
    <w:rsid w:val="00DF5B07"/>
    <w:rsid w:val="00DF5E03"/>
    <w:rsid w:val="00DF67D5"/>
    <w:rsid w:val="00E00BAF"/>
    <w:rsid w:val="00E01899"/>
    <w:rsid w:val="00E01AB6"/>
    <w:rsid w:val="00E02190"/>
    <w:rsid w:val="00E03AE2"/>
    <w:rsid w:val="00E0421D"/>
    <w:rsid w:val="00E04F68"/>
    <w:rsid w:val="00E055B0"/>
    <w:rsid w:val="00E05C43"/>
    <w:rsid w:val="00E06AE2"/>
    <w:rsid w:val="00E06B87"/>
    <w:rsid w:val="00E06C82"/>
    <w:rsid w:val="00E0716F"/>
    <w:rsid w:val="00E07685"/>
    <w:rsid w:val="00E07C5E"/>
    <w:rsid w:val="00E10557"/>
    <w:rsid w:val="00E116BF"/>
    <w:rsid w:val="00E12F97"/>
    <w:rsid w:val="00E1456B"/>
    <w:rsid w:val="00E20E6A"/>
    <w:rsid w:val="00E22191"/>
    <w:rsid w:val="00E22382"/>
    <w:rsid w:val="00E22900"/>
    <w:rsid w:val="00E22E11"/>
    <w:rsid w:val="00E24AFC"/>
    <w:rsid w:val="00E258FB"/>
    <w:rsid w:val="00E3139E"/>
    <w:rsid w:val="00E32070"/>
    <w:rsid w:val="00E32193"/>
    <w:rsid w:val="00E323C8"/>
    <w:rsid w:val="00E328B3"/>
    <w:rsid w:val="00E33334"/>
    <w:rsid w:val="00E34CFD"/>
    <w:rsid w:val="00E37FD5"/>
    <w:rsid w:val="00E42099"/>
    <w:rsid w:val="00E4220D"/>
    <w:rsid w:val="00E423DF"/>
    <w:rsid w:val="00E42790"/>
    <w:rsid w:val="00E42E49"/>
    <w:rsid w:val="00E43972"/>
    <w:rsid w:val="00E43AB9"/>
    <w:rsid w:val="00E43E7D"/>
    <w:rsid w:val="00E44BE4"/>
    <w:rsid w:val="00E44D32"/>
    <w:rsid w:val="00E44FA1"/>
    <w:rsid w:val="00E46A6B"/>
    <w:rsid w:val="00E470C3"/>
    <w:rsid w:val="00E503C8"/>
    <w:rsid w:val="00E50A66"/>
    <w:rsid w:val="00E51C5A"/>
    <w:rsid w:val="00E51F47"/>
    <w:rsid w:val="00E5299F"/>
    <w:rsid w:val="00E541CA"/>
    <w:rsid w:val="00E5576A"/>
    <w:rsid w:val="00E55DBA"/>
    <w:rsid w:val="00E572B4"/>
    <w:rsid w:val="00E57ACF"/>
    <w:rsid w:val="00E57E5C"/>
    <w:rsid w:val="00E60D1F"/>
    <w:rsid w:val="00E6223C"/>
    <w:rsid w:val="00E62B72"/>
    <w:rsid w:val="00E66B00"/>
    <w:rsid w:val="00E66D42"/>
    <w:rsid w:val="00E66D62"/>
    <w:rsid w:val="00E675E9"/>
    <w:rsid w:val="00E677C4"/>
    <w:rsid w:val="00E67BCD"/>
    <w:rsid w:val="00E67F42"/>
    <w:rsid w:val="00E70BB3"/>
    <w:rsid w:val="00E70DF9"/>
    <w:rsid w:val="00E7129F"/>
    <w:rsid w:val="00E71559"/>
    <w:rsid w:val="00E71AD8"/>
    <w:rsid w:val="00E73F31"/>
    <w:rsid w:val="00E74428"/>
    <w:rsid w:val="00E74C3A"/>
    <w:rsid w:val="00E74D0C"/>
    <w:rsid w:val="00E75514"/>
    <w:rsid w:val="00E75DD7"/>
    <w:rsid w:val="00E76A0B"/>
    <w:rsid w:val="00E76C12"/>
    <w:rsid w:val="00E76F2F"/>
    <w:rsid w:val="00E76FBA"/>
    <w:rsid w:val="00E77DFE"/>
    <w:rsid w:val="00E81CDD"/>
    <w:rsid w:val="00E8302D"/>
    <w:rsid w:val="00E8340D"/>
    <w:rsid w:val="00E83C79"/>
    <w:rsid w:val="00E84B67"/>
    <w:rsid w:val="00E860F8"/>
    <w:rsid w:val="00E8648A"/>
    <w:rsid w:val="00E86EEA"/>
    <w:rsid w:val="00E87A39"/>
    <w:rsid w:val="00E91F3D"/>
    <w:rsid w:val="00E922C6"/>
    <w:rsid w:val="00E92CF1"/>
    <w:rsid w:val="00E93E98"/>
    <w:rsid w:val="00E94118"/>
    <w:rsid w:val="00E94859"/>
    <w:rsid w:val="00E96185"/>
    <w:rsid w:val="00E96EBE"/>
    <w:rsid w:val="00E97637"/>
    <w:rsid w:val="00E97657"/>
    <w:rsid w:val="00E97944"/>
    <w:rsid w:val="00EA09C8"/>
    <w:rsid w:val="00EA0F9E"/>
    <w:rsid w:val="00EA1504"/>
    <w:rsid w:val="00EA1A88"/>
    <w:rsid w:val="00EA23CF"/>
    <w:rsid w:val="00EA2D12"/>
    <w:rsid w:val="00EA5645"/>
    <w:rsid w:val="00EA5C4B"/>
    <w:rsid w:val="00EB0E68"/>
    <w:rsid w:val="00EB102C"/>
    <w:rsid w:val="00EB137C"/>
    <w:rsid w:val="00EB1E76"/>
    <w:rsid w:val="00EB3689"/>
    <w:rsid w:val="00EB46A0"/>
    <w:rsid w:val="00EB70CE"/>
    <w:rsid w:val="00EC0AAB"/>
    <w:rsid w:val="00EC1814"/>
    <w:rsid w:val="00EC19AD"/>
    <w:rsid w:val="00EC1C2D"/>
    <w:rsid w:val="00EC227F"/>
    <w:rsid w:val="00EC3CBB"/>
    <w:rsid w:val="00EC563B"/>
    <w:rsid w:val="00EC5B5E"/>
    <w:rsid w:val="00EC6558"/>
    <w:rsid w:val="00EC65D8"/>
    <w:rsid w:val="00EC6B70"/>
    <w:rsid w:val="00ED2B51"/>
    <w:rsid w:val="00ED2EC5"/>
    <w:rsid w:val="00ED4C5A"/>
    <w:rsid w:val="00ED6820"/>
    <w:rsid w:val="00ED75DB"/>
    <w:rsid w:val="00EE1354"/>
    <w:rsid w:val="00EE28A8"/>
    <w:rsid w:val="00EE48DA"/>
    <w:rsid w:val="00EE4CFE"/>
    <w:rsid w:val="00EE4F42"/>
    <w:rsid w:val="00EE52E8"/>
    <w:rsid w:val="00EE6A03"/>
    <w:rsid w:val="00EE72B2"/>
    <w:rsid w:val="00EE7348"/>
    <w:rsid w:val="00EE7C5F"/>
    <w:rsid w:val="00EE7C71"/>
    <w:rsid w:val="00EF05E4"/>
    <w:rsid w:val="00EF0D31"/>
    <w:rsid w:val="00EF104C"/>
    <w:rsid w:val="00EF178B"/>
    <w:rsid w:val="00EF26E0"/>
    <w:rsid w:val="00EF3C80"/>
    <w:rsid w:val="00EF48C6"/>
    <w:rsid w:val="00EF578A"/>
    <w:rsid w:val="00EF6327"/>
    <w:rsid w:val="00EF667C"/>
    <w:rsid w:val="00EF6693"/>
    <w:rsid w:val="00EF7D0C"/>
    <w:rsid w:val="00EF7D16"/>
    <w:rsid w:val="00F01722"/>
    <w:rsid w:val="00F027A6"/>
    <w:rsid w:val="00F02B57"/>
    <w:rsid w:val="00F03CC4"/>
    <w:rsid w:val="00F053EA"/>
    <w:rsid w:val="00F05C6A"/>
    <w:rsid w:val="00F06162"/>
    <w:rsid w:val="00F06CE3"/>
    <w:rsid w:val="00F06DD7"/>
    <w:rsid w:val="00F073BF"/>
    <w:rsid w:val="00F10FF2"/>
    <w:rsid w:val="00F11027"/>
    <w:rsid w:val="00F114E2"/>
    <w:rsid w:val="00F1274A"/>
    <w:rsid w:val="00F127FC"/>
    <w:rsid w:val="00F12D88"/>
    <w:rsid w:val="00F13082"/>
    <w:rsid w:val="00F1359F"/>
    <w:rsid w:val="00F14459"/>
    <w:rsid w:val="00F145EA"/>
    <w:rsid w:val="00F153D9"/>
    <w:rsid w:val="00F16838"/>
    <w:rsid w:val="00F1738B"/>
    <w:rsid w:val="00F2013D"/>
    <w:rsid w:val="00F20D66"/>
    <w:rsid w:val="00F26C11"/>
    <w:rsid w:val="00F30BD2"/>
    <w:rsid w:val="00F314AF"/>
    <w:rsid w:val="00F334A0"/>
    <w:rsid w:val="00F343EA"/>
    <w:rsid w:val="00F353E3"/>
    <w:rsid w:val="00F356DD"/>
    <w:rsid w:val="00F366BC"/>
    <w:rsid w:val="00F36DD2"/>
    <w:rsid w:val="00F36FD6"/>
    <w:rsid w:val="00F37168"/>
    <w:rsid w:val="00F377B0"/>
    <w:rsid w:val="00F40871"/>
    <w:rsid w:val="00F41701"/>
    <w:rsid w:val="00F45551"/>
    <w:rsid w:val="00F45CF7"/>
    <w:rsid w:val="00F4626B"/>
    <w:rsid w:val="00F46B67"/>
    <w:rsid w:val="00F4767D"/>
    <w:rsid w:val="00F479AD"/>
    <w:rsid w:val="00F50235"/>
    <w:rsid w:val="00F51E4C"/>
    <w:rsid w:val="00F51FDA"/>
    <w:rsid w:val="00F5208A"/>
    <w:rsid w:val="00F52F25"/>
    <w:rsid w:val="00F552D9"/>
    <w:rsid w:val="00F55676"/>
    <w:rsid w:val="00F55711"/>
    <w:rsid w:val="00F55864"/>
    <w:rsid w:val="00F574E1"/>
    <w:rsid w:val="00F57CBC"/>
    <w:rsid w:val="00F61086"/>
    <w:rsid w:val="00F61D5A"/>
    <w:rsid w:val="00F628EB"/>
    <w:rsid w:val="00F63413"/>
    <w:rsid w:val="00F63A2B"/>
    <w:rsid w:val="00F63C62"/>
    <w:rsid w:val="00F64B53"/>
    <w:rsid w:val="00F6516F"/>
    <w:rsid w:val="00F65991"/>
    <w:rsid w:val="00F65F90"/>
    <w:rsid w:val="00F669D0"/>
    <w:rsid w:val="00F66CA4"/>
    <w:rsid w:val="00F701F0"/>
    <w:rsid w:val="00F71768"/>
    <w:rsid w:val="00F71DA9"/>
    <w:rsid w:val="00F7202B"/>
    <w:rsid w:val="00F72984"/>
    <w:rsid w:val="00F74383"/>
    <w:rsid w:val="00F7643B"/>
    <w:rsid w:val="00F803DA"/>
    <w:rsid w:val="00F80DB6"/>
    <w:rsid w:val="00F81092"/>
    <w:rsid w:val="00F82767"/>
    <w:rsid w:val="00F83061"/>
    <w:rsid w:val="00F83CFE"/>
    <w:rsid w:val="00F844F6"/>
    <w:rsid w:val="00F84598"/>
    <w:rsid w:val="00F85979"/>
    <w:rsid w:val="00F863E7"/>
    <w:rsid w:val="00F874F0"/>
    <w:rsid w:val="00F90325"/>
    <w:rsid w:val="00F910D6"/>
    <w:rsid w:val="00F9158D"/>
    <w:rsid w:val="00F93242"/>
    <w:rsid w:val="00F9386A"/>
    <w:rsid w:val="00F93A0D"/>
    <w:rsid w:val="00F942A3"/>
    <w:rsid w:val="00F94841"/>
    <w:rsid w:val="00F959B6"/>
    <w:rsid w:val="00F95E06"/>
    <w:rsid w:val="00F97EF1"/>
    <w:rsid w:val="00FA00F5"/>
    <w:rsid w:val="00FA0ADB"/>
    <w:rsid w:val="00FA262D"/>
    <w:rsid w:val="00FA2E90"/>
    <w:rsid w:val="00FA33A5"/>
    <w:rsid w:val="00FA5ED1"/>
    <w:rsid w:val="00FA7401"/>
    <w:rsid w:val="00FA7D0F"/>
    <w:rsid w:val="00FB0EF1"/>
    <w:rsid w:val="00FB3ACD"/>
    <w:rsid w:val="00FB4F1A"/>
    <w:rsid w:val="00FB541E"/>
    <w:rsid w:val="00FB726D"/>
    <w:rsid w:val="00FB7DB3"/>
    <w:rsid w:val="00FC12A1"/>
    <w:rsid w:val="00FC247A"/>
    <w:rsid w:val="00FC30E4"/>
    <w:rsid w:val="00FC38FF"/>
    <w:rsid w:val="00FC3D2A"/>
    <w:rsid w:val="00FC4F37"/>
    <w:rsid w:val="00FC5677"/>
    <w:rsid w:val="00FC7416"/>
    <w:rsid w:val="00FC7B31"/>
    <w:rsid w:val="00FD0183"/>
    <w:rsid w:val="00FD226C"/>
    <w:rsid w:val="00FD6043"/>
    <w:rsid w:val="00FD78AE"/>
    <w:rsid w:val="00FD7C5F"/>
    <w:rsid w:val="00FE0305"/>
    <w:rsid w:val="00FE03C3"/>
    <w:rsid w:val="00FE0659"/>
    <w:rsid w:val="00FE0C40"/>
    <w:rsid w:val="00FE0CE4"/>
    <w:rsid w:val="00FE1293"/>
    <w:rsid w:val="00FE1412"/>
    <w:rsid w:val="00FE36A0"/>
    <w:rsid w:val="00FE3892"/>
    <w:rsid w:val="00FE45DD"/>
    <w:rsid w:val="00FE4F4C"/>
    <w:rsid w:val="00FE50C1"/>
    <w:rsid w:val="00FE62E5"/>
    <w:rsid w:val="00FE6DC5"/>
    <w:rsid w:val="00FE793A"/>
    <w:rsid w:val="00FE795D"/>
    <w:rsid w:val="00FF0052"/>
    <w:rsid w:val="00FF0D5B"/>
    <w:rsid w:val="00FF1217"/>
    <w:rsid w:val="00FF205D"/>
    <w:rsid w:val="00FF5A94"/>
    <w:rsid w:val="00FF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34395"/>
    <w:pPr>
      <w:widowControl w:val="0"/>
      <w:jc w:val="both"/>
    </w:pPr>
    <w:rPr>
      <w:kern w:val="2"/>
      <w:sz w:val="21"/>
    </w:rPr>
  </w:style>
  <w:style w:type="paragraph" w:styleId="11">
    <w:name w:val="heading 1"/>
    <w:aliases w:val="H1,Normal + Font: Helvetica,Bold,Space Before 12 pt,Not Bold,章,NMP Heading 1,app heading 1,l1,h1,1. heading 1,标准章,Huvudrubrik,R1,H11,h11,heading 1TOC,NMP Heading1,Normal+Font:Helvetica,space bof..,h12,h13,h14,h15,h16,heading 1,THeading 1,标题 1A,1."/>
    <w:basedOn w:val="a3"/>
    <w:next w:val="a4"/>
    <w:qFormat/>
    <w:rsid w:val="00034395"/>
    <w:pPr>
      <w:keepNext/>
      <w:keepLines/>
      <w:spacing w:line="360" w:lineRule="auto"/>
      <w:jc w:val="center"/>
      <w:outlineLvl w:val="0"/>
    </w:pPr>
    <w:rPr>
      <w:b/>
      <w:kern w:val="44"/>
      <w:sz w:val="32"/>
    </w:rPr>
  </w:style>
  <w:style w:type="paragraph" w:styleId="22">
    <w:name w:val="heading 2"/>
    <w:aliases w:val="heading 2+ Indent: Left 0.25 in,节,Head2A,2,H2,1.1  heading 2,UNDERRUBRIK 1-2,h2,2nd level,õberschrift 2,heading8,b2,l2,heading 2TOC,??õberschrift 2,1.1  headin,heading 2,h21,heading 21,h22,h23,THeading 2,1.1,†berschrift 2,R2,H21,E2,标题 2 Char,prop"/>
    <w:basedOn w:val="a3"/>
    <w:next w:val="a4"/>
    <w:link w:val="2Char1"/>
    <w:qFormat/>
    <w:rsid w:val="00034395"/>
    <w:pPr>
      <w:keepNext/>
      <w:keepLines/>
      <w:spacing w:line="360" w:lineRule="auto"/>
      <w:outlineLvl w:val="1"/>
    </w:pPr>
    <w:rPr>
      <w:b/>
      <w:sz w:val="24"/>
    </w:rPr>
  </w:style>
  <w:style w:type="paragraph" w:styleId="30">
    <w:name w:val="heading 3"/>
    <w:aliases w:val="heading 3 + Indent: Left 0.25 in,1.1.1 Heading 3,h3,H3,Underrubrik2,b3,Titolo Sotto/Sottosezione,h31,h32,heading 3TOC,heading 3 + Indent: 1.1.1Left 0.25 in,heading 3,THeading 3,nms SubSect1,1.1.1,E3,H3-Heading 3,3,l3.3,l3,list 3,list3,subhead,bh"/>
    <w:basedOn w:val="a3"/>
    <w:next w:val="a3"/>
    <w:link w:val="3Char0"/>
    <w:qFormat/>
    <w:rsid w:val="006125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eading 4 + Indent: Left 0.5 in,h4,1.1.1.1 Heading 4,H4,b4,H41,h41,H42,h42,H43,h43,H411,h411,H421,h421,H44,h44,H412,h412,H422,h422,H431,h431,H45,h45,H413,h413,H423,h423,H432,h432,H46,h46,H47,h47,heading 41,heading 42,heading 4,heading 4TOC,PIM 4"/>
    <w:basedOn w:val="3heading3IndentLeft025in111Heading3h3H3U1"/>
    <w:qFormat/>
    <w:rsid w:val="00EC3CBB"/>
    <w:pPr>
      <w:numPr>
        <w:ilvl w:val="3"/>
        <w:numId w:val="10"/>
      </w:numPr>
      <w:spacing w:line="360" w:lineRule="auto"/>
      <w:outlineLvl w:val="3"/>
    </w:pPr>
    <w:rPr>
      <w:b w:val="0"/>
    </w:rPr>
  </w:style>
  <w:style w:type="paragraph" w:styleId="5">
    <w:name w:val="heading 5"/>
    <w:aliases w:val="h5,heading 5 + Indent: Left 0.5 in,IS41 Heading 5,H5,heading 5,Heading5,样式标题 5"/>
    <w:basedOn w:val="a3"/>
    <w:next w:val="a4"/>
    <w:qFormat/>
    <w:rsid w:val="00034395"/>
    <w:pPr>
      <w:keepNext/>
      <w:keepLines/>
      <w:numPr>
        <w:ilvl w:val="4"/>
        <w:numId w:val="12"/>
      </w:numPr>
      <w:spacing w:line="360" w:lineRule="auto"/>
      <w:outlineLvl w:val="4"/>
    </w:pPr>
    <w:rPr>
      <w:rFonts w:ascii="宋体" w:hAnsi="宋体"/>
      <w:b/>
    </w:rPr>
  </w:style>
  <w:style w:type="paragraph" w:styleId="6">
    <w:name w:val="heading 6"/>
    <w:aliases w:val="h6,heading 6,Heading6"/>
    <w:basedOn w:val="a3"/>
    <w:next w:val="a3"/>
    <w:qFormat/>
    <w:rsid w:val="000343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aliases w:val="st"/>
    <w:basedOn w:val="a3"/>
    <w:next w:val="a3"/>
    <w:qFormat/>
    <w:rsid w:val="000343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aliases w:val="tt"/>
    <w:basedOn w:val="a3"/>
    <w:next w:val="a3"/>
    <w:qFormat/>
    <w:rsid w:val="000343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0">
    <w:name w:val="heading 9"/>
    <w:aliases w:val="ft,heading 9,HF"/>
    <w:basedOn w:val="a3"/>
    <w:next w:val="a3"/>
    <w:qFormat/>
    <w:rsid w:val="00034395"/>
    <w:pPr>
      <w:widowControl/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aliases w:val="表正文,正文非缩进,正文不缩进,首行缩进,正文缩进 Char,正文缩进 Char Char Char Char Char,正文缩进 Char Char Char,正文-段前3磅,Alt+X,mr正文缩进,正文（首行缩进两字）＋行距：1.5倍行距,特点,段1,标题4,ALT+Z,水上软件,Indent 1,Normal Indent（正文缩进）,±íÕýÎÄ,ÕýÎÄ·ÇËõ½ø,bt,body text,Body Text(ch),Normal Indent Char,特点 Char,d,四"/>
    <w:basedOn w:val="a3"/>
    <w:link w:val="Char2"/>
    <w:rsid w:val="00034395"/>
    <w:pPr>
      <w:ind w:firstLine="420"/>
    </w:pPr>
  </w:style>
  <w:style w:type="paragraph" w:styleId="a8">
    <w:name w:val="header"/>
    <w:aliases w:val="header odd"/>
    <w:basedOn w:val="a3"/>
    <w:rsid w:val="00612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3"/>
    <w:rsid w:val="00612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Body Text 2"/>
    <w:basedOn w:val="31"/>
    <w:rsid w:val="00034395"/>
    <w:pPr>
      <w:spacing w:after="0"/>
      <w:jc w:val="center"/>
    </w:pPr>
    <w:rPr>
      <w:b/>
      <w:sz w:val="32"/>
    </w:rPr>
  </w:style>
  <w:style w:type="paragraph" w:styleId="31">
    <w:name w:val="Body Text 3"/>
    <w:basedOn w:val="a3"/>
    <w:rsid w:val="00034395"/>
    <w:pPr>
      <w:spacing w:after="120"/>
    </w:pPr>
    <w:rPr>
      <w:sz w:val="16"/>
      <w:szCs w:val="16"/>
    </w:rPr>
  </w:style>
  <w:style w:type="paragraph" w:styleId="12">
    <w:name w:val="toc 1"/>
    <w:basedOn w:val="a3"/>
    <w:next w:val="a3"/>
    <w:autoRedefine/>
    <w:uiPriority w:val="39"/>
    <w:rsid w:val="00AE4568"/>
    <w:pPr>
      <w:spacing w:before="120" w:after="120"/>
      <w:jc w:val="left"/>
    </w:pPr>
    <w:rPr>
      <w:b/>
      <w:bCs/>
      <w:caps/>
      <w:sz w:val="20"/>
    </w:rPr>
  </w:style>
  <w:style w:type="paragraph" w:customStyle="1" w:styleId="aa">
    <w:name w:val="目录"/>
    <w:basedOn w:val="a3"/>
    <w:next w:val="a3"/>
    <w:rsid w:val="00034395"/>
    <w:pPr>
      <w:jc w:val="center"/>
    </w:pPr>
    <w:rPr>
      <w:b/>
      <w:sz w:val="24"/>
    </w:rPr>
  </w:style>
  <w:style w:type="paragraph" w:customStyle="1" w:styleId="ab">
    <w:name w:val="主标题"/>
    <w:basedOn w:val="a3"/>
    <w:next w:val="a3"/>
    <w:rsid w:val="00034395"/>
    <w:pPr>
      <w:spacing w:line="360" w:lineRule="auto"/>
      <w:jc w:val="center"/>
    </w:pPr>
    <w:rPr>
      <w:b/>
      <w:sz w:val="30"/>
    </w:rPr>
  </w:style>
  <w:style w:type="paragraph" w:styleId="24">
    <w:name w:val="toc 2"/>
    <w:basedOn w:val="a3"/>
    <w:next w:val="a3"/>
    <w:autoRedefine/>
    <w:uiPriority w:val="39"/>
    <w:rsid w:val="00034395"/>
    <w:pPr>
      <w:ind w:left="210"/>
      <w:jc w:val="left"/>
    </w:pPr>
    <w:rPr>
      <w:smallCaps/>
      <w:sz w:val="20"/>
    </w:rPr>
  </w:style>
  <w:style w:type="paragraph" w:styleId="ac">
    <w:name w:val="Date"/>
    <w:basedOn w:val="a3"/>
    <w:next w:val="a3"/>
    <w:rsid w:val="00034395"/>
    <w:rPr>
      <w:rFonts w:ascii="楷体_GB2312" w:eastAsia="楷体_GB2312"/>
    </w:rPr>
  </w:style>
  <w:style w:type="character" w:styleId="ad">
    <w:name w:val="Hyperlink"/>
    <w:basedOn w:val="a5"/>
    <w:uiPriority w:val="99"/>
    <w:rsid w:val="00034395"/>
    <w:rPr>
      <w:color w:val="0000FF"/>
      <w:u w:val="single"/>
    </w:rPr>
  </w:style>
  <w:style w:type="paragraph" w:styleId="32">
    <w:name w:val="Body Text Indent 3"/>
    <w:basedOn w:val="a3"/>
    <w:rsid w:val="00034395"/>
    <w:pPr>
      <w:autoSpaceDE w:val="0"/>
      <w:autoSpaceDN w:val="0"/>
      <w:adjustRightInd w:val="0"/>
      <w:spacing w:line="240" w:lineRule="atLeast"/>
      <w:ind w:firstLine="420"/>
      <w:jc w:val="left"/>
    </w:pPr>
    <w:rPr>
      <w:rFonts w:ascii="宋体"/>
      <w:color w:val="FF0000"/>
      <w:kern w:val="0"/>
    </w:rPr>
  </w:style>
  <w:style w:type="paragraph" w:styleId="ae">
    <w:name w:val="Document Map"/>
    <w:basedOn w:val="a3"/>
    <w:semiHidden/>
    <w:rsid w:val="00034395"/>
    <w:pPr>
      <w:shd w:val="clear" w:color="auto" w:fill="000080"/>
    </w:pPr>
  </w:style>
  <w:style w:type="paragraph" w:styleId="33">
    <w:name w:val="toc 3"/>
    <w:basedOn w:val="a3"/>
    <w:next w:val="a3"/>
    <w:autoRedefine/>
    <w:uiPriority w:val="39"/>
    <w:rsid w:val="00034395"/>
    <w:pPr>
      <w:ind w:left="420"/>
      <w:jc w:val="left"/>
    </w:pPr>
    <w:rPr>
      <w:i/>
      <w:iCs/>
      <w:sz w:val="20"/>
    </w:rPr>
  </w:style>
  <w:style w:type="paragraph" w:styleId="41">
    <w:name w:val="toc 4"/>
    <w:basedOn w:val="a3"/>
    <w:next w:val="a3"/>
    <w:autoRedefine/>
    <w:uiPriority w:val="39"/>
    <w:rsid w:val="00034395"/>
    <w:pPr>
      <w:ind w:left="630"/>
      <w:jc w:val="left"/>
    </w:pPr>
    <w:rPr>
      <w:sz w:val="18"/>
      <w:szCs w:val="18"/>
    </w:rPr>
  </w:style>
  <w:style w:type="paragraph" w:styleId="51">
    <w:name w:val="toc 5"/>
    <w:basedOn w:val="a3"/>
    <w:next w:val="a3"/>
    <w:autoRedefine/>
    <w:uiPriority w:val="39"/>
    <w:rsid w:val="00034395"/>
    <w:pPr>
      <w:ind w:left="840"/>
      <w:jc w:val="left"/>
    </w:pPr>
    <w:rPr>
      <w:sz w:val="18"/>
      <w:szCs w:val="18"/>
    </w:rPr>
  </w:style>
  <w:style w:type="paragraph" w:styleId="60">
    <w:name w:val="toc 6"/>
    <w:basedOn w:val="a3"/>
    <w:next w:val="a3"/>
    <w:autoRedefine/>
    <w:uiPriority w:val="39"/>
    <w:rsid w:val="00034395"/>
    <w:pPr>
      <w:ind w:left="1050"/>
      <w:jc w:val="left"/>
    </w:pPr>
    <w:rPr>
      <w:sz w:val="18"/>
      <w:szCs w:val="18"/>
    </w:rPr>
  </w:style>
  <w:style w:type="paragraph" w:styleId="70">
    <w:name w:val="toc 7"/>
    <w:basedOn w:val="a3"/>
    <w:next w:val="a3"/>
    <w:autoRedefine/>
    <w:uiPriority w:val="39"/>
    <w:rsid w:val="00034395"/>
    <w:pPr>
      <w:ind w:left="1260"/>
      <w:jc w:val="left"/>
    </w:pPr>
    <w:rPr>
      <w:sz w:val="18"/>
      <w:szCs w:val="18"/>
    </w:rPr>
  </w:style>
  <w:style w:type="paragraph" w:styleId="80">
    <w:name w:val="toc 8"/>
    <w:basedOn w:val="a3"/>
    <w:next w:val="a3"/>
    <w:autoRedefine/>
    <w:uiPriority w:val="39"/>
    <w:rsid w:val="00034395"/>
    <w:pPr>
      <w:ind w:left="1470"/>
      <w:jc w:val="left"/>
    </w:pPr>
    <w:rPr>
      <w:sz w:val="18"/>
      <w:szCs w:val="18"/>
    </w:rPr>
  </w:style>
  <w:style w:type="paragraph" w:styleId="91">
    <w:name w:val="toc 9"/>
    <w:basedOn w:val="a3"/>
    <w:next w:val="a3"/>
    <w:autoRedefine/>
    <w:uiPriority w:val="39"/>
    <w:rsid w:val="00034395"/>
    <w:pPr>
      <w:ind w:left="1680"/>
      <w:jc w:val="left"/>
    </w:pPr>
    <w:rPr>
      <w:sz w:val="18"/>
      <w:szCs w:val="18"/>
    </w:rPr>
  </w:style>
  <w:style w:type="character" w:styleId="af">
    <w:name w:val="FollowedHyperlink"/>
    <w:basedOn w:val="a5"/>
    <w:uiPriority w:val="99"/>
    <w:rsid w:val="00034395"/>
    <w:rPr>
      <w:color w:val="800080"/>
      <w:u w:val="single"/>
    </w:rPr>
  </w:style>
  <w:style w:type="paragraph" w:customStyle="1" w:styleId="xl30">
    <w:name w:val="xl30"/>
    <w:basedOn w:val="a3"/>
    <w:rsid w:val="0003439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szCs w:val="24"/>
    </w:rPr>
  </w:style>
  <w:style w:type="paragraph" w:customStyle="1" w:styleId="font0">
    <w:name w:val="font0"/>
    <w:basedOn w:val="a3"/>
    <w:rsid w:val="00034395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4"/>
      <w:szCs w:val="24"/>
    </w:rPr>
  </w:style>
  <w:style w:type="paragraph" w:customStyle="1" w:styleId="font5">
    <w:name w:val="font5"/>
    <w:basedOn w:val="a3"/>
    <w:rsid w:val="00034395"/>
    <w:pPr>
      <w:widowControl/>
      <w:spacing w:before="100" w:beforeAutospacing="1" w:after="100" w:afterAutospacing="1"/>
      <w:jc w:val="left"/>
    </w:pPr>
    <w:rPr>
      <w:rFonts w:eastAsia="Arial Unicode MS"/>
      <w:kern w:val="0"/>
      <w:szCs w:val="21"/>
    </w:rPr>
  </w:style>
  <w:style w:type="paragraph" w:customStyle="1" w:styleId="font6">
    <w:name w:val="font6"/>
    <w:basedOn w:val="a3"/>
    <w:rsid w:val="00034395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Cs w:val="21"/>
    </w:rPr>
  </w:style>
  <w:style w:type="paragraph" w:customStyle="1" w:styleId="font7">
    <w:name w:val="font7"/>
    <w:basedOn w:val="a3"/>
    <w:rsid w:val="00034395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font8">
    <w:name w:val="font8"/>
    <w:basedOn w:val="a3"/>
    <w:rsid w:val="00034395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4">
    <w:name w:val="xl24"/>
    <w:basedOn w:val="a3"/>
    <w:rsid w:val="0003439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/>
      <w:kern w:val="0"/>
      <w:szCs w:val="21"/>
    </w:rPr>
  </w:style>
  <w:style w:type="paragraph" w:customStyle="1" w:styleId="xl25">
    <w:name w:val="xl25"/>
    <w:basedOn w:val="a3"/>
    <w:rsid w:val="0003439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kern w:val="0"/>
      <w:szCs w:val="21"/>
    </w:rPr>
  </w:style>
  <w:style w:type="paragraph" w:customStyle="1" w:styleId="xl26">
    <w:name w:val="xl26"/>
    <w:basedOn w:val="a3"/>
    <w:rsid w:val="0003439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7">
    <w:name w:val="xl27"/>
    <w:basedOn w:val="a3"/>
    <w:rsid w:val="00034395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2">
    <w:name w:val="样式2"/>
    <w:basedOn w:val="a3"/>
    <w:rsid w:val="00034395"/>
    <w:pPr>
      <w:numPr>
        <w:ilvl w:val="3"/>
        <w:numId w:val="1"/>
      </w:numPr>
    </w:pPr>
  </w:style>
  <w:style w:type="paragraph" w:customStyle="1" w:styleId="ParaCharCharCharCharCharCharCharCharCharCharChar">
    <w:name w:val="默认段落字体 Para Char Char Char Char Char Char Char Char Char Char Char"/>
    <w:basedOn w:val="ae"/>
    <w:autoRedefine/>
    <w:rsid w:val="00034395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table" w:styleId="af0">
    <w:name w:val="Table Grid"/>
    <w:basedOn w:val="a6"/>
    <w:rsid w:val="000343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样式3"/>
    <w:basedOn w:val="22"/>
    <w:rsid w:val="00034395"/>
    <w:pPr>
      <w:tabs>
        <w:tab w:val="num" w:pos="1505"/>
      </w:tabs>
      <w:ind w:left="992" w:hanging="567"/>
    </w:pPr>
  </w:style>
  <w:style w:type="paragraph" w:styleId="af1">
    <w:name w:val="Body Text Indent"/>
    <w:basedOn w:val="a3"/>
    <w:rsid w:val="00034395"/>
    <w:pPr>
      <w:spacing w:after="120"/>
      <w:ind w:leftChars="200" w:left="420"/>
    </w:pPr>
  </w:style>
  <w:style w:type="paragraph" w:customStyle="1" w:styleId="af2">
    <w:name w:val="表格内"/>
    <w:basedOn w:val="a3"/>
    <w:rsid w:val="000A0480"/>
    <w:rPr>
      <w:rFonts w:ascii="Arial" w:hAnsi="Arial"/>
      <w:sz w:val="18"/>
    </w:rPr>
  </w:style>
  <w:style w:type="paragraph" w:customStyle="1" w:styleId="DefaultParagraphFontParaCharCharChar">
    <w:name w:val="Default Paragraph Font Para Char Char Char"/>
    <w:basedOn w:val="a3"/>
    <w:rsid w:val="00694505"/>
    <w:pPr>
      <w:widowControl/>
      <w:spacing w:after="160" w:line="240" w:lineRule="exact"/>
      <w:jc w:val="left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3"/>
    <w:rsid w:val="00694505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Char2">
    <w:name w:val="正文缩进 Char2"/>
    <w:aliases w:val="表正文 Char1,正文非缩进 Char1,正文不缩进 Char1,首行缩进 Char1,正文缩进 Char Char1,正文缩进 Char Char Char Char Char Char1,正文缩进 Char Char Char Char1,正文-段前3磅 Char,Alt+X Char1,mr正文缩进 Char1,正文（首行缩进两字）＋行距：1.5倍行距 Char1,特点 Char2,段1 Char1,标题4 Char,ALT+Z Char,水上软件 Char,d Char"/>
    <w:basedOn w:val="a5"/>
    <w:link w:val="a4"/>
    <w:rsid w:val="00FC247A"/>
    <w:rPr>
      <w:rFonts w:eastAsia="宋体"/>
      <w:kern w:val="2"/>
      <w:sz w:val="21"/>
      <w:lang w:val="en-US" w:eastAsia="zh-CN" w:bidi="ar-SA"/>
    </w:rPr>
  </w:style>
  <w:style w:type="character" w:customStyle="1" w:styleId="Char1">
    <w:name w:val="正文缩进 Char1"/>
    <w:aliases w:val="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,特点 Char Char"/>
    <w:basedOn w:val="a5"/>
    <w:rsid w:val="00AA7A76"/>
    <w:rPr>
      <w:rFonts w:eastAsia="宋体"/>
      <w:kern w:val="2"/>
      <w:sz w:val="21"/>
      <w:lang w:val="en-US" w:eastAsia="zh-CN" w:bidi="ar-SA"/>
    </w:rPr>
  </w:style>
  <w:style w:type="paragraph" w:customStyle="1" w:styleId="a">
    <w:name w:val="表名"/>
    <w:basedOn w:val="a3"/>
    <w:rsid w:val="009713AD"/>
    <w:pPr>
      <w:numPr>
        <w:numId w:val="18"/>
      </w:numPr>
      <w:tabs>
        <w:tab w:val="left" w:leader="dot" w:pos="1701"/>
        <w:tab w:val="left" w:pos="9072"/>
      </w:tabs>
      <w:spacing w:line="360" w:lineRule="auto"/>
      <w:jc w:val="center"/>
    </w:pPr>
    <w:rPr>
      <w:rFonts w:ascii="黑体" w:eastAsia="黑体"/>
    </w:rPr>
  </w:style>
  <w:style w:type="numbering" w:styleId="111111">
    <w:name w:val="Outline List 2"/>
    <w:basedOn w:val="a7"/>
    <w:rsid w:val="009713AD"/>
    <w:pPr>
      <w:numPr>
        <w:numId w:val="2"/>
      </w:numPr>
    </w:pPr>
  </w:style>
  <w:style w:type="paragraph" w:styleId="af3">
    <w:name w:val="caption"/>
    <w:aliases w:val="题注(表)"/>
    <w:basedOn w:val="a3"/>
    <w:next w:val="a3"/>
    <w:link w:val="Char"/>
    <w:qFormat/>
    <w:rsid w:val="009713AD"/>
    <w:rPr>
      <w:rFonts w:ascii="Arial" w:eastAsia="黑体" w:hAnsi="Arial" w:cs="Arial"/>
      <w:sz w:val="20"/>
    </w:rPr>
  </w:style>
  <w:style w:type="paragraph" w:customStyle="1" w:styleId="a2">
    <w:name w:val="正文 + 宋体"/>
    <w:aliases w:val="黑色"/>
    <w:basedOn w:val="a3"/>
    <w:rsid w:val="00C22C9A"/>
    <w:pPr>
      <w:numPr>
        <w:numId w:val="11"/>
      </w:numPr>
    </w:pPr>
    <w:rPr>
      <w:rFonts w:ascii="宋体" w:cs="宋体"/>
      <w:color w:val="000000"/>
      <w:kern w:val="0"/>
    </w:rPr>
  </w:style>
  <w:style w:type="paragraph" w:customStyle="1" w:styleId="3heading3IndentLeft025in111Heading3h3H3U">
    <w:name w:val="样式 标题 3heading 3 + Indent: Left 0.25 in1.1.1 Heading 3h3H3U..."/>
    <w:basedOn w:val="30"/>
    <w:rsid w:val="00EC3CBB"/>
    <w:pPr>
      <w:numPr>
        <w:ilvl w:val="2"/>
        <w:numId w:val="5"/>
      </w:numPr>
    </w:pPr>
    <w:rPr>
      <w:rFonts w:ascii="宋体" w:hAnsi="宋体"/>
      <w:sz w:val="21"/>
    </w:rPr>
  </w:style>
  <w:style w:type="paragraph" w:customStyle="1" w:styleId="2heading2IndentLeft025inHead2A2H211headi">
    <w:name w:val="样式 标题 2heading 2+ Indent: Left 0.25 in节Head2A2H21.1  headi..."/>
    <w:basedOn w:val="22"/>
    <w:rsid w:val="00EC3CBB"/>
    <w:pPr>
      <w:numPr>
        <w:ilvl w:val="1"/>
        <w:numId w:val="6"/>
      </w:numPr>
    </w:pPr>
    <w:rPr>
      <w:bCs/>
      <w:kern w:val="44"/>
    </w:rPr>
  </w:style>
  <w:style w:type="paragraph" w:customStyle="1" w:styleId="1H1NormalFontHelveticaBoldSpaceBefore12ptNot">
    <w:name w:val="样式 标题 1H1Normal + Font: HelveticaBoldSpace Before 12 ptNot ..."/>
    <w:basedOn w:val="a3"/>
    <w:rsid w:val="00EC3CBB"/>
    <w:pPr>
      <w:numPr>
        <w:numId w:val="4"/>
      </w:numPr>
    </w:pPr>
  </w:style>
  <w:style w:type="paragraph" w:customStyle="1" w:styleId="2ISO1heading2IndentLeft025inHead2A2H2h2head">
    <w:name w:val="样式 标题 2ISO1heading 2+ Indent: Left 0.25 inHead2A2H2h2head..."/>
    <w:basedOn w:val="a3"/>
    <w:rsid w:val="00EC3CBB"/>
    <w:pPr>
      <w:numPr>
        <w:ilvl w:val="1"/>
        <w:numId w:val="3"/>
      </w:numPr>
    </w:pPr>
  </w:style>
  <w:style w:type="paragraph" w:customStyle="1" w:styleId="1H1NormalFontHelveticaBoldSpaceBefore12ptNot1">
    <w:name w:val="样式 标题 1H1Normal + Font: HelveticaBoldSpace Before 12 ptNot ...1"/>
    <w:basedOn w:val="11"/>
    <w:rsid w:val="00EC3CBB"/>
    <w:pPr>
      <w:numPr>
        <w:numId w:val="6"/>
      </w:numPr>
      <w:jc w:val="both"/>
    </w:pPr>
    <w:rPr>
      <w:rFonts w:hAnsi="宋体" w:cs="宋体"/>
      <w:bCs/>
      <w:kern w:val="2"/>
      <w:sz w:val="28"/>
    </w:rPr>
  </w:style>
  <w:style w:type="paragraph" w:customStyle="1" w:styleId="3heading3IndentLeft025in111Heading3h3H3U1">
    <w:name w:val="样式 标题 3heading 3 + Indent: Left 0.25 in1.1.1 Heading 3h3H3U...1"/>
    <w:basedOn w:val="30"/>
    <w:rsid w:val="00EC3CBB"/>
    <w:pPr>
      <w:numPr>
        <w:ilvl w:val="2"/>
        <w:numId w:val="6"/>
      </w:numPr>
    </w:pPr>
    <w:rPr>
      <w:rFonts w:ascii="宋体" w:hAnsi="宋体"/>
      <w:sz w:val="21"/>
    </w:rPr>
  </w:style>
  <w:style w:type="paragraph" w:styleId="25">
    <w:name w:val="Body Text Indent 2"/>
    <w:basedOn w:val="a3"/>
    <w:rsid w:val="00EC3CBB"/>
    <w:pPr>
      <w:spacing w:line="500" w:lineRule="exact"/>
      <w:ind w:firstLine="570"/>
    </w:pPr>
    <w:rPr>
      <w:rFonts w:ascii="仿宋_GB2312" w:eastAsia="仿宋_GB2312"/>
      <w:sz w:val="28"/>
    </w:rPr>
  </w:style>
  <w:style w:type="paragraph" w:customStyle="1" w:styleId="af4">
    <w:name w:val="缺省文本"/>
    <w:basedOn w:val="a3"/>
    <w:rsid w:val="00EC3CBB"/>
    <w:pPr>
      <w:autoSpaceDE w:val="0"/>
      <w:autoSpaceDN w:val="0"/>
      <w:adjustRightInd w:val="0"/>
      <w:jc w:val="left"/>
    </w:pPr>
    <w:rPr>
      <w:rFonts w:cs="宋体"/>
      <w:kern w:val="0"/>
      <w:sz w:val="24"/>
    </w:rPr>
  </w:style>
  <w:style w:type="paragraph" w:styleId="af5">
    <w:name w:val="Body Text"/>
    <w:basedOn w:val="a3"/>
    <w:rsid w:val="00EC3CBB"/>
    <w:rPr>
      <w:color w:val="FFFFFF"/>
    </w:rPr>
  </w:style>
  <w:style w:type="paragraph" w:styleId="af6">
    <w:name w:val="Plain Text"/>
    <w:basedOn w:val="a3"/>
    <w:rsid w:val="00EC3CBB"/>
    <w:rPr>
      <w:rFonts w:ascii="宋体" w:hAnsi="Courier New" w:cs="Courier New"/>
      <w:szCs w:val="21"/>
    </w:rPr>
  </w:style>
  <w:style w:type="paragraph" w:customStyle="1" w:styleId="Char0">
    <w:name w:val="Char"/>
    <w:basedOn w:val="ae"/>
    <w:autoRedefine/>
    <w:rsid w:val="00EC3CBB"/>
    <w:pPr>
      <w:widowControl/>
      <w:suppressAutoHyphens/>
      <w:adjustRightInd w:val="0"/>
      <w:spacing w:before="120" w:line="436" w:lineRule="exact"/>
      <w:ind w:left="357"/>
      <w:jc w:val="left"/>
      <w:outlineLvl w:val="3"/>
    </w:pPr>
    <w:rPr>
      <w:rFonts w:ascii="Tahoma" w:hAnsi="Tahoma" w:cs="Tahoma"/>
      <w:b/>
      <w:kern w:val="0"/>
      <w:sz w:val="24"/>
      <w:lang w:eastAsia="en-US"/>
    </w:rPr>
  </w:style>
  <w:style w:type="character" w:customStyle="1" w:styleId="3Char0">
    <w:name w:val="标题 3 Char"/>
    <w:aliases w:val="heading 3 + Indent: Left 0.25 in Char,1.1.1 Heading 3 Char,h3 Char,H3 Char,Underrubrik2 Char,b3 Char,Titolo Sotto/Sottosezione Char,h31 Char,h32 Char,heading 3TOC Char,heading 3 + Indent: 1.1.1Left 0.25 in Char,heading 3 Char,THeading 3 Char"/>
    <w:basedOn w:val="a5"/>
    <w:link w:val="30"/>
    <w:rsid w:val="00EC3CB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1">
    <w:name w:val="标题 2 Char1"/>
    <w:aliases w:val="heading 2+ Indent: Left 0.25 in Char,节 Char,Head2A Char,2 Char,H2 Char,1.1  heading 2 Char,UNDERRUBRIK 1-2 Char,h2 Char,2nd level Char,õberschrift 2 Char,heading8 Char,b2 Char,l2 Char,heading 2TOC Char,??õberschrift 2 Char,1.1  headin Char"/>
    <w:basedOn w:val="a5"/>
    <w:link w:val="22"/>
    <w:rsid w:val="00EC3CBB"/>
    <w:rPr>
      <w:rFonts w:eastAsia="宋体"/>
      <w:b/>
      <w:kern w:val="2"/>
      <w:sz w:val="24"/>
      <w:lang w:val="en-US" w:eastAsia="zh-CN" w:bidi="ar-SA"/>
    </w:rPr>
  </w:style>
  <w:style w:type="character" w:customStyle="1" w:styleId="CharChar">
    <w:name w:val="正文非缩进 Char Char"/>
    <w:basedOn w:val="a5"/>
    <w:rsid w:val="00EC3CBB"/>
    <w:rPr>
      <w:rFonts w:eastAsia="宋体"/>
      <w:kern w:val="2"/>
      <w:sz w:val="21"/>
      <w:lang w:val="en-US" w:eastAsia="zh-CN" w:bidi="ar-SA"/>
    </w:rPr>
  </w:style>
  <w:style w:type="paragraph" w:customStyle="1" w:styleId="10">
    <w:name w:val="样式 标题 1 + 小三"/>
    <w:basedOn w:val="a3"/>
    <w:rsid w:val="00EC3CBB"/>
    <w:pPr>
      <w:numPr>
        <w:numId w:val="7"/>
      </w:numPr>
    </w:pPr>
  </w:style>
  <w:style w:type="paragraph" w:customStyle="1" w:styleId="21">
    <w:name w:val="样式 标题 2 + 四号 非加粗"/>
    <w:basedOn w:val="a3"/>
    <w:rsid w:val="00EC3CBB"/>
    <w:pPr>
      <w:numPr>
        <w:ilvl w:val="1"/>
        <w:numId w:val="7"/>
      </w:numPr>
    </w:pPr>
  </w:style>
  <w:style w:type="paragraph" w:customStyle="1" w:styleId="Char3">
    <w:name w:val="Char"/>
    <w:basedOn w:val="ae"/>
    <w:autoRedefine/>
    <w:rsid w:val="00EC3CBB"/>
    <w:pPr>
      <w:widowControl/>
      <w:suppressAutoHyphens/>
      <w:adjustRightInd w:val="0"/>
      <w:spacing w:before="120" w:line="436" w:lineRule="exact"/>
      <w:ind w:left="357"/>
      <w:jc w:val="left"/>
      <w:outlineLvl w:val="3"/>
    </w:pPr>
    <w:rPr>
      <w:rFonts w:ascii="Tahoma" w:hAnsi="Tahoma" w:cs="Tahoma"/>
      <w:b/>
      <w:kern w:val="0"/>
      <w:sz w:val="24"/>
      <w:lang w:eastAsia="en-US"/>
    </w:rPr>
  </w:style>
  <w:style w:type="paragraph" w:customStyle="1" w:styleId="13">
    <w:name w:val="样式1"/>
    <w:basedOn w:val="40"/>
    <w:rsid w:val="00EC3CBB"/>
    <w:pPr>
      <w:numPr>
        <w:ilvl w:val="0"/>
        <w:numId w:val="0"/>
      </w:numPr>
      <w:spacing w:line="240" w:lineRule="auto"/>
    </w:pPr>
    <w:rPr>
      <w:szCs w:val="21"/>
      <w:lang w:val="en-GB"/>
    </w:rPr>
  </w:style>
  <w:style w:type="paragraph" w:customStyle="1" w:styleId="4">
    <w:name w:val="样式4"/>
    <w:basedOn w:val="13"/>
    <w:rsid w:val="00EC3CBB"/>
    <w:pPr>
      <w:numPr>
        <w:ilvl w:val="3"/>
        <w:numId w:val="8"/>
      </w:numPr>
    </w:pPr>
  </w:style>
  <w:style w:type="paragraph" w:customStyle="1" w:styleId="50">
    <w:name w:val="样式5"/>
    <w:basedOn w:val="13"/>
    <w:rsid w:val="00EC3CBB"/>
    <w:pPr>
      <w:numPr>
        <w:ilvl w:val="3"/>
        <w:numId w:val="9"/>
      </w:numPr>
    </w:pPr>
  </w:style>
  <w:style w:type="paragraph" w:customStyle="1" w:styleId="61">
    <w:name w:val="样式6"/>
    <w:basedOn w:val="40"/>
    <w:next w:val="3heading3IndentLeft025in111Heading3h3H3U1"/>
    <w:rsid w:val="00EC3CBB"/>
  </w:style>
  <w:style w:type="paragraph" w:customStyle="1" w:styleId="71">
    <w:name w:val="样式7"/>
    <w:basedOn w:val="40"/>
    <w:rsid w:val="00EC3CBB"/>
    <w:rPr>
      <w:b/>
    </w:rPr>
  </w:style>
  <w:style w:type="paragraph" w:customStyle="1" w:styleId="81">
    <w:name w:val="样式8"/>
    <w:basedOn w:val="40"/>
    <w:next w:val="13"/>
    <w:rsid w:val="00EC3CBB"/>
    <w:rPr>
      <w:b/>
    </w:rPr>
  </w:style>
  <w:style w:type="paragraph" w:customStyle="1" w:styleId="2heading2IndentLeft025inH2Head2A211headi">
    <w:name w:val="样式 标题 2heading 2+ Indent: Left 0.25 in节H2Head2A21.1  headi..."/>
    <w:basedOn w:val="22"/>
    <w:next w:val="a3"/>
    <w:autoRedefine/>
    <w:rsid w:val="00B4159E"/>
    <w:pPr>
      <w:numPr>
        <w:ilvl w:val="2"/>
        <w:numId w:val="13"/>
      </w:numPr>
      <w:spacing w:beforeLines="100" w:afterLines="100"/>
    </w:pPr>
    <w:rPr>
      <w:rFonts w:ascii="Arial" w:hAnsi="Arial" w:cs="Arial"/>
      <w:bCs/>
      <w:sz w:val="28"/>
      <w:szCs w:val="28"/>
    </w:rPr>
  </w:style>
  <w:style w:type="paragraph" w:customStyle="1" w:styleId="Comment">
    <w:name w:val="Comment"/>
    <w:basedOn w:val="a3"/>
    <w:rsid w:val="00B4159E"/>
    <w:pPr>
      <w:widowControl/>
      <w:numPr>
        <w:ilvl w:val="3"/>
        <w:numId w:val="13"/>
      </w:numPr>
      <w:spacing w:after="120"/>
    </w:pPr>
    <w:rPr>
      <w:color w:val="0000FF"/>
      <w:kern w:val="0"/>
    </w:rPr>
  </w:style>
  <w:style w:type="paragraph" w:customStyle="1" w:styleId="4heading4IndentLeft05inh41111Heading4H">
    <w:name w:val="样式 样式 样式 标题 4heading 4 + Indent: Left 0.5 inh41.1.1.1 Heading 4H..."/>
    <w:basedOn w:val="a3"/>
    <w:rsid w:val="00B4159E"/>
    <w:pPr>
      <w:keepNext/>
      <w:keepLines/>
      <w:numPr>
        <w:ilvl w:val="3"/>
      </w:numPr>
      <w:tabs>
        <w:tab w:val="num" w:pos="851"/>
      </w:tabs>
      <w:spacing w:beforeLines="50" w:afterLines="50" w:line="360" w:lineRule="auto"/>
      <w:ind w:left="851" w:hanging="851"/>
      <w:outlineLvl w:val="3"/>
    </w:pPr>
    <w:rPr>
      <w:rFonts w:ascii="Arial" w:hAnsi="Arial" w:cs="宋体"/>
      <w:b/>
      <w:bCs/>
    </w:rPr>
  </w:style>
  <w:style w:type="paragraph" w:styleId="af7">
    <w:name w:val="Balloon Text"/>
    <w:basedOn w:val="a3"/>
    <w:semiHidden/>
    <w:rsid w:val="004F7DC1"/>
    <w:rPr>
      <w:sz w:val="18"/>
      <w:szCs w:val="18"/>
    </w:rPr>
  </w:style>
  <w:style w:type="paragraph" w:customStyle="1" w:styleId="1">
    <w:name w:val="标题1"/>
    <w:basedOn w:val="a3"/>
    <w:rsid w:val="006E6F2C"/>
    <w:pPr>
      <w:numPr>
        <w:numId w:val="12"/>
      </w:numPr>
    </w:pPr>
  </w:style>
  <w:style w:type="paragraph" w:customStyle="1" w:styleId="20">
    <w:name w:val="标题2"/>
    <w:basedOn w:val="a3"/>
    <w:rsid w:val="006E6F2C"/>
    <w:pPr>
      <w:numPr>
        <w:ilvl w:val="1"/>
        <w:numId w:val="12"/>
      </w:numPr>
    </w:pPr>
  </w:style>
  <w:style w:type="paragraph" w:customStyle="1" w:styleId="3">
    <w:name w:val="标题3"/>
    <w:basedOn w:val="a3"/>
    <w:rsid w:val="006E6F2C"/>
    <w:pPr>
      <w:numPr>
        <w:ilvl w:val="2"/>
        <w:numId w:val="12"/>
      </w:numPr>
    </w:pPr>
  </w:style>
  <w:style w:type="paragraph" w:customStyle="1" w:styleId="3Char">
    <w:name w:val="标题3 Char"/>
    <w:basedOn w:val="a3"/>
    <w:rsid w:val="006E6F2C"/>
    <w:pPr>
      <w:numPr>
        <w:ilvl w:val="3"/>
        <w:numId w:val="12"/>
      </w:numPr>
    </w:pPr>
  </w:style>
  <w:style w:type="paragraph" w:customStyle="1" w:styleId="9">
    <w:name w:val="样式9"/>
    <w:basedOn w:val="50"/>
    <w:rsid w:val="00797770"/>
    <w:pPr>
      <w:numPr>
        <w:numId w:val="15"/>
      </w:numPr>
    </w:pPr>
  </w:style>
  <w:style w:type="paragraph" w:customStyle="1" w:styleId="100">
    <w:name w:val="样式10"/>
    <w:basedOn w:val="4"/>
    <w:next w:val="40"/>
    <w:rsid w:val="00797770"/>
    <w:rPr>
      <w:sz w:val="24"/>
    </w:rPr>
  </w:style>
  <w:style w:type="paragraph" w:styleId="af8">
    <w:name w:val="List Paragraph"/>
    <w:basedOn w:val="a3"/>
    <w:uiPriority w:val="34"/>
    <w:qFormat/>
    <w:rsid w:val="003879A9"/>
    <w:pPr>
      <w:ind w:firstLineChars="200" w:firstLine="420"/>
    </w:pPr>
  </w:style>
  <w:style w:type="paragraph" w:customStyle="1" w:styleId="a0">
    <w:name w:val="章标题"/>
    <w:next w:val="a3"/>
    <w:autoRedefine/>
    <w:rsid w:val="00721BD7"/>
    <w:pPr>
      <w:numPr>
        <w:numId w:val="16"/>
      </w:numPr>
      <w:spacing w:beforeLines="50" w:afterLines="50"/>
      <w:outlineLvl w:val="1"/>
    </w:pPr>
    <w:rPr>
      <w:rFonts w:ascii="黑体" w:eastAsia="黑体"/>
      <w:snapToGrid w:val="0"/>
      <w:sz w:val="21"/>
    </w:rPr>
  </w:style>
  <w:style w:type="paragraph" w:customStyle="1" w:styleId="a1">
    <w:name w:val="附录标题"/>
    <w:basedOn w:val="a0"/>
    <w:autoRedefine/>
    <w:rsid w:val="00721BD7"/>
    <w:pPr>
      <w:numPr>
        <w:numId w:val="17"/>
      </w:numPr>
      <w:outlineLvl w:val="0"/>
    </w:pPr>
  </w:style>
  <w:style w:type="paragraph" w:customStyle="1" w:styleId="Char1CharCharCharCharCharCharCharChar2CharCharCharCharCharCharCharCharCharCharCharCharChar">
    <w:name w:val="Char1 Char Char Char Char Char Char Char Char2 Char Char Char Char Char Char Char Char Char Char Char Char Char"/>
    <w:basedOn w:val="a3"/>
    <w:rsid w:val="006F0314"/>
    <w:pPr>
      <w:adjustRightInd w:val="0"/>
      <w:spacing w:line="360" w:lineRule="auto"/>
    </w:pPr>
    <w:rPr>
      <w:kern w:val="0"/>
      <w:sz w:val="24"/>
    </w:rPr>
  </w:style>
  <w:style w:type="character" w:customStyle="1" w:styleId="Char">
    <w:name w:val="题注 Char"/>
    <w:aliases w:val="题注(表) Char"/>
    <w:basedOn w:val="a5"/>
    <w:link w:val="af3"/>
    <w:rsid w:val="006F0314"/>
    <w:rPr>
      <w:rFonts w:ascii="Arial" w:eastAsia="黑体" w:hAnsi="Arial" w:cs="Arial"/>
      <w:kern w:val="2"/>
    </w:rPr>
  </w:style>
  <w:style w:type="character" w:styleId="af9">
    <w:name w:val="annotation reference"/>
    <w:basedOn w:val="a5"/>
    <w:rsid w:val="008F6AEF"/>
    <w:rPr>
      <w:sz w:val="21"/>
      <w:szCs w:val="21"/>
    </w:rPr>
  </w:style>
  <w:style w:type="paragraph" w:styleId="afa">
    <w:name w:val="annotation text"/>
    <w:basedOn w:val="a3"/>
    <w:link w:val="Char4"/>
    <w:rsid w:val="008F6AEF"/>
    <w:pPr>
      <w:jc w:val="left"/>
    </w:pPr>
  </w:style>
  <w:style w:type="character" w:customStyle="1" w:styleId="Char4">
    <w:name w:val="批注文字 Char"/>
    <w:basedOn w:val="a5"/>
    <w:link w:val="afa"/>
    <w:rsid w:val="008F6AEF"/>
    <w:rPr>
      <w:kern w:val="2"/>
      <w:sz w:val="21"/>
    </w:rPr>
  </w:style>
  <w:style w:type="paragraph" w:styleId="afb">
    <w:name w:val="annotation subject"/>
    <w:basedOn w:val="afa"/>
    <w:next w:val="afa"/>
    <w:link w:val="Char5"/>
    <w:rsid w:val="008F6AEF"/>
    <w:rPr>
      <w:b/>
      <w:bCs/>
    </w:rPr>
  </w:style>
  <w:style w:type="character" w:customStyle="1" w:styleId="Char5">
    <w:name w:val="批注主题 Char"/>
    <w:basedOn w:val="Char4"/>
    <w:link w:val="afb"/>
    <w:rsid w:val="008F6AEF"/>
    <w:rPr>
      <w:b/>
      <w:bCs/>
    </w:rPr>
  </w:style>
  <w:style w:type="paragraph" w:customStyle="1" w:styleId="xl65">
    <w:name w:val="xl65"/>
    <w:basedOn w:val="a3"/>
    <w:rsid w:val="000B56B9"/>
    <w:pPr>
      <w:widowControl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kern w:val="0"/>
      <w:sz w:val="20"/>
    </w:rPr>
  </w:style>
  <w:style w:type="paragraph" w:customStyle="1" w:styleId="xl66">
    <w:name w:val="xl66"/>
    <w:basedOn w:val="a3"/>
    <w:rsid w:val="000B56B9"/>
    <w:pPr>
      <w:widowControl/>
      <w:spacing w:before="100" w:beforeAutospacing="1" w:after="100" w:afterAutospacing="1"/>
      <w:jc w:val="left"/>
      <w:textAlignment w:val="center"/>
    </w:pPr>
    <w:rPr>
      <w:rFonts w:ascii="Calibri" w:hAnsi="Calibri" w:cs="Calibri"/>
      <w:kern w:val="0"/>
      <w:sz w:val="20"/>
    </w:rPr>
  </w:style>
  <w:style w:type="paragraph" w:customStyle="1" w:styleId="xl67">
    <w:name w:val="xl67"/>
    <w:basedOn w:val="a3"/>
    <w:rsid w:val="000B56B9"/>
    <w:pPr>
      <w:widowControl/>
      <w:spacing w:before="100" w:beforeAutospacing="1" w:after="100" w:afterAutospacing="1"/>
      <w:jc w:val="left"/>
      <w:textAlignment w:val="center"/>
    </w:pPr>
    <w:rPr>
      <w:rFonts w:ascii="Calibri" w:hAnsi="Calibri" w:cs="Calibri"/>
      <w:color w:val="FF0000"/>
      <w:kern w:val="0"/>
      <w:sz w:val="20"/>
    </w:rPr>
  </w:style>
  <w:style w:type="paragraph" w:customStyle="1" w:styleId="xl68">
    <w:name w:val="xl68"/>
    <w:basedOn w:val="a3"/>
    <w:rsid w:val="000B56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kern w:val="0"/>
      <w:sz w:val="20"/>
    </w:rPr>
  </w:style>
  <w:style w:type="paragraph" w:customStyle="1" w:styleId="xl69">
    <w:name w:val="xl69"/>
    <w:basedOn w:val="a3"/>
    <w:rsid w:val="000B56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Calibri"/>
      <w:kern w:val="0"/>
      <w:sz w:val="20"/>
    </w:rPr>
  </w:style>
  <w:style w:type="paragraph" w:customStyle="1" w:styleId="xl70">
    <w:name w:val="xl70"/>
    <w:basedOn w:val="a3"/>
    <w:rsid w:val="000B56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</w:rPr>
  </w:style>
  <w:style w:type="paragraph" w:customStyle="1" w:styleId="xl71">
    <w:name w:val="xl71"/>
    <w:basedOn w:val="a3"/>
    <w:rsid w:val="000B56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Calibri" w:hAnsi="Calibri" w:cs="Calibri"/>
      <w:color w:val="FF0000"/>
      <w:kern w:val="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2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6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4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3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9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8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5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ngwei3cc\Application%20Data\Microsoft\Templates\Normal(&#23545;&#20869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0A8F-E615-4202-BE2B-E1A6DD4D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Normal(对内).dot</Template>
  <TotalTime>4811</TotalTime>
  <Pages>22</Pages>
  <Words>2757</Words>
  <Characters>15719</Characters>
  <Application>Microsoft Office Word</Application>
  <DocSecurity>0</DocSecurity>
  <Lines>130</Lines>
  <Paragraphs>36</Paragraphs>
  <ScaleCrop>false</ScaleCrop>
  <Company>-ZTE-</Company>
  <LinksUpToDate>false</LinksUpToDate>
  <CharactersWithSpaces>18440</CharactersWithSpaces>
  <SharedDoc>false</SharedDoc>
  <HLinks>
    <vt:vector size="480" baseType="variant">
      <vt:variant>
        <vt:i4>2031666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_Toc375905436</vt:lpwstr>
      </vt:variant>
      <vt:variant>
        <vt:i4>2031666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_Toc375905435</vt:lpwstr>
      </vt:variant>
      <vt:variant>
        <vt:i4>2031666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_Toc375905434</vt:lpwstr>
      </vt:variant>
      <vt:variant>
        <vt:i4>2031666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_Toc375905433</vt:lpwstr>
      </vt:variant>
      <vt:variant>
        <vt:i4>2031666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_Toc375905432</vt:lpwstr>
      </vt:variant>
      <vt:variant>
        <vt:i4>2031666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_Toc375905430</vt:lpwstr>
      </vt:variant>
      <vt:variant>
        <vt:i4>1966130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_Toc375905429</vt:lpwstr>
      </vt:variant>
      <vt:variant>
        <vt:i4>1966130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_Toc375905428</vt:lpwstr>
      </vt:variant>
      <vt:variant>
        <vt:i4>1966130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_Toc375905427</vt:lpwstr>
      </vt:variant>
      <vt:variant>
        <vt:i4>1966130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_Toc375905426</vt:lpwstr>
      </vt:variant>
      <vt:variant>
        <vt:i4>1966130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_Toc375905425</vt:lpwstr>
      </vt:variant>
      <vt:variant>
        <vt:i4>1966130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_Toc375905424</vt:lpwstr>
      </vt:variant>
      <vt:variant>
        <vt:i4>1966130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_Toc375905422</vt:lpwstr>
      </vt:variant>
      <vt:variant>
        <vt:i4>1966130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_Toc375905421</vt:lpwstr>
      </vt:variant>
      <vt:variant>
        <vt:i4>1966130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_Toc375905420</vt:lpwstr>
      </vt:variant>
      <vt:variant>
        <vt:i4>1900594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_Toc375905419</vt:lpwstr>
      </vt:variant>
      <vt:variant>
        <vt:i4>1900594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_Toc375905418</vt:lpwstr>
      </vt:variant>
      <vt:variant>
        <vt:i4>1900594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_Toc375905417</vt:lpwstr>
      </vt:variant>
      <vt:variant>
        <vt:i4>1900594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_Toc375905416</vt:lpwstr>
      </vt:variant>
      <vt:variant>
        <vt:i4>1900594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_Toc375905415</vt:lpwstr>
      </vt:variant>
      <vt:variant>
        <vt:i4>1900594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_Toc375905414</vt:lpwstr>
      </vt:variant>
      <vt:variant>
        <vt:i4>1900594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_Toc375905413</vt:lpwstr>
      </vt:variant>
      <vt:variant>
        <vt:i4>1900594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_Toc375905412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_Toc375905411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_Toc375905410</vt:lpwstr>
      </vt:variant>
      <vt:variant>
        <vt:i4>1835058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_Toc375905409</vt:lpwstr>
      </vt:variant>
      <vt:variant>
        <vt:i4>1835058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_Toc375905408</vt:lpwstr>
      </vt:variant>
      <vt:variant>
        <vt:i4>1835058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_Toc375905407</vt:lpwstr>
      </vt:variant>
      <vt:variant>
        <vt:i4>1835058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_Toc375905406</vt:lpwstr>
      </vt:variant>
      <vt:variant>
        <vt:i4>1835058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_Toc375905405</vt:lpwstr>
      </vt:variant>
      <vt:variant>
        <vt:i4>1835058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_Toc375905404</vt:lpwstr>
      </vt:variant>
      <vt:variant>
        <vt:i4>1835058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_Toc375905403</vt:lpwstr>
      </vt:variant>
      <vt:variant>
        <vt:i4>1835058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_Toc375905402</vt:lpwstr>
      </vt:variant>
      <vt:variant>
        <vt:i4>1835058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_Toc375905401</vt:lpwstr>
      </vt:variant>
      <vt:variant>
        <vt:i4>1835058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_Toc375905400</vt:lpwstr>
      </vt:variant>
      <vt:variant>
        <vt:i4>1376309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_Toc375905399</vt:lpwstr>
      </vt:variant>
      <vt:variant>
        <vt:i4>1376309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_Toc375905398</vt:lpwstr>
      </vt:variant>
      <vt:variant>
        <vt:i4>1376309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_Toc375905397</vt:lpwstr>
      </vt:variant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_Toc375905396</vt:lpwstr>
      </vt:variant>
      <vt:variant>
        <vt:i4>1376309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_Toc375905395</vt:lpwstr>
      </vt:variant>
      <vt:variant>
        <vt:i4>1376309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_Toc375905394</vt:lpwstr>
      </vt:variant>
      <vt:variant>
        <vt:i4>1376309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_Toc375905393</vt:lpwstr>
      </vt:variant>
      <vt:variant>
        <vt:i4>1376309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_Toc375905392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_Toc375905391</vt:lpwstr>
      </vt:variant>
      <vt:variant>
        <vt:i4>1376309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_Toc375905390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_Toc375905389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_Toc375905388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_Toc375905387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_Toc375905386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_Toc375905385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_Toc375905384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_Toc375905383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_Toc375905382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_Toc375905381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_Toc375905380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_Toc375905379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_Toc375905378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_Toc375905377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_Toc375905376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_Toc375905375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_Toc375905374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_Toc375905373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_Toc375905372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_Toc375905371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_Toc375905370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_Toc375905369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_Toc375905368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_Toc375905367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_Toc375905366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_Toc375905365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_Toc375905364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_Toc375905363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_Toc375905362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_Toc375905361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_Toc375905360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_Toc375905359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_Toc375905358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_Toc375905357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_Toc375905356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_Toc375905355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CCS版本系统性能测试指导书</dc:title>
  <dc:subject/>
  <dc:creator>yangyunhuacc</dc:creator>
  <cp:keywords/>
  <dc:description/>
  <cp:lastModifiedBy>yy</cp:lastModifiedBy>
  <cp:revision>520</cp:revision>
  <cp:lastPrinted>1601-01-01T00:00:00Z</cp:lastPrinted>
  <dcterms:created xsi:type="dcterms:W3CDTF">2014-01-02T07:28:00Z</dcterms:created>
  <dcterms:modified xsi:type="dcterms:W3CDTF">2014-10-22T06:57:00Z</dcterms:modified>
</cp:coreProperties>
</file>