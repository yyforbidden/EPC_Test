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06848360"/>
    <w:bookmarkStart w:id="1" w:name="_Toc206848388"/>
    <w:p w:rsidR="003B4516" w:rsidRDefault="00220556">
      <w:pPr>
        <w:pStyle w:val="12"/>
        <w:tabs>
          <w:tab w:val="left" w:pos="420"/>
          <w:tab w:val="right" w:leader="dot" w:pos="8296"/>
        </w:tabs>
        <w:rPr>
          <w:rFonts w:asciiTheme="minorHAnsi" w:eastAsiaTheme="minorEastAsia" w:hAnsiTheme="minorHAnsi" w:cstheme="minorBidi"/>
          <w:b w:val="0"/>
          <w:bCs w:val="0"/>
          <w:caps w:val="0"/>
          <w:noProof/>
          <w:sz w:val="21"/>
          <w:szCs w:val="22"/>
        </w:rPr>
      </w:pPr>
      <w:r w:rsidRPr="00220556">
        <w:rPr>
          <w:rFonts w:asciiTheme="minorHAnsi" w:hAnsiTheme="minorHAnsi" w:cstheme="minorHAnsi"/>
        </w:rPr>
        <w:fldChar w:fldCharType="begin"/>
      </w:r>
      <w:r w:rsidR="00F910D6" w:rsidRPr="009C14DA">
        <w:rPr>
          <w:rFonts w:asciiTheme="minorHAnsi" w:hAnsiTheme="minorHAnsi" w:cstheme="minorHAnsi"/>
        </w:rPr>
        <w:instrText xml:space="preserve"> TOC \o "1-4" \h \z \u </w:instrText>
      </w:r>
      <w:r w:rsidRPr="00220556">
        <w:rPr>
          <w:rFonts w:asciiTheme="minorHAnsi" w:hAnsiTheme="minorHAnsi" w:cstheme="minorHAnsi"/>
        </w:rPr>
        <w:fldChar w:fldCharType="separate"/>
      </w:r>
      <w:hyperlink w:anchor="_Toc399485648" w:history="1">
        <w:r w:rsidR="003B4516" w:rsidRPr="00694DBC">
          <w:rPr>
            <w:rStyle w:val="ad"/>
            <w:rFonts w:cstheme="minorHAnsi"/>
            <w:noProof/>
          </w:rPr>
          <w:t>1.</w:t>
        </w:r>
        <w:r w:rsidR="003B4516">
          <w:rPr>
            <w:rFonts w:asciiTheme="minorHAnsi" w:eastAsiaTheme="minorEastAsia" w:hAnsiTheme="minorHAnsi" w:cstheme="minorBidi"/>
            <w:b w:val="0"/>
            <w:bCs w:val="0"/>
            <w:caps w:val="0"/>
            <w:noProof/>
            <w:sz w:val="21"/>
            <w:szCs w:val="22"/>
          </w:rPr>
          <w:tab/>
        </w:r>
        <w:r w:rsidR="003B4516" w:rsidRPr="00694DBC">
          <w:rPr>
            <w:rStyle w:val="ad"/>
            <w:rFonts w:cstheme="minorHAnsi" w:hint="eastAsia"/>
            <w:noProof/>
          </w:rPr>
          <w:t>概述</w:t>
        </w:r>
        <w:r w:rsidR="003B4516">
          <w:rPr>
            <w:noProof/>
            <w:webHidden/>
          </w:rPr>
          <w:tab/>
        </w:r>
        <w:r>
          <w:rPr>
            <w:noProof/>
            <w:webHidden/>
          </w:rPr>
          <w:fldChar w:fldCharType="begin"/>
        </w:r>
        <w:r w:rsidR="003B4516">
          <w:rPr>
            <w:noProof/>
            <w:webHidden/>
          </w:rPr>
          <w:instrText xml:space="preserve"> PAGEREF _Toc399485648 \h </w:instrText>
        </w:r>
        <w:r>
          <w:rPr>
            <w:noProof/>
            <w:webHidden/>
          </w:rPr>
        </w:r>
        <w:r>
          <w:rPr>
            <w:noProof/>
            <w:webHidden/>
          </w:rPr>
          <w:fldChar w:fldCharType="separate"/>
        </w:r>
        <w:r w:rsidR="003B4516">
          <w:rPr>
            <w:noProof/>
            <w:webHidden/>
          </w:rPr>
          <w:t>3</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49" w:history="1">
        <w:r w:rsidR="003B4516" w:rsidRPr="00694DBC">
          <w:rPr>
            <w:rStyle w:val="ad"/>
            <w:rFonts w:cstheme="minorHAnsi"/>
            <w:noProof/>
          </w:rPr>
          <w:t>1.1</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背景</w:t>
        </w:r>
        <w:r w:rsidR="003B4516">
          <w:rPr>
            <w:noProof/>
            <w:webHidden/>
          </w:rPr>
          <w:tab/>
        </w:r>
        <w:r>
          <w:rPr>
            <w:noProof/>
            <w:webHidden/>
          </w:rPr>
          <w:fldChar w:fldCharType="begin"/>
        </w:r>
        <w:r w:rsidR="003B4516">
          <w:rPr>
            <w:noProof/>
            <w:webHidden/>
          </w:rPr>
          <w:instrText xml:space="preserve"> PAGEREF _Toc399485649 \h </w:instrText>
        </w:r>
        <w:r>
          <w:rPr>
            <w:noProof/>
            <w:webHidden/>
          </w:rPr>
        </w:r>
        <w:r>
          <w:rPr>
            <w:noProof/>
            <w:webHidden/>
          </w:rPr>
          <w:fldChar w:fldCharType="separate"/>
        </w:r>
        <w:r w:rsidR="003B4516">
          <w:rPr>
            <w:noProof/>
            <w:webHidden/>
          </w:rPr>
          <w:t>3</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50" w:history="1">
        <w:r w:rsidR="003B4516" w:rsidRPr="00694DBC">
          <w:rPr>
            <w:rStyle w:val="ad"/>
            <w:rFonts w:cstheme="minorHAnsi"/>
            <w:noProof/>
          </w:rPr>
          <w:t>1.2</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组件</w:t>
        </w:r>
        <w:r w:rsidR="003B4516">
          <w:rPr>
            <w:noProof/>
            <w:webHidden/>
          </w:rPr>
          <w:tab/>
        </w:r>
        <w:r>
          <w:rPr>
            <w:noProof/>
            <w:webHidden/>
          </w:rPr>
          <w:fldChar w:fldCharType="begin"/>
        </w:r>
        <w:r w:rsidR="003B4516">
          <w:rPr>
            <w:noProof/>
            <w:webHidden/>
          </w:rPr>
          <w:instrText xml:space="preserve"> PAGEREF _Toc399485650 \h </w:instrText>
        </w:r>
        <w:r>
          <w:rPr>
            <w:noProof/>
            <w:webHidden/>
          </w:rPr>
        </w:r>
        <w:r>
          <w:rPr>
            <w:noProof/>
            <w:webHidden/>
          </w:rPr>
          <w:fldChar w:fldCharType="separate"/>
        </w:r>
        <w:r w:rsidR="003B4516">
          <w:rPr>
            <w:noProof/>
            <w:webHidden/>
          </w:rPr>
          <w:t>4</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51" w:history="1">
        <w:r w:rsidR="003B4516" w:rsidRPr="00694DBC">
          <w:rPr>
            <w:rStyle w:val="ad"/>
            <w:rFonts w:cstheme="minorHAnsi"/>
            <w:noProof/>
          </w:rPr>
          <w:t>1.3</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过程</w:t>
        </w:r>
        <w:r w:rsidR="003B4516">
          <w:rPr>
            <w:noProof/>
            <w:webHidden/>
          </w:rPr>
          <w:tab/>
        </w:r>
        <w:r>
          <w:rPr>
            <w:noProof/>
            <w:webHidden/>
          </w:rPr>
          <w:fldChar w:fldCharType="begin"/>
        </w:r>
        <w:r w:rsidR="003B4516">
          <w:rPr>
            <w:noProof/>
            <w:webHidden/>
          </w:rPr>
          <w:instrText xml:space="preserve"> PAGEREF _Toc399485651 \h </w:instrText>
        </w:r>
        <w:r>
          <w:rPr>
            <w:noProof/>
            <w:webHidden/>
          </w:rPr>
        </w:r>
        <w:r>
          <w:rPr>
            <w:noProof/>
            <w:webHidden/>
          </w:rPr>
          <w:fldChar w:fldCharType="separate"/>
        </w:r>
        <w:r w:rsidR="003B4516">
          <w:rPr>
            <w:noProof/>
            <w:webHidden/>
          </w:rPr>
          <w:t>4</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2" w:history="1">
        <w:r w:rsidR="003B4516" w:rsidRPr="00694DBC">
          <w:rPr>
            <w:rStyle w:val="ad"/>
            <w:rFonts w:cstheme="minorHAnsi"/>
            <w:noProof/>
          </w:rPr>
          <w:t>1.3.1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用户定义上下文</w:t>
        </w:r>
        <w:r w:rsidR="003B4516">
          <w:rPr>
            <w:noProof/>
            <w:webHidden/>
          </w:rPr>
          <w:tab/>
        </w:r>
        <w:r>
          <w:rPr>
            <w:noProof/>
            <w:webHidden/>
          </w:rPr>
          <w:fldChar w:fldCharType="begin"/>
        </w:r>
        <w:r w:rsidR="003B4516">
          <w:rPr>
            <w:noProof/>
            <w:webHidden/>
          </w:rPr>
          <w:instrText xml:space="preserve"> PAGEREF _Toc399485652 \h </w:instrText>
        </w:r>
        <w:r>
          <w:rPr>
            <w:noProof/>
            <w:webHidden/>
          </w:rPr>
        </w:r>
        <w:r>
          <w:rPr>
            <w:noProof/>
            <w:webHidden/>
          </w:rPr>
          <w:fldChar w:fldCharType="separate"/>
        </w:r>
        <w:r w:rsidR="003B4516">
          <w:rPr>
            <w:noProof/>
            <w:webHidden/>
          </w:rPr>
          <w:t>4</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3" w:history="1">
        <w:r w:rsidR="003B4516" w:rsidRPr="00694DBC">
          <w:rPr>
            <w:rStyle w:val="ad"/>
            <w:rFonts w:cstheme="minorHAnsi"/>
            <w:noProof/>
          </w:rPr>
          <w:t>1.3.2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用户定义发送消息填写方式</w:t>
        </w:r>
        <w:r w:rsidR="003B4516">
          <w:rPr>
            <w:noProof/>
            <w:webHidden/>
          </w:rPr>
          <w:tab/>
        </w:r>
        <w:r>
          <w:rPr>
            <w:noProof/>
            <w:webHidden/>
          </w:rPr>
          <w:fldChar w:fldCharType="begin"/>
        </w:r>
        <w:r w:rsidR="003B4516">
          <w:rPr>
            <w:noProof/>
            <w:webHidden/>
          </w:rPr>
          <w:instrText xml:space="preserve"> PAGEREF _Toc399485653 \h </w:instrText>
        </w:r>
        <w:r>
          <w:rPr>
            <w:noProof/>
            <w:webHidden/>
          </w:rPr>
        </w:r>
        <w:r>
          <w:rPr>
            <w:noProof/>
            <w:webHidden/>
          </w:rPr>
          <w:fldChar w:fldCharType="separate"/>
        </w:r>
        <w:r w:rsidR="003B4516">
          <w:rPr>
            <w:noProof/>
            <w:webHidden/>
          </w:rPr>
          <w:t>5</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4" w:history="1">
        <w:r w:rsidR="003B4516" w:rsidRPr="00694DBC">
          <w:rPr>
            <w:rStyle w:val="ad"/>
            <w:rFonts w:cstheme="minorHAnsi"/>
            <w:noProof/>
          </w:rPr>
          <w:t>1.3.3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用户定义接收消息默认处理</w:t>
        </w:r>
        <w:r w:rsidR="003B4516">
          <w:rPr>
            <w:noProof/>
            <w:webHidden/>
          </w:rPr>
          <w:tab/>
        </w:r>
        <w:r>
          <w:rPr>
            <w:noProof/>
            <w:webHidden/>
          </w:rPr>
          <w:fldChar w:fldCharType="begin"/>
        </w:r>
        <w:r w:rsidR="003B4516">
          <w:rPr>
            <w:noProof/>
            <w:webHidden/>
          </w:rPr>
          <w:instrText xml:space="preserve"> PAGEREF _Toc399485654 \h </w:instrText>
        </w:r>
        <w:r>
          <w:rPr>
            <w:noProof/>
            <w:webHidden/>
          </w:rPr>
        </w:r>
        <w:r>
          <w:rPr>
            <w:noProof/>
            <w:webHidden/>
          </w:rPr>
          <w:fldChar w:fldCharType="separate"/>
        </w:r>
        <w:r w:rsidR="003B4516">
          <w:rPr>
            <w:noProof/>
            <w:webHidden/>
          </w:rPr>
          <w:t>6</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5" w:history="1">
        <w:r w:rsidR="003B4516" w:rsidRPr="00694DBC">
          <w:rPr>
            <w:rStyle w:val="ad"/>
            <w:rFonts w:cstheme="minorHAnsi"/>
            <w:noProof/>
          </w:rPr>
          <w:t>1.3.4</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一次测试的开始与结束</w:t>
        </w:r>
        <w:r w:rsidR="003B4516">
          <w:rPr>
            <w:noProof/>
            <w:webHidden/>
          </w:rPr>
          <w:tab/>
        </w:r>
        <w:r>
          <w:rPr>
            <w:noProof/>
            <w:webHidden/>
          </w:rPr>
          <w:fldChar w:fldCharType="begin"/>
        </w:r>
        <w:r w:rsidR="003B4516">
          <w:rPr>
            <w:noProof/>
            <w:webHidden/>
          </w:rPr>
          <w:instrText xml:space="preserve"> PAGEREF _Toc399485655 \h </w:instrText>
        </w:r>
        <w:r>
          <w:rPr>
            <w:noProof/>
            <w:webHidden/>
          </w:rPr>
        </w:r>
        <w:r>
          <w:rPr>
            <w:noProof/>
            <w:webHidden/>
          </w:rPr>
          <w:fldChar w:fldCharType="separate"/>
        </w:r>
        <w:r w:rsidR="003B4516">
          <w:rPr>
            <w:noProof/>
            <w:webHidden/>
          </w:rPr>
          <w:t>7</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6" w:history="1">
        <w:r w:rsidR="003B4516" w:rsidRPr="00694DBC">
          <w:rPr>
            <w:rStyle w:val="ad"/>
            <w:rFonts w:cstheme="minorHAnsi"/>
            <w:noProof/>
          </w:rPr>
          <w:t>1.3.5</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工具接收消息</w:t>
        </w:r>
        <w:r w:rsidR="003B4516">
          <w:rPr>
            <w:noProof/>
            <w:webHidden/>
          </w:rPr>
          <w:tab/>
        </w:r>
        <w:r>
          <w:rPr>
            <w:noProof/>
            <w:webHidden/>
          </w:rPr>
          <w:fldChar w:fldCharType="begin"/>
        </w:r>
        <w:r w:rsidR="003B4516">
          <w:rPr>
            <w:noProof/>
            <w:webHidden/>
          </w:rPr>
          <w:instrText xml:space="preserve"> PAGEREF _Toc399485656 \h </w:instrText>
        </w:r>
        <w:r>
          <w:rPr>
            <w:noProof/>
            <w:webHidden/>
          </w:rPr>
        </w:r>
        <w:r>
          <w:rPr>
            <w:noProof/>
            <w:webHidden/>
          </w:rPr>
          <w:fldChar w:fldCharType="separate"/>
        </w:r>
        <w:r w:rsidR="003B4516">
          <w:rPr>
            <w:noProof/>
            <w:webHidden/>
          </w:rPr>
          <w:t>7</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7" w:history="1">
        <w:r w:rsidR="003B4516" w:rsidRPr="00694DBC">
          <w:rPr>
            <w:rStyle w:val="ad"/>
            <w:rFonts w:cstheme="minorHAnsi"/>
            <w:noProof/>
          </w:rPr>
          <w:t>1.3.6</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工具发送消息</w:t>
        </w:r>
        <w:r w:rsidR="003B4516">
          <w:rPr>
            <w:noProof/>
            <w:webHidden/>
          </w:rPr>
          <w:tab/>
        </w:r>
        <w:r>
          <w:rPr>
            <w:noProof/>
            <w:webHidden/>
          </w:rPr>
          <w:fldChar w:fldCharType="begin"/>
        </w:r>
        <w:r w:rsidR="003B4516">
          <w:rPr>
            <w:noProof/>
            <w:webHidden/>
          </w:rPr>
          <w:instrText xml:space="preserve"> PAGEREF _Toc399485657 \h </w:instrText>
        </w:r>
        <w:r>
          <w:rPr>
            <w:noProof/>
            <w:webHidden/>
          </w:rPr>
        </w:r>
        <w:r>
          <w:rPr>
            <w:noProof/>
            <w:webHidden/>
          </w:rPr>
          <w:fldChar w:fldCharType="separate"/>
        </w:r>
        <w:r w:rsidR="003B4516">
          <w:rPr>
            <w:noProof/>
            <w:webHidden/>
          </w:rPr>
          <w:t>8</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58" w:history="1">
        <w:r w:rsidR="003B4516" w:rsidRPr="00694DBC">
          <w:rPr>
            <w:rStyle w:val="ad"/>
            <w:rFonts w:cstheme="minorHAnsi"/>
            <w:noProof/>
          </w:rPr>
          <w:t>1.4</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工具接口</w:t>
        </w:r>
        <w:r w:rsidR="003B4516">
          <w:rPr>
            <w:noProof/>
            <w:webHidden/>
          </w:rPr>
          <w:tab/>
        </w:r>
        <w:r>
          <w:rPr>
            <w:noProof/>
            <w:webHidden/>
          </w:rPr>
          <w:fldChar w:fldCharType="begin"/>
        </w:r>
        <w:r w:rsidR="003B4516">
          <w:rPr>
            <w:noProof/>
            <w:webHidden/>
          </w:rPr>
          <w:instrText xml:space="preserve"> PAGEREF _Toc399485658 \h </w:instrText>
        </w:r>
        <w:r>
          <w:rPr>
            <w:noProof/>
            <w:webHidden/>
          </w:rPr>
        </w:r>
        <w:r>
          <w:rPr>
            <w:noProof/>
            <w:webHidden/>
          </w:rPr>
          <w:fldChar w:fldCharType="separate"/>
        </w:r>
        <w:r w:rsidR="003B4516">
          <w:rPr>
            <w:noProof/>
            <w:webHidden/>
          </w:rPr>
          <w:t>9</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59" w:history="1">
        <w:r w:rsidR="003B4516" w:rsidRPr="00694DBC">
          <w:rPr>
            <w:rStyle w:val="ad"/>
            <w:rFonts w:cstheme="minorHAnsi"/>
            <w:noProof/>
          </w:rPr>
          <w:t>1.4.1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工具与知识库弱耦合</w:t>
        </w:r>
        <w:r w:rsidR="003B4516">
          <w:rPr>
            <w:noProof/>
            <w:webHidden/>
          </w:rPr>
          <w:tab/>
        </w:r>
        <w:r>
          <w:rPr>
            <w:noProof/>
            <w:webHidden/>
          </w:rPr>
          <w:fldChar w:fldCharType="begin"/>
        </w:r>
        <w:r w:rsidR="003B4516">
          <w:rPr>
            <w:noProof/>
            <w:webHidden/>
          </w:rPr>
          <w:instrText xml:space="preserve"> PAGEREF _Toc399485659 \h </w:instrText>
        </w:r>
        <w:r>
          <w:rPr>
            <w:noProof/>
            <w:webHidden/>
          </w:rPr>
        </w:r>
        <w:r>
          <w:rPr>
            <w:noProof/>
            <w:webHidden/>
          </w:rPr>
          <w:fldChar w:fldCharType="separate"/>
        </w:r>
        <w:r w:rsidR="003B4516">
          <w:rPr>
            <w:noProof/>
            <w:webHidden/>
          </w:rPr>
          <w:t>9</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0" w:history="1">
        <w:r w:rsidR="003B4516" w:rsidRPr="00694DBC">
          <w:rPr>
            <w:rStyle w:val="ad"/>
            <w:rFonts w:cstheme="minorHAnsi"/>
            <w:noProof/>
          </w:rPr>
          <w:t>1.4.2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工具与知识库分工界面</w:t>
        </w:r>
        <w:r w:rsidR="003B4516">
          <w:rPr>
            <w:noProof/>
            <w:webHidden/>
          </w:rPr>
          <w:tab/>
        </w:r>
        <w:r>
          <w:rPr>
            <w:noProof/>
            <w:webHidden/>
          </w:rPr>
          <w:fldChar w:fldCharType="begin"/>
        </w:r>
        <w:r w:rsidR="003B4516">
          <w:rPr>
            <w:noProof/>
            <w:webHidden/>
          </w:rPr>
          <w:instrText xml:space="preserve"> PAGEREF _Toc399485660 \h </w:instrText>
        </w:r>
        <w:r>
          <w:rPr>
            <w:noProof/>
            <w:webHidden/>
          </w:rPr>
        </w:r>
        <w:r>
          <w:rPr>
            <w:noProof/>
            <w:webHidden/>
          </w:rPr>
          <w:fldChar w:fldCharType="separate"/>
        </w:r>
        <w:r w:rsidR="003B4516">
          <w:rPr>
            <w:noProof/>
            <w:webHidden/>
          </w:rPr>
          <w:t>10</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1" w:history="1">
        <w:r w:rsidR="003B4516" w:rsidRPr="00694DBC">
          <w:rPr>
            <w:rStyle w:val="ad"/>
            <w:rFonts w:cstheme="minorHAnsi"/>
            <w:noProof/>
          </w:rPr>
          <w:t>1.4.3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接口选择</w:t>
        </w:r>
        <w:r w:rsidR="003B4516">
          <w:rPr>
            <w:noProof/>
            <w:webHidden/>
          </w:rPr>
          <w:tab/>
        </w:r>
        <w:r>
          <w:rPr>
            <w:noProof/>
            <w:webHidden/>
          </w:rPr>
          <w:fldChar w:fldCharType="begin"/>
        </w:r>
        <w:r w:rsidR="003B4516">
          <w:rPr>
            <w:noProof/>
            <w:webHidden/>
          </w:rPr>
          <w:instrText xml:space="preserve"> PAGEREF _Toc399485661 \h </w:instrText>
        </w:r>
        <w:r>
          <w:rPr>
            <w:noProof/>
            <w:webHidden/>
          </w:rPr>
        </w:r>
        <w:r>
          <w:rPr>
            <w:noProof/>
            <w:webHidden/>
          </w:rPr>
          <w:fldChar w:fldCharType="separate"/>
        </w:r>
        <w:r w:rsidR="003B4516">
          <w:rPr>
            <w:noProof/>
            <w:webHidden/>
          </w:rPr>
          <w:t>10</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2" w:history="1">
        <w:r w:rsidR="003B4516" w:rsidRPr="00694DBC">
          <w:rPr>
            <w:rStyle w:val="ad"/>
            <w:rFonts w:cstheme="minorHAnsi"/>
            <w:noProof/>
          </w:rPr>
          <w:t>1.4.4</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接口功能</w:t>
        </w:r>
        <w:r w:rsidR="003B4516">
          <w:rPr>
            <w:noProof/>
            <w:webHidden/>
          </w:rPr>
          <w:tab/>
        </w:r>
        <w:r>
          <w:rPr>
            <w:noProof/>
            <w:webHidden/>
          </w:rPr>
          <w:fldChar w:fldCharType="begin"/>
        </w:r>
        <w:r w:rsidR="003B4516">
          <w:rPr>
            <w:noProof/>
            <w:webHidden/>
          </w:rPr>
          <w:instrText xml:space="preserve"> PAGEREF _Toc399485662 \h </w:instrText>
        </w:r>
        <w:r>
          <w:rPr>
            <w:noProof/>
            <w:webHidden/>
          </w:rPr>
        </w:r>
        <w:r>
          <w:rPr>
            <w:noProof/>
            <w:webHidden/>
          </w:rPr>
          <w:fldChar w:fldCharType="separate"/>
        </w:r>
        <w:r w:rsidR="003B4516">
          <w:rPr>
            <w:noProof/>
            <w:webHidden/>
          </w:rPr>
          <w:t>11</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63" w:history="1">
        <w:r w:rsidR="003B4516" w:rsidRPr="00694DBC">
          <w:rPr>
            <w:rStyle w:val="ad"/>
            <w:rFonts w:cstheme="minorHAnsi"/>
            <w:noProof/>
          </w:rPr>
          <w:t>1.5</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知识库的子模块</w:t>
        </w:r>
        <w:r w:rsidR="003B4516">
          <w:rPr>
            <w:noProof/>
            <w:webHidden/>
          </w:rPr>
          <w:tab/>
        </w:r>
        <w:r>
          <w:rPr>
            <w:noProof/>
            <w:webHidden/>
          </w:rPr>
          <w:fldChar w:fldCharType="begin"/>
        </w:r>
        <w:r w:rsidR="003B4516">
          <w:rPr>
            <w:noProof/>
            <w:webHidden/>
          </w:rPr>
          <w:instrText xml:space="preserve"> PAGEREF _Toc399485663 \h </w:instrText>
        </w:r>
        <w:r>
          <w:rPr>
            <w:noProof/>
            <w:webHidden/>
          </w:rPr>
        </w:r>
        <w:r>
          <w:rPr>
            <w:noProof/>
            <w:webHidden/>
          </w:rPr>
          <w:fldChar w:fldCharType="separate"/>
        </w:r>
        <w:r w:rsidR="003B4516">
          <w:rPr>
            <w:noProof/>
            <w:webHidden/>
          </w:rPr>
          <w:t>11</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4" w:history="1">
        <w:r w:rsidR="003B4516" w:rsidRPr="00694DBC">
          <w:rPr>
            <w:rStyle w:val="ad"/>
            <w:rFonts w:cstheme="minorHAnsi"/>
            <w:noProof/>
          </w:rPr>
          <w:t>1.5.1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知识库功能</w:t>
        </w:r>
        <w:r w:rsidR="003B4516">
          <w:rPr>
            <w:noProof/>
            <w:webHidden/>
          </w:rPr>
          <w:tab/>
        </w:r>
        <w:r>
          <w:rPr>
            <w:noProof/>
            <w:webHidden/>
          </w:rPr>
          <w:fldChar w:fldCharType="begin"/>
        </w:r>
        <w:r w:rsidR="003B4516">
          <w:rPr>
            <w:noProof/>
            <w:webHidden/>
          </w:rPr>
          <w:instrText xml:space="preserve"> PAGEREF _Toc399485664 \h </w:instrText>
        </w:r>
        <w:r>
          <w:rPr>
            <w:noProof/>
            <w:webHidden/>
          </w:rPr>
        </w:r>
        <w:r>
          <w:rPr>
            <w:noProof/>
            <w:webHidden/>
          </w:rPr>
          <w:fldChar w:fldCharType="separate"/>
        </w:r>
        <w:r w:rsidR="003B4516">
          <w:rPr>
            <w:noProof/>
            <w:webHidden/>
          </w:rPr>
          <w:t>11</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5" w:history="1">
        <w:r w:rsidR="003B4516" w:rsidRPr="00694DBC">
          <w:rPr>
            <w:rStyle w:val="ad"/>
            <w:rFonts w:cstheme="minorHAnsi"/>
            <w:noProof/>
          </w:rPr>
          <w:t>1.5.2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模块分解</w:t>
        </w:r>
        <w:r w:rsidR="003B4516">
          <w:rPr>
            <w:noProof/>
            <w:webHidden/>
          </w:rPr>
          <w:tab/>
        </w:r>
        <w:r>
          <w:rPr>
            <w:noProof/>
            <w:webHidden/>
          </w:rPr>
          <w:fldChar w:fldCharType="begin"/>
        </w:r>
        <w:r w:rsidR="003B4516">
          <w:rPr>
            <w:noProof/>
            <w:webHidden/>
          </w:rPr>
          <w:instrText xml:space="preserve"> PAGEREF _Toc399485665 \h </w:instrText>
        </w:r>
        <w:r>
          <w:rPr>
            <w:noProof/>
            <w:webHidden/>
          </w:rPr>
        </w:r>
        <w:r>
          <w:rPr>
            <w:noProof/>
            <w:webHidden/>
          </w:rPr>
          <w:fldChar w:fldCharType="separate"/>
        </w:r>
        <w:r w:rsidR="003B4516">
          <w:rPr>
            <w:noProof/>
            <w:webHidden/>
          </w:rPr>
          <w:t>11</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66" w:history="1">
        <w:r w:rsidR="003B4516" w:rsidRPr="00694DBC">
          <w:rPr>
            <w:rStyle w:val="ad"/>
            <w:rFonts w:cstheme="minorHAnsi"/>
            <w:noProof/>
          </w:rPr>
          <w:t>1.6</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用户操作接口</w:t>
        </w:r>
        <w:r w:rsidR="003B4516">
          <w:rPr>
            <w:noProof/>
            <w:webHidden/>
          </w:rPr>
          <w:tab/>
        </w:r>
        <w:r>
          <w:rPr>
            <w:noProof/>
            <w:webHidden/>
          </w:rPr>
          <w:fldChar w:fldCharType="begin"/>
        </w:r>
        <w:r w:rsidR="003B4516">
          <w:rPr>
            <w:noProof/>
            <w:webHidden/>
          </w:rPr>
          <w:instrText xml:space="preserve"> PAGEREF _Toc399485666 \h </w:instrText>
        </w:r>
        <w:r>
          <w:rPr>
            <w:noProof/>
            <w:webHidden/>
          </w:rPr>
        </w:r>
        <w:r>
          <w:rPr>
            <w:noProof/>
            <w:webHidden/>
          </w:rPr>
          <w:fldChar w:fldCharType="separate"/>
        </w:r>
        <w:r w:rsidR="003B4516">
          <w:rPr>
            <w:noProof/>
            <w:webHidden/>
          </w:rPr>
          <w:t>11</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7" w:history="1">
        <w:r w:rsidR="003B4516" w:rsidRPr="00694DBC">
          <w:rPr>
            <w:rStyle w:val="ad"/>
            <w:rFonts w:cstheme="minorHAnsi"/>
            <w:noProof/>
          </w:rPr>
          <w:t>1.6.1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功能</w:t>
        </w:r>
        <w:r w:rsidR="003B4516">
          <w:rPr>
            <w:noProof/>
            <w:webHidden/>
          </w:rPr>
          <w:tab/>
        </w:r>
        <w:r>
          <w:rPr>
            <w:noProof/>
            <w:webHidden/>
          </w:rPr>
          <w:fldChar w:fldCharType="begin"/>
        </w:r>
        <w:r w:rsidR="003B4516">
          <w:rPr>
            <w:noProof/>
            <w:webHidden/>
          </w:rPr>
          <w:instrText xml:space="preserve"> PAGEREF _Toc399485667 \h </w:instrText>
        </w:r>
        <w:r>
          <w:rPr>
            <w:noProof/>
            <w:webHidden/>
          </w:rPr>
        </w:r>
        <w:r>
          <w:rPr>
            <w:noProof/>
            <w:webHidden/>
          </w:rPr>
          <w:fldChar w:fldCharType="separate"/>
        </w:r>
        <w:r w:rsidR="003B4516">
          <w:rPr>
            <w:noProof/>
            <w:webHidden/>
          </w:rPr>
          <w:t>11</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68" w:history="1">
        <w:r w:rsidR="003B4516" w:rsidRPr="00694DBC">
          <w:rPr>
            <w:rStyle w:val="ad"/>
            <w:rFonts w:cstheme="minorHAnsi"/>
            <w:noProof/>
          </w:rPr>
          <w:t>1.6.2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操作接口与界面解耦</w:t>
        </w:r>
        <w:r w:rsidR="003B4516">
          <w:rPr>
            <w:noProof/>
            <w:webHidden/>
          </w:rPr>
          <w:tab/>
        </w:r>
        <w:r>
          <w:rPr>
            <w:noProof/>
            <w:webHidden/>
          </w:rPr>
          <w:fldChar w:fldCharType="begin"/>
        </w:r>
        <w:r w:rsidR="003B4516">
          <w:rPr>
            <w:noProof/>
            <w:webHidden/>
          </w:rPr>
          <w:instrText xml:space="preserve"> PAGEREF _Toc399485668 \h </w:instrText>
        </w:r>
        <w:r>
          <w:rPr>
            <w:noProof/>
            <w:webHidden/>
          </w:rPr>
        </w:r>
        <w:r>
          <w:rPr>
            <w:noProof/>
            <w:webHidden/>
          </w:rPr>
          <w:fldChar w:fldCharType="separate"/>
        </w:r>
        <w:r w:rsidR="003B4516">
          <w:rPr>
            <w:noProof/>
            <w:webHidden/>
          </w:rPr>
          <w:t>12</w:t>
        </w:r>
        <w:r>
          <w:rPr>
            <w:noProof/>
            <w:webHidden/>
          </w:rPr>
          <w:fldChar w:fldCharType="end"/>
        </w:r>
      </w:hyperlink>
    </w:p>
    <w:p w:rsidR="003B4516" w:rsidRDefault="00220556">
      <w:pPr>
        <w:pStyle w:val="12"/>
        <w:tabs>
          <w:tab w:val="left" w:pos="420"/>
          <w:tab w:val="right" w:leader="dot" w:pos="8296"/>
        </w:tabs>
        <w:rPr>
          <w:rFonts w:asciiTheme="minorHAnsi" w:eastAsiaTheme="minorEastAsia" w:hAnsiTheme="minorHAnsi" w:cstheme="minorBidi"/>
          <w:b w:val="0"/>
          <w:bCs w:val="0"/>
          <w:caps w:val="0"/>
          <w:noProof/>
          <w:sz w:val="21"/>
          <w:szCs w:val="22"/>
        </w:rPr>
      </w:pPr>
      <w:hyperlink w:anchor="_Toc399485669" w:history="1">
        <w:r w:rsidR="003B4516" w:rsidRPr="00694DBC">
          <w:rPr>
            <w:rStyle w:val="ad"/>
            <w:rFonts w:cstheme="minorHAnsi"/>
            <w:noProof/>
          </w:rPr>
          <w:t>2.</w:t>
        </w:r>
        <w:r w:rsidR="003B4516">
          <w:rPr>
            <w:rFonts w:asciiTheme="minorHAnsi" w:eastAsiaTheme="minorEastAsia" w:hAnsiTheme="minorHAnsi" w:cstheme="minorBidi"/>
            <w:b w:val="0"/>
            <w:bCs w:val="0"/>
            <w:caps w:val="0"/>
            <w:noProof/>
            <w:sz w:val="21"/>
            <w:szCs w:val="22"/>
          </w:rPr>
          <w:tab/>
        </w:r>
        <w:r w:rsidR="003B4516" w:rsidRPr="00694DBC">
          <w:rPr>
            <w:rStyle w:val="ad"/>
            <w:rFonts w:cstheme="minorHAnsi" w:hint="eastAsia"/>
            <w:noProof/>
          </w:rPr>
          <w:t>工具接口</w:t>
        </w:r>
        <w:r w:rsidR="003B4516">
          <w:rPr>
            <w:noProof/>
            <w:webHidden/>
          </w:rPr>
          <w:tab/>
        </w:r>
        <w:r>
          <w:rPr>
            <w:noProof/>
            <w:webHidden/>
          </w:rPr>
          <w:fldChar w:fldCharType="begin"/>
        </w:r>
        <w:r w:rsidR="003B4516">
          <w:rPr>
            <w:noProof/>
            <w:webHidden/>
          </w:rPr>
          <w:instrText xml:space="preserve"> PAGEREF _Toc399485669 \h </w:instrText>
        </w:r>
        <w:r>
          <w:rPr>
            <w:noProof/>
            <w:webHidden/>
          </w:rPr>
        </w:r>
        <w:r>
          <w:rPr>
            <w:noProof/>
            <w:webHidden/>
          </w:rPr>
          <w:fldChar w:fldCharType="separate"/>
        </w:r>
        <w:r w:rsidR="003B4516">
          <w:rPr>
            <w:noProof/>
            <w:webHidden/>
          </w:rPr>
          <w:t>12</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70" w:history="1">
        <w:r w:rsidR="003B4516" w:rsidRPr="00694DBC">
          <w:rPr>
            <w:rStyle w:val="ad"/>
            <w:rFonts w:cstheme="minorHAnsi"/>
            <w:noProof/>
          </w:rPr>
          <w:t>2.1</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接口协议</w:t>
        </w:r>
        <w:r w:rsidR="003B4516">
          <w:rPr>
            <w:noProof/>
            <w:webHidden/>
          </w:rPr>
          <w:tab/>
        </w:r>
        <w:r>
          <w:rPr>
            <w:noProof/>
            <w:webHidden/>
          </w:rPr>
          <w:fldChar w:fldCharType="begin"/>
        </w:r>
        <w:r w:rsidR="003B4516">
          <w:rPr>
            <w:noProof/>
            <w:webHidden/>
          </w:rPr>
          <w:instrText xml:space="preserve"> PAGEREF _Toc399485670 \h </w:instrText>
        </w:r>
        <w:r>
          <w:rPr>
            <w:noProof/>
            <w:webHidden/>
          </w:rPr>
        </w:r>
        <w:r>
          <w:rPr>
            <w:noProof/>
            <w:webHidden/>
          </w:rPr>
          <w:fldChar w:fldCharType="separate"/>
        </w:r>
        <w:r w:rsidR="003B4516">
          <w:rPr>
            <w:noProof/>
            <w:webHidden/>
          </w:rPr>
          <w:t>12</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71" w:history="1">
        <w:r w:rsidR="003B4516" w:rsidRPr="00694DBC">
          <w:rPr>
            <w:rStyle w:val="ad"/>
            <w:rFonts w:cstheme="minorHAnsi"/>
            <w:noProof/>
          </w:rPr>
          <w:t>2.1.1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分层</w:t>
        </w:r>
        <w:r w:rsidR="003B4516">
          <w:rPr>
            <w:noProof/>
            <w:webHidden/>
          </w:rPr>
          <w:tab/>
        </w:r>
        <w:r>
          <w:rPr>
            <w:noProof/>
            <w:webHidden/>
          </w:rPr>
          <w:fldChar w:fldCharType="begin"/>
        </w:r>
        <w:r w:rsidR="003B4516">
          <w:rPr>
            <w:noProof/>
            <w:webHidden/>
          </w:rPr>
          <w:instrText xml:space="preserve"> PAGEREF _Toc399485671 \h </w:instrText>
        </w:r>
        <w:r>
          <w:rPr>
            <w:noProof/>
            <w:webHidden/>
          </w:rPr>
        </w:r>
        <w:r>
          <w:rPr>
            <w:noProof/>
            <w:webHidden/>
          </w:rPr>
          <w:fldChar w:fldCharType="separate"/>
        </w:r>
        <w:r w:rsidR="003B4516">
          <w:rPr>
            <w:noProof/>
            <w:webHidden/>
          </w:rPr>
          <w:t>12</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72" w:history="1">
        <w:r w:rsidR="003B4516" w:rsidRPr="00694DBC">
          <w:rPr>
            <w:rStyle w:val="ad"/>
            <w:rFonts w:cstheme="minorHAnsi"/>
            <w:noProof/>
          </w:rPr>
          <w:t>2.1.2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连接的建立与释放</w:t>
        </w:r>
        <w:r w:rsidR="003B4516">
          <w:rPr>
            <w:noProof/>
            <w:webHidden/>
          </w:rPr>
          <w:tab/>
        </w:r>
        <w:r>
          <w:rPr>
            <w:noProof/>
            <w:webHidden/>
          </w:rPr>
          <w:fldChar w:fldCharType="begin"/>
        </w:r>
        <w:r w:rsidR="003B4516">
          <w:rPr>
            <w:noProof/>
            <w:webHidden/>
          </w:rPr>
          <w:instrText xml:space="preserve"> PAGEREF _Toc399485672 \h </w:instrText>
        </w:r>
        <w:r>
          <w:rPr>
            <w:noProof/>
            <w:webHidden/>
          </w:rPr>
        </w:r>
        <w:r>
          <w:rPr>
            <w:noProof/>
            <w:webHidden/>
          </w:rPr>
          <w:fldChar w:fldCharType="separate"/>
        </w:r>
        <w:r w:rsidR="003B4516">
          <w:rPr>
            <w:noProof/>
            <w:webHidden/>
          </w:rPr>
          <w:t>12</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73" w:history="1">
        <w:r w:rsidR="003B4516" w:rsidRPr="00694DBC">
          <w:rPr>
            <w:rStyle w:val="ad"/>
            <w:rFonts w:cstheme="minorHAnsi"/>
            <w:noProof/>
          </w:rPr>
          <w:t>2.1.3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连接异常</w:t>
        </w:r>
        <w:r w:rsidR="003B4516">
          <w:rPr>
            <w:noProof/>
            <w:webHidden/>
          </w:rPr>
          <w:tab/>
        </w:r>
        <w:r>
          <w:rPr>
            <w:noProof/>
            <w:webHidden/>
          </w:rPr>
          <w:fldChar w:fldCharType="begin"/>
        </w:r>
        <w:r w:rsidR="003B4516">
          <w:rPr>
            <w:noProof/>
            <w:webHidden/>
          </w:rPr>
          <w:instrText xml:space="preserve"> PAGEREF _Toc399485673 \h </w:instrText>
        </w:r>
        <w:r>
          <w:rPr>
            <w:noProof/>
            <w:webHidden/>
          </w:rPr>
        </w:r>
        <w:r>
          <w:rPr>
            <w:noProof/>
            <w:webHidden/>
          </w:rPr>
          <w:fldChar w:fldCharType="separate"/>
        </w:r>
        <w:r w:rsidR="003B4516">
          <w:rPr>
            <w:noProof/>
            <w:webHidden/>
          </w:rPr>
          <w:t>13</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74" w:history="1">
        <w:r w:rsidR="003B4516" w:rsidRPr="00694DBC">
          <w:rPr>
            <w:rStyle w:val="ad"/>
            <w:rFonts w:cstheme="minorHAnsi"/>
            <w:noProof/>
          </w:rPr>
          <w:t>2.1.4</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消息分隔</w:t>
        </w:r>
        <w:r w:rsidR="003B4516">
          <w:rPr>
            <w:noProof/>
            <w:webHidden/>
          </w:rPr>
          <w:tab/>
        </w:r>
        <w:r>
          <w:rPr>
            <w:noProof/>
            <w:webHidden/>
          </w:rPr>
          <w:fldChar w:fldCharType="begin"/>
        </w:r>
        <w:r w:rsidR="003B4516">
          <w:rPr>
            <w:noProof/>
            <w:webHidden/>
          </w:rPr>
          <w:instrText xml:space="preserve"> PAGEREF _Toc399485674 \h </w:instrText>
        </w:r>
        <w:r>
          <w:rPr>
            <w:noProof/>
            <w:webHidden/>
          </w:rPr>
        </w:r>
        <w:r>
          <w:rPr>
            <w:noProof/>
            <w:webHidden/>
          </w:rPr>
          <w:fldChar w:fldCharType="separate"/>
        </w:r>
        <w:r w:rsidR="003B4516">
          <w:rPr>
            <w:noProof/>
            <w:webHidden/>
          </w:rPr>
          <w:t>13</w:t>
        </w:r>
        <w:r>
          <w:rPr>
            <w:noProof/>
            <w:webHidden/>
          </w:rPr>
          <w:fldChar w:fldCharType="end"/>
        </w:r>
      </w:hyperlink>
    </w:p>
    <w:p w:rsidR="003B4516" w:rsidRDefault="00220556">
      <w:pPr>
        <w:pStyle w:val="33"/>
        <w:tabs>
          <w:tab w:val="left" w:pos="1050"/>
          <w:tab w:val="right" w:leader="dot" w:pos="8296"/>
        </w:tabs>
        <w:rPr>
          <w:rFonts w:asciiTheme="minorHAnsi" w:eastAsiaTheme="minorEastAsia" w:hAnsiTheme="minorHAnsi" w:cstheme="minorBidi"/>
          <w:i w:val="0"/>
          <w:iCs w:val="0"/>
          <w:noProof/>
          <w:sz w:val="21"/>
          <w:szCs w:val="22"/>
        </w:rPr>
      </w:pPr>
      <w:hyperlink w:anchor="_Toc399485675" w:history="1">
        <w:r w:rsidR="003B4516" w:rsidRPr="00694DBC">
          <w:rPr>
            <w:rStyle w:val="ad"/>
            <w:rFonts w:cstheme="minorHAnsi"/>
            <w:noProof/>
          </w:rPr>
          <w:t>2.1.5</w:t>
        </w:r>
        <w:r w:rsidR="003B4516">
          <w:rPr>
            <w:rFonts w:asciiTheme="minorHAnsi" w:eastAsiaTheme="minorEastAsia" w:hAnsiTheme="minorHAnsi" w:cstheme="minorBidi"/>
            <w:i w:val="0"/>
            <w:iCs w:val="0"/>
            <w:noProof/>
            <w:sz w:val="21"/>
            <w:szCs w:val="22"/>
          </w:rPr>
          <w:tab/>
        </w:r>
        <w:r w:rsidR="003B4516" w:rsidRPr="00694DBC">
          <w:rPr>
            <w:rStyle w:val="ad"/>
            <w:rFonts w:cstheme="minorHAnsi"/>
            <w:noProof/>
          </w:rPr>
          <w:t>JSON</w:t>
        </w:r>
        <w:r w:rsidR="003B4516">
          <w:rPr>
            <w:noProof/>
            <w:webHidden/>
          </w:rPr>
          <w:tab/>
        </w:r>
        <w:r>
          <w:rPr>
            <w:noProof/>
            <w:webHidden/>
          </w:rPr>
          <w:fldChar w:fldCharType="begin"/>
        </w:r>
        <w:r w:rsidR="003B4516">
          <w:rPr>
            <w:noProof/>
            <w:webHidden/>
          </w:rPr>
          <w:instrText xml:space="preserve"> PAGEREF _Toc399485675 \h </w:instrText>
        </w:r>
        <w:r>
          <w:rPr>
            <w:noProof/>
            <w:webHidden/>
          </w:rPr>
        </w:r>
        <w:r>
          <w:rPr>
            <w:noProof/>
            <w:webHidden/>
          </w:rPr>
          <w:fldChar w:fldCharType="separate"/>
        </w:r>
        <w:r w:rsidR="003B4516">
          <w:rPr>
            <w:noProof/>
            <w:webHidden/>
          </w:rPr>
          <w:t>14</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76" w:history="1">
        <w:r w:rsidR="003B4516" w:rsidRPr="00694DBC">
          <w:rPr>
            <w:rStyle w:val="ad"/>
            <w:rFonts w:cstheme="minorHAnsi"/>
            <w:noProof/>
          </w:rPr>
          <w:t>2.2</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消息定义</w:t>
        </w:r>
        <w:r w:rsidR="003B4516">
          <w:rPr>
            <w:noProof/>
            <w:webHidden/>
          </w:rPr>
          <w:tab/>
        </w:r>
        <w:r>
          <w:rPr>
            <w:noProof/>
            <w:webHidden/>
          </w:rPr>
          <w:fldChar w:fldCharType="begin"/>
        </w:r>
        <w:r w:rsidR="003B4516">
          <w:rPr>
            <w:noProof/>
            <w:webHidden/>
          </w:rPr>
          <w:instrText xml:space="preserve"> PAGEREF _Toc399485676 \h </w:instrText>
        </w:r>
        <w:r>
          <w:rPr>
            <w:noProof/>
            <w:webHidden/>
          </w:rPr>
        </w:r>
        <w:r>
          <w:rPr>
            <w:noProof/>
            <w:webHidden/>
          </w:rPr>
          <w:fldChar w:fldCharType="separate"/>
        </w:r>
        <w:r w:rsidR="003B4516">
          <w:rPr>
            <w:noProof/>
            <w:webHidden/>
          </w:rPr>
          <w:t>14</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77" w:history="1">
        <w:r w:rsidR="003B4516" w:rsidRPr="00694DBC">
          <w:rPr>
            <w:rStyle w:val="ad"/>
            <w:rFonts w:cstheme="minorHAnsi"/>
            <w:noProof/>
          </w:rPr>
          <w:t>2.2.1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查询消息</w:t>
        </w:r>
        <w:r w:rsidR="003B4516">
          <w:rPr>
            <w:noProof/>
            <w:webHidden/>
          </w:rPr>
          <w:tab/>
        </w:r>
        <w:r>
          <w:rPr>
            <w:noProof/>
            <w:webHidden/>
          </w:rPr>
          <w:fldChar w:fldCharType="begin"/>
        </w:r>
        <w:r w:rsidR="003B4516">
          <w:rPr>
            <w:noProof/>
            <w:webHidden/>
          </w:rPr>
          <w:instrText xml:space="preserve"> PAGEREF _Toc399485677 \h </w:instrText>
        </w:r>
        <w:r>
          <w:rPr>
            <w:noProof/>
            <w:webHidden/>
          </w:rPr>
        </w:r>
        <w:r>
          <w:rPr>
            <w:noProof/>
            <w:webHidden/>
          </w:rPr>
          <w:fldChar w:fldCharType="separate"/>
        </w:r>
        <w:r w:rsidR="003B4516">
          <w:rPr>
            <w:noProof/>
            <w:webHidden/>
          </w:rPr>
          <w:t>14</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78" w:history="1">
        <w:r w:rsidR="003B4516" w:rsidRPr="00694DBC">
          <w:rPr>
            <w:rStyle w:val="ad"/>
            <w:rFonts w:cstheme="minorHAnsi"/>
            <w:b/>
            <w:noProof/>
          </w:rPr>
          <w:t>2.2.1.1</w:t>
        </w:r>
        <w:r w:rsidR="003B4516">
          <w:rPr>
            <w:rFonts w:asciiTheme="minorHAnsi" w:eastAsiaTheme="minorEastAsia" w:hAnsiTheme="minorHAnsi" w:cstheme="minorBidi"/>
            <w:noProof/>
            <w:sz w:val="21"/>
            <w:szCs w:val="22"/>
          </w:rPr>
          <w:tab/>
        </w:r>
        <w:r w:rsidR="003B4516" w:rsidRPr="00694DBC">
          <w:rPr>
            <w:rStyle w:val="ad"/>
            <w:rFonts w:cstheme="minorHAnsi" w:hint="eastAsia"/>
            <w:b/>
            <w:noProof/>
          </w:rPr>
          <w:t>消息格式</w:t>
        </w:r>
        <w:r w:rsidR="003B4516">
          <w:rPr>
            <w:noProof/>
            <w:webHidden/>
          </w:rPr>
          <w:tab/>
        </w:r>
        <w:r>
          <w:rPr>
            <w:noProof/>
            <w:webHidden/>
          </w:rPr>
          <w:fldChar w:fldCharType="begin"/>
        </w:r>
        <w:r w:rsidR="003B4516">
          <w:rPr>
            <w:noProof/>
            <w:webHidden/>
          </w:rPr>
          <w:instrText xml:space="preserve"> PAGEREF _Toc399485678 \h </w:instrText>
        </w:r>
        <w:r>
          <w:rPr>
            <w:noProof/>
            <w:webHidden/>
          </w:rPr>
        </w:r>
        <w:r>
          <w:rPr>
            <w:noProof/>
            <w:webHidden/>
          </w:rPr>
          <w:fldChar w:fldCharType="separate"/>
        </w:r>
        <w:r w:rsidR="003B4516">
          <w:rPr>
            <w:noProof/>
            <w:webHidden/>
          </w:rPr>
          <w:t>14</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79" w:history="1">
        <w:r w:rsidR="003B4516" w:rsidRPr="00694DBC">
          <w:rPr>
            <w:rStyle w:val="ad"/>
            <w:rFonts w:cstheme="minorHAnsi"/>
            <w:b/>
            <w:noProof/>
          </w:rPr>
          <w:t>2.2.1.2</w:t>
        </w:r>
        <w:r w:rsidR="003B4516">
          <w:rPr>
            <w:rFonts w:asciiTheme="minorHAnsi" w:eastAsiaTheme="minorEastAsia" w:hAnsiTheme="minorHAnsi" w:cstheme="minorBidi"/>
            <w:noProof/>
            <w:sz w:val="21"/>
            <w:szCs w:val="22"/>
          </w:rPr>
          <w:tab/>
        </w:r>
        <w:r w:rsidR="003B4516" w:rsidRPr="00694DBC">
          <w:rPr>
            <w:rStyle w:val="ad"/>
            <w:rFonts w:cstheme="minorHAnsi"/>
            <w:b/>
            <w:noProof/>
          </w:rPr>
          <w:t>Start Test</w:t>
        </w:r>
        <w:r w:rsidR="003B4516">
          <w:rPr>
            <w:noProof/>
            <w:webHidden/>
          </w:rPr>
          <w:tab/>
        </w:r>
        <w:r>
          <w:rPr>
            <w:noProof/>
            <w:webHidden/>
          </w:rPr>
          <w:fldChar w:fldCharType="begin"/>
        </w:r>
        <w:r w:rsidR="003B4516">
          <w:rPr>
            <w:noProof/>
            <w:webHidden/>
          </w:rPr>
          <w:instrText xml:space="preserve"> PAGEREF _Toc399485679 \h </w:instrText>
        </w:r>
        <w:r>
          <w:rPr>
            <w:noProof/>
            <w:webHidden/>
          </w:rPr>
        </w:r>
        <w:r>
          <w:rPr>
            <w:noProof/>
            <w:webHidden/>
          </w:rPr>
          <w:fldChar w:fldCharType="separate"/>
        </w:r>
        <w:r w:rsidR="003B4516">
          <w:rPr>
            <w:noProof/>
            <w:webHidden/>
          </w:rPr>
          <w:t>14</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0" w:history="1">
        <w:r w:rsidR="003B4516" w:rsidRPr="00694DBC">
          <w:rPr>
            <w:rStyle w:val="ad"/>
            <w:rFonts w:cstheme="minorHAnsi"/>
            <w:b/>
            <w:noProof/>
          </w:rPr>
          <w:t>2.2.1.3</w:t>
        </w:r>
        <w:r w:rsidR="003B4516">
          <w:rPr>
            <w:rFonts w:asciiTheme="minorHAnsi" w:eastAsiaTheme="minorEastAsia" w:hAnsiTheme="minorHAnsi" w:cstheme="minorBidi"/>
            <w:noProof/>
            <w:sz w:val="21"/>
            <w:szCs w:val="22"/>
          </w:rPr>
          <w:tab/>
        </w:r>
        <w:r w:rsidR="003B4516" w:rsidRPr="00694DBC">
          <w:rPr>
            <w:rStyle w:val="ad"/>
            <w:rFonts w:cstheme="minorHAnsi"/>
            <w:b/>
            <w:noProof/>
          </w:rPr>
          <w:t>Stop Test</w:t>
        </w:r>
        <w:r w:rsidR="003B4516">
          <w:rPr>
            <w:noProof/>
            <w:webHidden/>
          </w:rPr>
          <w:tab/>
        </w:r>
        <w:r>
          <w:rPr>
            <w:noProof/>
            <w:webHidden/>
          </w:rPr>
          <w:fldChar w:fldCharType="begin"/>
        </w:r>
        <w:r w:rsidR="003B4516">
          <w:rPr>
            <w:noProof/>
            <w:webHidden/>
          </w:rPr>
          <w:instrText xml:space="preserve"> PAGEREF _Toc399485680 \h </w:instrText>
        </w:r>
        <w:r>
          <w:rPr>
            <w:noProof/>
            <w:webHidden/>
          </w:rPr>
        </w:r>
        <w:r>
          <w:rPr>
            <w:noProof/>
            <w:webHidden/>
          </w:rPr>
          <w:fldChar w:fldCharType="separate"/>
        </w:r>
        <w:r w:rsidR="003B4516">
          <w:rPr>
            <w:noProof/>
            <w:webHidden/>
          </w:rPr>
          <w:t>14</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1" w:history="1">
        <w:r w:rsidR="003B4516" w:rsidRPr="00694DBC">
          <w:rPr>
            <w:rStyle w:val="ad"/>
            <w:rFonts w:cstheme="minorHAnsi"/>
            <w:b/>
            <w:noProof/>
          </w:rPr>
          <w:t>2.2.1.4</w:t>
        </w:r>
        <w:r w:rsidR="003B4516">
          <w:rPr>
            <w:rFonts w:asciiTheme="minorHAnsi" w:eastAsiaTheme="minorEastAsia" w:hAnsiTheme="minorHAnsi" w:cstheme="minorBidi"/>
            <w:noProof/>
            <w:sz w:val="21"/>
            <w:szCs w:val="22"/>
          </w:rPr>
          <w:tab/>
        </w:r>
        <w:r w:rsidR="003B4516" w:rsidRPr="00694DBC">
          <w:rPr>
            <w:rStyle w:val="ad"/>
            <w:rFonts w:cstheme="minorHAnsi"/>
            <w:b/>
            <w:noProof/>
          </w:rPr>
          <w:t>QuerySend</w:t>
        </w:r>
        <w:r w:rsidR="003B4516">
          <w:rPr>
            <w:noProof/>
            <w:webHidden/>
          </w:rPr>
          <w:tab/>
        </w:r>
        <w:r>
          <w:rPr>
            <w:noProof/>
            <w:webHidden/>
          </w:rPr>
          <w:fldChar w:fldCharType="begin"/>
        </w:r>
        <w:r w:rsidR="003B4516">
          <w:rPr>
            <w:noProof/>
            <w:webHidden/>
          </w:rPr>
          <w:instrText xml:space="preserve"> PAGEREF _Toc399485681 \h </w:instrText>
        </w:r>
        <w:r>
          <w:rPr>
            <w:noProof/>
            <w:webHidden/>
          </w:rPr>
        </w:r>
        <w:r>
          <w:rPr>
            <w:noProof/>
            <w:webHidden/>
          </w:rPr>
          <w:fldChar w:fldCharType="separate"/>
        </w:r>
        <w:r w:rsidR="003B4516">
          <w:rPr>
            <w:noProof/>
            <w:webHidden/>
          </w:rPr>
          <w:t>15</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2" w:history="1">
        <w:r w:rsidR="003B4516" w:rsidRPr="00694DBC">
          <w:rPr>
            <w:rStyle w:val="ad"/>
            <w:rFonts w:cstheme="minorHAnsi"/>
            <w:b/>
            <w:noProof/>
          </w:rPr>
          <w:t>2.2.1.5</w:t>
        </w:r>
        <w:r w:rsidR="003B4516">
          <w:rPr>
            <w:rFonts w:asciiTheme="minorHAnsi" w:eastAsiaTheme="minorEastAsia" w:hAnsiTheme="minorHAnsi" w:cstheme="minorBidi"/>
            <w:noProof/>
            <w:sz w:val="21"/>
            <w:szCs w:val="22"/>
          </w:rPr>
          <w:tab/>
        </w:r>
        <w:r w:rsidR="003B4516" w:rsidRPr="00694DBC">
          <w:rPr>
            <w:rStyle w:val="ad"/>
            <w:rFonts w:cstheme="minorHAnsi"/>
            <w:b/>
            <w:noProof/>
          </w:rPr>
          <w:t>AnswerSend</w:t>
        </w:r>
        <w:r w:rsidR="003B4516">
          <w:rPr>
            <w:noProof/>
            <w:webHidden/>
          </w:rPr>
          <w:tab/>
        </w:r>
        <w:r>
          <w:rPr>
            <w:noProof/>
            <w:webHidden/>
          </w:rPr>
          <w:fldChar w:fldCharType="begin"/>
        </w:r>
        <w:r w:rsidR="003B4516">
          <w:rPr>
            <w:noProof/>
            <w:webHidden/>
          </w:rPr>
          <w:instrText xml:space="preserve"> PAGEREF _Toc399485682 \h </w:instrText>
        </w:r>
        <w:r>
          <w:rPr>
            <w:noProof/>
            <w:webHidden/>
          </w:rPr>
        </w:r>
        <w:r>
          <w:rPr>
            <w:noProof/>
            <w:webHidden/>
          </w:rPr>
          <w:fldChar w:fldCharType="separate"/>
        </w:r>
        <w:r w:rsidR="003B4516">
          <w:rPr>
            <w:noProof/>
            <w:webHidden/>
          </w:rPr>
          <w:t>15</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3" w:history="1">
        <w:r w:rsidR="003B4516" w:rsidRPr="00694DBC">
          <w:rPr>
            <w:rStyle w:val="ad"/>
            <w:rFonts w:cstheme="minorHAnsi"/>
            <w:b/>
            <w:noProof/>
          </w:rPr>
          <w:t>2.2.1.6</w:t>
        </w:r>
        <w:r w:rsidR="003B4516">
          <w:rPr>
            <w:rFonts w:asciiTheme="minorHAnsi" w:eastAsiaTheme="minorEastAsia" w:hAnsiTheme="minorHAnsi" w:cstheme="minorBidi"/>
            <w:noProof/>
            <w:sz w:val="21"/>
            <w:szCs w:val="22"/>
          </w:rPr>
          <w:tab/>
        </w:r>
        <w:r w:rsidR="003B4516" w:rsidRPr="00694DBC">
          <w:rPr>
            <w:rStyle w:val="ad"/>
            <w:rFonts w:cstheme="minorHAnsi"/>
            <w:b/>
            <w:noProof/>
          </w:rPr>
          <w:t>QueryRecv</w:t>
        </w:r>
        <w:r w:rsidR="003B4516">
          <w:rPr>
            <w:noProof/>
            <w:webHidden/>
          </w:rPr>
          <w:tab/>
        </w:r>
        <w:r>
          <w:rPr>
            <w:noProof/>
            <w:webHidden/>
          </w:rPr>
          <w:fldChar w:fldCharType="begin"/>
        </w:r>
        <w:r w:rsidR="003B4516">
          <w:rPr>
            <w:noProof/>
            <w:webHidden/>
          </w:rPr>
          <w:instrText xml:space="preserve"> PAGEREF _Toc399485683 \h </w:instrText>
        </w:r>
        <w:r>
          <w:rPr>
            <w:noProof/>
            <w:webHidden/>
          </w:rPr>
        </w:r>
        <w:r>
          <w:rPr>
            <w:noProof/>
            <w:webHidden/>
          </w:rPr>
          <w:fldChar w:fldCharType="separate"/>
        </w:r>
        <w:r w:rsidR="003B4516">
          <w:rPr>
            <w:noProof/>
            <w:webHidden/>
          </w:rPr>
          <w:t>15</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4" w:history="1">
        <w:r w:rsidR="003B4516" w:rsidRPr="00694DBC">
          <w:rPr>
            <w:rStyle w:val="ad"/>
            <w:rFonts w:cstheme="minorHAnsi"/>
            <w:b/>
            <w:noProof/>
          </w:rPr>
          <w:t>2.2.1.7</w:t>
        </w:r>
        <w:r w:rsidR="003B4516">
          <w:rPr>
            <w:rFonts w:asciiTheme="minorHAnsi" w:eastAsiaTheme="minorEastAsia" w:hAnsiTheme="minorHAnsi" w:cstheme="minorBidi"/>
            <w:noProof/>
            <w:sz w:val="21"/>
            <w:szCs w:val="22"/>
          </w:rPr>
          <w:tab/>
        </w:r>
        <w:r w:rsidR="003B4516" w:rsidRPr="00694DBC">
          <w:rPr>
            <w:rStyle w:val="ad"/>
            <w:rFonts w:cstheme="minorHAnsi"/>
            <w:b/>
            <w:noProof/>
          </w:rPr>
          <w:t>AnswerRecv</w:t>
        </w:r>
        <w:r w:rsidR="003B4516">
          <w:rPr>
            <w:noProof/>
            <w:webHidden/>
          </w:rPr>
          <w:tab/>
        </w:r>
        <w:r>
          <w:rPr>
            <w:noProof/>
            <w:webHidden/>
          </w:rPr>
          <w:fldChar w:fldCharType="begin"/>
        </w:r>
        <w:r w:rsidR="003B4516">
          <w:rPr>
            <w:noProof/>
            <w:webHidden/>
          </w:rPr>
          <w:instrText xml:space="preserve"> PAGEREF _Toc399485684 \h </w:instrText>
        </w:r>
        <w:r>
          <w:rPr>
            <w:noProof/>
            <w:webHidden/>
          </w:rPr>
        </w:r>
        <w:r>
          <w:rPr>
            <w:noProof/>
            <w:webHidden/>
          </w:rPr>
          <w:fldChar w:fldCharType="separate"/>
        </w:r>
        <w:r w:rsidR="003B4516">
          <w:rPr>
            <w:noProof/>
            <w:webHidden/>
          </w:rPr>
          <w:t>16</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5" w:history="1">
        <w:r w:rsidR="003B4516" w:rsidRPr="00694DBC">
          <w:rPr>
            <w:rStyle w:val="ad"/>
            <w:rFonts w:cstheme="minorHAnsi"/>
            <w:b/>
            <w:noProof/>
          </w:rPr>
          <w:t>2.2.1.8</w:t>
        </w:r>
        <w:r w:rsidR="003B4516">
          <w:rPr>
            <w:rFonts w:asciiTheme="minorHAnsi" w:eastAsiaTheme="minorEastAsia" w:hAnsiTheme="minorHAnsi" w:cstheme="minorBidi"/>
            <w:noProof/>
            <w:sz w:val="21"/>
            <w:szCs w:val="22"/>
          </w:rPr>
          <w:tab/>
        </w:r>
        <w:r w:rsidR="003B4516" w:rsidRPr="00694DBC">
          <w:rPr>
            <w:rStyle w:val="ad"/>
            <w:rFonts w:cstheme="minorHAnsi"/>
            <w:b/>
            <w:noProof/>
          </w:rPr>
          <w:t>Exception</w:t>
        </w:r>
        <w:r w:rsidR="003B4516">
          <w:rPr>
            <w:noProof/>
            <w:webHidden/>
          </w:rPr>
          <w:tab/>
        </w:r>
        <w:r>
          <w:rPr>
            <w:noProof/>
            <w:webHidden/>
          </w:rPr>
          <w:fldChar w:fldCharType="begin"/>
        </w:r>
        <w:r w:rsidR="003B4516">
          <w:rPr>
            <w:noProof/>
            <w:webHidden/>
          </w:rPr>
          <w:instrText xml:space="preserve"> PAGEREF _Toc399485685 \h </w:instrText>
        </w:r>
        <w:r>
          <w:rPr>
            <w:noProof/>
            <w:webHidden/>
          </w:rPr>
        </w:r>
        <w:r>
          <w:rPr>
            <w:noProof/>
            <w:webHidden/>
          </w:rPr>
          <w:fldChar w:fldCharType="separate"/>
        </w:r>
        <w:r w:rsidR="003B4516">
          <w:rPr>
            <w:noProof/>
            <w:webHidden/>
          </w:rPr>
          <w:t>16</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86" w:history="1">
        <w:r w:rsidR="003B4516" w:rsidRPr="00694DBC">
          <w:rPr>
            <w:rStyle w:val="ad"/>
            <w:rFonts w:cstheme="minorHAnsi"/>
            <w:noProof/>
          </w:rPr>
          <w:t>2.2.2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协议消息</w:t>
        </w:r>
        <w:r w:rsidR="003B4516">
          <w:rPr>
            <w:noProof/>
            <w:webHidden/>
          </w:rPr>
          <w:tab/>
        </w:r>
        <w:r>
          <w:rPr>
            <w:noProof/>
            <w:webHidden/>
          </w:rPr>
          <w:fldChar w:fldCharType="begin"/>
        </w:r>
        <w:r w:rsidR="003B4516">
          <w:rPr>
            <w:noProof/>
            <w:webHidden/>
          </w:rPr>
          <w:instrText xml:space="preserve"> PAGEREF _Toc399485686 \h </w:instrText>
        </w:r>
        <w:r>
          <w:rPr>
            <w:noProof/>
            <w:webHidden/>
          </w:rPr>
        </w:r>
        <w:r>
          <w:rPr>
            <w:noProof/>
            <w:webHidden/>
          </w:rPr>
          <w:fldChar w:fldCharType="separate"/>
        </w:r>
        <w:r w:rsidR="003B4516">
          <w:rPr>
            <w:noProof/>
            <w:webHidden/>
          </w:rPr>
          <w:t>17</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7" w:history="1">
        <w:r w:rsidR="003B4516" w:rsidRPr="00694DBC">
          <w:rPr>
            <w:rStyle w:val="ad"/>
            <w:rFonts w:cstheme="minorHAnsi"/>
            <w:b/>
            <w:noProof/>
          </w:rPr>
          <w:t>2.2.2.1</w:t>
        </w:r>
        <w:r w:rsidR="003B4516">
          <w:rPr>
            <w:rFonts w:asciiTheme="minorHAnsi" w:eastAsiaTheme="minorEastAsia" w:hAnsiTheme="minorHAnsi" w:cstheme="minorBidi"/>
            <w:noProof/>
            <w:sz w:val="21"/>
            <w:szCs w:val="22"/>
          </w:rPr>
          <w:tab/>
        </w:r>
        <w:r w:rsidR="003B4516" w:rsidRPr="00694DBC">
          <w:rPr>
            <w:rStyle w:val="ad"/>
            <w:rFonts w:cstheme="minorHAnsi" w:hint="eastAsia"/>
            <w:b/>
            <w:noProof/>
          </w:rPr>
          <w:t>协议消息与</w:t>
        </w:r>
        <w:r w:rsidR="003B4516" w:rsidRPr="00694DBC">
          <w:rPr>
            <w:rStyle w:val="ad"/>
            <w:rFonts w:cstheme="minorHAnsi"/>
            <w:b/>
            <w:noProof/>
          </w:rPr>
          <w:t>JSON</w:t>
        </w:r>
        <w:r w:rsidR="003B4516">
          <w:rPr>
            <w:noProof/>
            <w:webHidden/>
          </w:rPr>
          <w:tab/>
        </w:r>
        <w:r>
          <w:rPr>
            <w:noProof/>
            <w:webHidden/>
          </w:rPr>
          <w:fldChar w:fldCharType="begin"/>
        </w:r>
        <w:r w:rsidR="003B4516">
          <w:rPr>
            <w:noProof/>
            <w:webHidden/>
          </w:rPr>
          <w:instrText xml:space="preserve"> PAGEREF _Toc399485687 \h </w:instrText>
        </w:r>
        <w:r>
          <w:rPr>
            <w:noProof/>
            <w:webHidden/>
          </w:rPr>
        </w:r>
        <w:r>
          <w:rPr>
            <w:noProof/>
            <w:webHidden/>
          </w:rPr>
          <w:fldChar w:fldCharType="separate"/>
        </w:r>
        <w:r w:rsidR="003B4516">
          <w:rPr>
            <w:noProof/>
            <w:webHidden/>
          </w:rPr>
          <w:t>17</w:t>
        </w:r>
        <w:r>
          <w:rPr>
            <w:noProof/>
            <w:webHidden/>
          </w:rPr>
          <w:fldChar w:fldCharType="end"/>
        </w:r>
      </w:hyperlink>
    </w:p>
    <w:p w:rsidR="003B4516" w:rsidRDefault="00220556">
      <w:pPr>
        <w:pStyle w:val="41"/>
        <w:tabs>
          <w:tab w:val="left" w:pos="1470"/>
          <w:tab w:val="right" w:leader="dot" w:pos="8296"/>
        </w:tabs>
        <w:rPr>
          <w:rFonts w:asciiTheme="minorHAnsi" w:eastAsiaTheme="minorEastAsia" w:hAnsiTheme="minorHAnsi" w:cstheme="minorBidi"/>
          <w:noProof/>
          <w:sz w:val="21"/>
          <w:szCs w:val="22"/>
        </w:rPr>
      </w:pPr>
      <w:hyperlink w:anchor="_Toc399485688" w:history="1">
        <w:r w:rsidR="003B4516" w:rsidRPr="00694DBC">
          <w:rPr>
            <w:rStyle w:val="ad"/>
            <w:rFonts w:cstheme="minorHAnsi"/>
            <w:b/>
            <w:noProof/>
          </w:rPr>
          <w:t>2.2.2.2</w:t>
        </w:r>
        <w:r w:rsidR="003B4516">
          <w:rPr>
            <w:rFonts w:asciiTheme="minorHAnsi" w:eastAsiaTheme="minorEastAsia" w:hAnsiTheme="minorHAnsi" w:cstheme="minorBidi"/>
            <w:noProof/>
            <w:sz w:val="21"/>
            <w:szCs w:val="22"/>
          </w:rPr>
          <w:tab/>
        </w:r>
        <w:r w:rsidR="003B4516" w:rsidRPr="00694DBC">
          <w:rPr>
            <w:rStyle w:val="ad"/>
            <w:rFonts w:cstheme="minorHAnsi" w:hint="eastAsia"/>
            <w:b/>
            <w:noProof/>
          </w:rPr>
          <w:t>消息的参数</w:t>
        </w:r>
        <w:r w:rsidR="003B4516">
          <w:rPr>
            <w:noProof/>
            <w:webHidden/>
          </w:rPr>
          <w:tab/>
        </w:r>
        <w:r>
          <w:rPr>
            <w:noProof/>
            <w:webHidden/>
          </w:rPr>
          <w:fldChar w:fldCharType="begin"/>
        </w:r>
        <w:r w:rsidR="003B4516">
          <w:rPr>
            <w:noProof/>
            <w:webHidden/>
          </w:rPr>
          <w:instrText xml:space="preserve"> PAGEREF _Toc399485688 \h </w:instrText>
        </w:r>
        <w:r>
          <w:rPr>
            <w:noProof/>
            <w:webHidden/>
          </w:rPr>
        </w:r>
        <w:r>
          <w:rPr>
            <w:noProof/>
            <w:webHidden/>
          </w:rPr>
          <w:fldChar w:fldCharType="separate"/>
        </w:r>
        <w:r w:rsidR="003B4516">
          <w:rPr>
            <w:noProof/>
            <w:webHidden/>
          </w:rPr>
          <w:t>17</w:t>
        </w:r>
        <w:r>
          <w:rPr>
            <w:noProof/>
            <w:webHidden/>
          </w:rPr>
          <w:fldChar w:fldCharType="end"/>
        </w:r>
      </w:hyperlink>
    </w:p>
    <w:p w:rsidR="003B4516" w:rsidRDefault="00220556">
      <w:pPr>
        <w:pStyle w:val="12"/>
        <w:tabs>
          <w:tab w:val="left" w:pos="420"/>
          <w:tab w:val="right" w:leader="dot" w:pos="8296"/>
        </w:tabs>
        <w:rPr>
          <w:rFonts w:asciiTheme="minorHAnsi" w:eastAsiaTheme="minorEastAsia" w:hAnsiTheme="minorHAnsi" w:cstheme="minorBidi"/>
          <w:b w:val="0"/>
          <w:bCs w:val="0"/>
          <w:caps w:val="0"/>
          <w:noProof/>
          <w:sz w:val="21"/>
          <w:szCs w:val="22"/>
        </w:rPr>
      </w:pPr>
      <w:hyperlink w:anchor="_Toc399485689" w:history="1">
        <w:r w:rsidR="003B4516" w:rsidRPr="00694DBC">
          <w:rPr>
            <w:rStyle w:val="ad"/>
            <w:rFonts w:cstheme="minorHAnsi"/>
            <w:noProof/>
          </w:rPr>
          <w:t>3.</w:t>
        </w:r>
        <w:r w:rsidR="003B4516">
          <w:rPr>
            <w:rFonts w:asciiTheme="minorHAnsi" w:eastAsiaTheme="minorEastAsia" w:hAnsiTheme="minorHAnsi" w:cstheme="minorBidi"/>
            <w:b w:val="0"/>
            <w:bCs w:val="0"/>
            <w:caps w:val="0"/>
            <w:noProof/>
            <w:sz w:val="21"/>
            <w:szCs w:val="22"/>
          </w:rPr>
          <w:tab/>
        </w:r>
        <w:r w:rsidR="003B4516" w:rsidRPr="00694DBC">
          <w:rPr>
            <w:rStyle w:val="ad"/>
            <w:rFonts w:cstheme="minorHAnsi" w:hint="eastAsia"/>
            <w:noProof/>
          </w:rPr>
          <w:t>知识库</w:t>
        </w:r>
        <w:r w:rsidR="003B4516">
          <w:rPr>
            <w:noProof/>
            <w:webHidden/>
          </w:rPr>
          <w:tab/>
        </w:r>
        <w:r>
          <w:rPr>
            <w:noProof/>
            <w:webHidden/>
          </w:rPr>
          <w:fldChar w:fldCharType="begin"/>
        </w:r>
        <w:r w:rsidR="003B4516">
          <w:rPr>
            <w:noProof/>
            <w:webHidden/>
          </w:rPr>
          <w:instrText xml:space="preserve"> PAGEREF _Toc399485689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90" w:history="1">
        <w:r w:rsidR="003B4516" w:rsidRPr="00694DBC">
          <w:rPr>
            <w:rStyle w:val="ad"/>
            <w:rFonts w:cstheme="minorHAnsi"/>
            <w:noProof/>
          </w:rPr>
          <w:t>3.1</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通信</w:t>
        </w:r>
        <w:r w:rsidR="003B4516">
          <w:rPr>
            <w:noProof/>
            <w:webHidden/>
          </w:rPr>
          <w:tab/>
        </w:r>
        <w:r>
          <w:rPr>
            <w:noProof/>
            <w:webHidden/>
          </w:rPr>
          <w:fldChar w:fldCharType="begin"/>
        </w:r>
        <w:r w:rsidR="003B4516">
          <w:rPr>
            <w:noProof/>
            <w:webHidden/>
          </w:rPr>
          <w:instrText xml:space="preserve"> PAGEREF _Toc399485690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33"/>
        <w:tabs>
          <w:tab w:val="left" w:pos="1050"/>
          <w:tab w:val="right" w:leader="dot" w:pos="8296"/>
        </w:tabs>
        <w:rPr>
          <w:rFonts w:asciiTheme="minorHAnsi" w:eastAsiaTheme="minorEastAsia" w:hAnsiTheme="minorHAnsi" w:cstheme="minorBidi"/>
          <w:i w:val="0"/>
          <w:iCs w:val="0"/>
          <w:noProof/>
          <w:sz w:val="21"/>
          <w:szCs w:val="22"/>
        </w:rPr>
      </w:pPr>
      <w:hyperlink w:anchor="_Toc399485691" w:history="1">
        <w:r w:rsidR="003B4516" w:rsidRPr="00694DBC">
          <w:rPr>
            <w:rStyle w:val="ad"/>
            <w:rFonts w:cstheme="minorHAnsi"/>
            <w:noProof/>
          </w:rPr>
          <w:t>3.1.1</w:t>
        </w:r>
        <w:r w:rsidR="003B4516">
          <w:rPr>
            <w:rFonts w:asciiTheme="minorHAnsi" w:eastAsiaTheme="minorEastAsia" w:hAnsiTheme="minorHAnsi" w:cstheme="minorBidi"/>
            <w:i w:val="0"/>
            <w:iCs w:val="0"/>
            <w:noProof/>
            <w:sz w:val="21"/>
            <w:szCs w:val="22"/>
          </w:rPr>
          <w:tab/>
        </w:r>
        <w:r w:rsidR="003B4516" w:rsidRPr="00694DBC">
          <w:rPr>
            <w:rStyle w:val="ad"/>
            <w:rFonts w:cstheme="minorHAnsi"/>
            <w:noProof/>
          </w:rPr>
          <w:t>TCP</w:t>
        </w:r>
        <w:r w:rsidR="003B4516">
          <w:rPr>
            <w:noProof/>
            <w:webHidden/>
          </w:rPr>
          <w:tab/>
        </w:r>
        <w:r>
          <w:rPr>
            <w:noProof/>
            <w:webHidden/>
          </w:rPr>
          <w:fldChar w:fldCharType="begin"/>
        </w:r>
        <w:r w:rsidR="003B4516">
          <w:rPr>
            <w:noProof/>
            <w:webHidden/>
          </w:rPr>
          <w:instrText xml:space="preserve"> PAGEREF _Toc399485691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33"/>
        <w:tabs>
          <w:tab w:val="left" w:pos="1050"/>
          <w:tab w:val="right" w:leader="dot" w:pos="8296"/>
        </w:tabs>
        <w:rPr>
          <w:rFonts w:asciiTheme="minorHAnsi" w:eastAsiaTheme="minorEastAsia" w:hAnsiTheme="minorHAnsi" w:cstheme="minorBidi"/>
          <w:i w:val="0"/>
          <w:iCs w:val="0"/>
          <w:noProof/>
          <w:sz w:val="21"/>
          <w:szCs w:val="22"/>
        </w:rPr>
      </w:pPr>
      <w:hyperlink w:anchor="_Toc399485692" w:history="1">
        <w:r w:rsidR="003B4516" w:rsidRPr="00694DBC">
          <w:rPr>
            <w:rStyle w:val="ad"/>
            <w:rFonts w:cstheme="minorHAnsi"/>
            <w:noProof/>
          </w:rPr>
          <w:t>3.1.2</w:t>
        </w:r>
        <w:r w:rsidR="003B4516">
          <w:rPr>
            <w:rFonts w:asciiTheme="minorHAnsi" w:eastAsiaTheme="minorEastAsia" w:hAnsiTheme="minorHAnsi" w:cstheme="minorBidi"/>
            <w:i w:val="0"/>
            <w:iCs w:val="0"/>
            <w:noProof/>
            <w:sz w:val="21"/>
            <w:szCs w:val="22"/>
          </w:rPr>
          <w:tab/>
        </w:r>
        <w:r w:rsidR="003B4516" w:rsidRPr="00694DBC">
          <w:rPr>
            <w:rStyle w:val="ad"/>
            <w:rFonts w:cstheme="minorHAnsi"/>
            <w:noProof/>
          </w:rPr>
          <w:t>JSON</w:t>
        </w:r>
        <w:r w:rsidR="003B4516" w:rsidRPr="00694DBC">
          <w:rPr>
            <w:rStyle w:val="ad"/>
            <w:rFonts w:cstheme="minorHAnsi" w:hint="eastAsia"/>
            <w:noProof/>
          </w:rPr>
          <w:t>编解码</w:t>
        </w:r>
        <w:r w:rsidR="003B4516">
          <w:rPr>
            <w:noProof/>
            <w:webHidden/>
          </w:rPr>
          <w:tab/>
        </w:r>
        <w:r>
          <w:rPr>
            <w:noProof/>
            <w:webHidden/>
          </w:rPr>
          <w:fldChar w:fldCharType="begin"/>
        </w:r>
        <w:r w:rsidR="003B4516">
          <w:rPr>
            <w:noProof/>
            <w:webHidden/>
          </w:rPr>
          <w:instrText xml:space="preserve"> PAGEREF _Toc399485692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93" w:history="1">
        <w:r w:rsidR="003B4516" w:rsidRPr="00694DBC">
          <w:rPr>
            <w:rStyle w:val="ad"/>
            <w:rFonts w:cstheme="minorHAnsi"/>
            <w:noProof/>
          </w:rPr>
          <w:t>3.1.3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与脚本执行功能接口</w:t>
        </w:r>
        <w:r w:rsidR="003B4516">
          <w:rPr>
            <w:noProof/>
            <w:webHidden/>
          </w:rPr>
          <w:tab/>
        </w:r>
        <w:r>
          <w:rPr>
            <w:noProof/>
            <w:webHidden/>
          </w:rPr>
          <w:fldChar w:fldCharType="begin"/>
        </w:r>
        <w:r w:rsidR="003B4516">
          <w:rPr>
            <w:noProof/>
            <w:webHidden/>
          </w:rPr>
          <w:instrText xml:space="preserve"> PAGEREF _Toc399485693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94" w:history="1">
        <w:r w:rsidR="003B4516" w:rsidRPr="00694DBC">
          <w:rPr>
            <w:rStyle w:val="ad"/>
            <w:rFonts w:cstheme="minorHAnsi"/>
            <w:noProof/>
          </w:rPr>
          <w:t>3.2</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特征索引</w:t>
        </w:r>
        <w:r w:rsidR="003B4516">
          <w:rPr>
            <w:noProof/>
            <w:webHidden/>
          </w:rPr>
          <w:tab/>
        </w:r>
        <w:r>
          <w:rPr>
            <w:noProof/>
            <w:webHidden/>
          </w:rPr>
          <w:fldChar w:fldCharType="begin"/>
        </w:r>
        <w:r w:rsidR="003B4516">
          <w:rPr>
            <w:noProof/>
            <w:webHidden/>
          </w:rPr>
          <w:instrText xml:space="preserve"> PAGEREF _Toc399485694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95" w:history="1">
        <w:r w:rsidR="003B4516" w:rsidRPr="00694DBC">
          <w:rPr>
            <w:rStyle w:val="ad"/>
            <w:rFonts w:cstheme="minorHAnsi"/>
            <w:noProof/>
          </w:rPr>
          <w:t>3.2.1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功能</w:t>
        </w:r>
        <w:r w:rsidR="003B4516">
          <w:rPr>
            <w:noProof/>
            <w:webHidden/>
          </w:rPr>
          <w:tab/>
        </w:r>
        <w:r>
          <w:rPr>
            <w:noProof/>
            <w:webHidden/>
          </w:rPr>
          <w:fldChar w:fldCharType="begin"/>
        </w:r>
        <w:r w:rsidR="003B4516">
          <w:rPr>
            <w:noProof/>
            <w:webHidden/>
          </w:rPr>
          <w:instrText xml:space="preserve"> PAGEREF _Toc399485695 \h </w:instrText>
        </w:r>
        <w:r>
          <w:rPr>
            <w:noProof/>
            <w:webHidden/>
          </w:rPr>
        </w:r>
        <w:r>
          <w:rPr>
            <w:noProof/>
            <w:webHidden/>
          </w:rPr>
          <w:fldChar w:fldCharType="separate"/>
        </w:r>
        <w:r w:rsidR="003B4516">
          <w:rPr>
            <w:noProof/>
            <w:webHidden/>
          </w:rPr>
          <w:t>18</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96" w:history="1">
        <w:r w:rsidR="003B4516" w:rsidRPr="00694DBC">
          <w:rPr>
            <w:rStyle w:val="ad"/>
            <w:rFonts w:cstheme="minorHAnsi"/>
            <w:noProof/>
          </w:rPr>
          <w:t>3.2.2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用户扩展知识库</w:t>
        </w:r>
        <w:r w:rsidR="003B4516">
          <w:rPr>
            <w:noProof/>
            <w:webHidden/>
          </w:rPr>
          <w:tab/>
        </w:r>
        <w:r>
          <w:rPr>
            <w:noProof/>
            <w:webHidden/>
          </w:rPr>
          <w:fldChar w:fldCharType="begin"/>
        </w:r>
        <w:r w:rsidR="003B4516">
          <w:rPr>
            <w:noProof/>
            <w:webHidden/>
          </w:rPr>
          <w:instrText xml:space="preserve"> PAGEREF _Toc399485696 \h </w:instrText>
        </w:r>
        <w:r>
          <w:rPr>
            <w:noProof/>
            <w:webHidden/>
          </w:rPr>
        </w:r>
        <w:r>
          <w:rPr>
            <w:noProof/>
            <w:webHidden/>
          </w:rPr>
          <w:fldChar w:fldCharType="separate"/>
        </w:r>
        <w:r w:rsidR="003B4516">
          <w:rPr>
            <w:noProof/>
            <w:webHidden/>
          </w:rPr>
          <w:t>19</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97" w:history="1">
        <w:r w:rsidR="003B4516" w:rsidRPr="00694DBC">
          <w:rPr>
            <w:rStyle w:val="ad"/>
            <w:rFonts w:cstheme="minorHAnsi"/>
            <w:noProof/>
          </w:rPr>
          <w:t>3.2.3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查询收发消息</w:t>
        </w:r>
        <w:r w:rsidR="003B4516">
          <w:rPr>
            <w:noProof/>
            <w:webHidden/>
          </w:rPr>
          <w:tab/>
        </w:r>
        <w:r>
          <w:rPr>
            <w:noProof/>
            <w:webHidden/>
          </w:rPr>
          <w:fldChar w:fldCharType="begin"/>
        </w:r>
        <w:r w:rsidR="003B4516">
          <w:rPr>
            <w:noProof/>
            <w:webHidden/>
          </w:rPr>
          <w:instrText xml:space="preserve"> PAGEREF _Toc399485697 \h </w:instrText>
        </w:r>
        <w:r>
          <w:rPr>
            <w:noProof/>
            <w:webHidden/>
          </w:rPr>
        </w:r>
        <w:r>
          <w:rPr>
            <w:noProof/>
            <w:webHidden/>
          </w:rPr>
          <w:fldChar w:fldCharType="separate"/>
        </w:r>
        <w:r w:rsidR="003B4516">
          <w:rPr>
            <w:noProof/>
            <w:webHidden/>
          </w:rPr>
          <w:t>20</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698" w:history="1">
        <w:r w:rsidR="003B4516" w:rsidRPr="00694DBC">
          <w:rPr>
            <w:rStyle w:val="ad"/>
            <w:rFonts w:cstheme="minorHAnsi"/>
            <w:noProof/>
          </w:rPr>
          <w:t>3.3</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上下文</w:t>
        </w:r>
        <w:r w:rsidR="003B4516">
          <w:rPr>
            <w:noProof/>
            <w:webHidden/>
          </w:rPr>
          <w:tab/>
        </w:r>
        <w:r>
          <w:rPr>
            <w:noProof/>
            <w:webHidden/>
          </w:rPr>
          <w:fldChar w:fldCharType="begin"/>
        </w:r>
        <w:r w:rsidR="003B4516">
          <w:rPr>
            <w:noProof/>
            <w:webHidden/>
          </w:rPr>
          <w:instrText xml:space="preserve"> PAGEREF _Toc399485698 \h </w:instrText>
        </w:r>
        <w:r>
          <w:rPr>
            <w:noProof/>
            <w:webHidden/>
          </w:rPr>
        </w:r>
        <w:r>
          <w:rPr>
            <w:noProof/>
            <w:webHidden/>
          </w:rPr>
          <w:fldChar w:fldCharType="separate"/>
        </w:r>
        <w:r w:rsidR="003B4516">
          <w:rPr>
            <w:noProof/>
            <w:webHidden/>
          </w:rPr>
          <w:t>21</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699" w:history="1">
        <w:r w:rsidR="003B4516" w:rsidRPr="00694DBC">
          <w:rPr>
            <w:rStyle w:val="ad"/>
            <w:rFonts w:cstheme="minorHAnsi"/>
            <w:noProof/>
          </w:rPr>
          <w:t>3.3.1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定义</w:t>
        </w:r>
        <w:r w:rsidR="003B4516">
          <w:rPr>
            <w:noProof/>
            <w:webHidden/>
          </w:rPr>
          <w:tab/>
        </w:r>
        <w:r>
          <w:rPr>
            <w:noProof/>
            <w:webHidden/>
          </w:rPr>
          <w:fldChar w:fldCharType="begin"/>
        </w:r>
        <w:r w:rsidR="003B4516">
          <w:rPr>
            <w:noProof/>
            <w:webHidden/>
          </w:rPr>
          <w:instrText xml:space="preserve"> PAGEREF _Toc399485699 \h </w:instrText>
        </w:r>
        <w:r>
          <w:rPr>
            <w:noProof/>
            <w:webHidden/>
          </w:rPr>
        </w:r>
        <w:r>
          <w:rPr>
            <w:noProof/>
            <w:webHidden/>
          </w:rPr>
          <w:fldChar w:fldCharType="separate"/>
        </w:r>
        <w:r w:rsidR="003B4516">
          <w:rPr>
            <w:noProof/>
            <w:webHidden/>
          </w:rPr>
          <w:t>21</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00" w:history="1">
        <w:r w:rsidR="003B4516" w:rsidRPr="00694DBC">
          <w:rPr>
            <w:rStyle w:val="ad"/>
            <w:rFonts w:cstheme="minorHAnsi"/>
            <w:noProof/>
          </w:rPr>
          <w:t>3.3.2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查找上下文</w:t>
        </w:r>
        <w:r w:rsidR="003B4516">
          <w:rPr>
            <w:noProof/>
            <w:webHidden/>
          </w:rPr>
          <w:tab/>
        </w:r>
        <w:r>
          <w:rPr>
            <w:noProof/>
            <w:webHidden/>
          </w:rPr>
          <w:fldChar w:fldCharType="begin"/>
        </w:r>
        <w:r w:rsidR="003B4516">
          <w:rPr>
            <w:noProof/>
            <w:webHidden/>
          </w:rPr>
          <w:instrText xml:space="preserve"> PAGEREF _Toc399485700 \h </w:instrText>
        </w:r>
        <w:r>
          <w:rPr>
            <w:noProof/>
            <w:webHidden/>
          </w:rPr>
        </w:r>
        <w:r>
          <w:rPr>
            <w:noProof/>
            <w:webHidden/>
          </w:rPr>
          <w:fldChar w:fldCharType="separate"/>
        </w:r>
        <w:r w:rsidR="003B4516">
          <w:rPr>
            <w:noProof/>
            <w:webHidden/>
          </w:rPr>
          <w:t>21</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701" w:history="1">
        <w:r w:rsidR="003B4516" w:rsidRPr="00694DBC">
          <w:rPr>
            <w:rStyle w:val="ad"/>
            <w:rFonts w:cstheme="minorHAnsi"/>
            <w:noProof/>
          </w:rPr>
          <w:t>3.4</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预定义过程</w:t>
        </w:r>
        <w:r w:rsidR="003B4516">
          <w:rPr>
            <w:noProof/>
            <w:webHidden/>
          </w:rPr>
          <w:tab/>
        </w:r>
        <w:r>
          <w:rPr>
            <w:noProof/>
            <w:webHidden/>
          </w:rPr>
          <w:fldChar w:fldCharType="begin"/>
        </w:r>
        <w:r w:rsidR="003B4516">
          <w:rPr>
            <w:noProof/>
            <w:webHidden/>
          </w:rPr>
          <w:instrText xml:space="preserve"> PAGEREF _Toc399485701 \h </w:instrText>
        </w:r>
        <w:r>
          <w:rPr>
            <w:noProof/>
            <w:webHidden/>
          </w:rPr>
        </w:r>
        <w:r>
          <w:rPr>
            <w:noProof/>
            <w:webHidden/>
          </w:rPr>
          <w:fldChar w:fldCharType="separate"/>
        </w:r>
        <w:r w:rsidR="003B4516">
          <w:rPr>
            <w:noProof/>
            <w:webHidden/>
          </w:rPr>
          <w:t>22</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02" w:history="1">
        <w:r w:rsidR="003B4516" w:rsidRPr="00694DBC">
          <w:rPr>
            <w:rStyle w:val="ad"/>
            <w:rFonts w:cstheme="minorHAnsi"/>
            <w:noProof/>
          </w:rPr>
          <w:t>3.4.1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脚本的形式</w:t>
        </w:r>
        <w:r w:rsidR="003B4516">
          <w:rPr>
            <w:noProof/>
            <w:webHidden/>
          </w:rPr>
          <w:tab/>
        </w:r>
        <w:r>
          <w:rPr>
            <w:noProof/>
            <w:webHidden/>
          </w:rPr>
          <w:fldChar w:fldCharType="begin"/>
        </w:r>
        <w:r w:rsidR="003B4516">
          <w:rPr>
            <w:noProof/>
            <w:webHidden/>
          </w:rPr>
          <w:instrText xml:space="preserve"> PAGEREF _Toc399485702 \h </w:instrText>
        </w:r>
        <w:r>
          <w:rPr>
            <w:noProof/>
            <w:webHidden/>
          </w:rPr>
        </w:r>
        <w:r>
          <w:rPr>
            <w:noProof/>
            <w:webHidden/>
          </w:rPr>
          <w:fldChar w:fldCharType="separate"/>
        </w:r>
        <w:r w:rsidR="003B4516">
          <w:rPr>
            <w:noProof/>
            <w:webHidden/>
          </w:rPr>
          <w:t>22</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03" w:history="1">
        <w:r w:rsidR="003B4516" w:rsidRPr="00694DBC">
          <w:rPr>
            <w:rStyle w:val="ad"/>
            <w:rFonts w:cstheme="minorHAnsi"/>
            <w:noProof/>
          </w:rPr>
          <w:t>3.4.2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脚本的约束</w:t>
        </w:r>
        <w:r w:rsidR="003B4516">
          <w:rPr>
            <w:noProof/>
            <w:webHidden/>
          </w:rPr>
          <w:tab/>
        </w:r>
        <w:r>
          <w:rPr>
            <w:noProof/>
            <w:webHidden/>
          </w:rPr>
          <w:fldChar w:fldCharType="begin"/>
        </w:r>
        <w:r w:rsidR="003B4516">
          <w:rPr>
            <w:noProof/>
            <w:webHidden/>
          </w:rPr>
          <w:instrText xml:space="preserve"> PAGEREF _Toc399485703 \h </w:instrText>
        </w:r>
        <w:r>
          <w:rPr>
            <w:noProof/>
            <w:webHidden/>
          </w:rPr>
        </w:r>
        <w:r>
          <w:rPr>
            <w:noProof/>
            <w:webHidden/>
          </w:rPr>
          <w:fldChar w:fldCharType="separate"/>
        </w:r>
        <w:r w:rsidR="003B4516">
          <w:rPr>
            <w:noProof/>
            <w:webHidden/>
          </w:rPr>
          <w:t>22</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04" w:history="1">
        <w:r w:rsidR="003B4516" w:rsidRPr="00694DBC">
          <w:rPr>
            <w:rStyle w:val="ad"/>
            <w:rFonts w:cstheme="minorHAnsi"/>
            <w:noProof/>
          </w:rPr>
          <w:t>3.4.3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消息特征</w:t>
        </w:r>
        <w:r w:rsidR="003B4516">
          <w:rPr>
            <w:noProof/>
            <w:webHidden/>
          </w:rPr>
          <w:tab/>
        </w:r>
        <w:r>
          <w:rPr>
            <w:noProof/>
            <w:webHidden/>
          </w:rPr>
          <w:fldChar w:fldCharType="begin"/>
        </w:r>
        <w:r w:rsidR="003B4516">
          <w:rPr>
            <w:noProof/>
            <w:webHidden/>
          </w:rPr>
          <w:instrText xml:space="preserve"> PAGEREF _Toc399485704 \h </w:instrText>
        </w:r>
        <w:r>
          <w:rPr>
            <w:noProof/>
            <w:webHidden/>
          </w:rPr>
        </w:r>
        <w:r>
          <w:rPr>
            <w:noProof/>
            <w:webHidden/>
          </w:rPr>
          <w:fldChar w:fldCharType="separate"/>
        </w:r>
        <w:r w:rsidR="003B4516">
          <w:rPr>
            <w:noProof/>
            <w:webHidden/>
          </w:rPr>
          <w:t>22</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705" w:history="1">
        <w:r w:rsidR="003B4516" w:rsidRPr="00694DBC">
          <w:rPr>
            <w:rStyle w:val="ad"/>
            <w:rFonts w:cstheme="minorHAnsi"/>
            <w:noProof/>
          </w:rPr>
          <w:t>3.5</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脚本执行</w:t>
        </w:r>
        <w:r w:rsidR="003B4516">
          <w:rPr>
            <w:noProof/>
            <w:webHidden/>
          </w:rPr>
          <w:tab/>
        </w:r>
        <w:r>
          <w:rPr>
            <w:noProof/>
            <w:webHidden/>
          </w:rPr>
          <w:fldChar w:fldCharType="begin"/>
        </w:r>
        <w:r w:rsidR="003B4516">
          <w:rPr>
            <w:noProof/>
            <w:webHidden/>
          </w:rPr>
          <w:instrText xml:space="preserve"> PAGEREF _Toc399485705 \h </w:instrText>
        </w:r>
        <w:r>
          <w:rPr>
            <w:noProof/>
            <w:webHidden/>
          </w:rPr>
        </w:r>
        <w:r>
          <w:rPr>
            <w:noProof/>
            <w:webHidden/>
          </w:rPr>
          <w:fldChar w:fldCharType="separate"/>
        </w:r>
        <w:r w:rsidR="003B4516">
          <w:rPr>
            <w:noProof/>
            <w:webHidden/>
          </w:rPr>
          <w:t>23</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06" w:history="1">
        <w:r w:rsidR="003B4516" w:rsidRPr="00694DBC">
          <w:rPr>
            <w:rStyle w:val="ad"/>
            <w:rFonts w:cstheme="minorHAnsi"/>
            <w:noProof/>
          </w:rPr>
          <w:t>3.5.1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功能</w:t>
        </w:r>
        <w:r w:rsidR="003B4516">
          <w:rPr>
            <w:noProof/>
            <w:webHidden/>
          </w:rPr>
          <w:tab/>
        </w:r>
        <w:r>
          <w:rPr>
            <w:noProof/>
            <w:webHidden/>
          </w:rPr>
          <w:fldChar w:fldCharType="begin"/>
        </w:r>
        <w:r w:rsidR="003B4516">
          <w:rPr>
            <w:noProof/>
            <w:webHidden/>
          </w:rPr>
          <w:instrText xml:space="preserve"> PAGEREF _Toc399485706 \h </w:instrText>
        </w:r>
        <w:r>
          <w:rPr>
            <w:noProof/>
            <w:webHidden/>
          </w:rPr>
        </w:r>
        <w:r>
          <w:rPr>
            <w:noProof/>
            <w:webHidden/>
          </w:rPr>
          <w:fldChar w:fldCharType="separate"/>
        </w:r>
        <w:r w:rsidR="003B4516">
          <w:rPr>
            <w:noProof/>
            <w:webHidden/>
          </w:rPr>
          <w:t>23</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07" w:history="1">
        <w:r w:rsidR="003B4516" w:rsidRPr="00694DBC">
          <w:rPr>
            <w:rStyle w:val="ad"/>
            <w:rFonts w:cstheme="minorHAnsi"/>
            <w:noProof/>
          </w:rPr>
          <w:t>3.5.2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脚本的执行</w:t>
        </w:r>
        <w:r w:rsidR="003B4516">
          <w:rPr>
            <w:noProof/>
            <w:webHidden/>
          </w:rPr>
          <w:tab/>
        </w:r>
        <w:r>
          <w:rPr>
            <w:noProof/>
            <w:webHidden/>
          </w:rPr>
          <w:fldChar w:fldCharType="begin"/>
        </w:r>
        <w:r w:rsidR="003B4516">
          <w:rPr>
            <w:noProof/>
            <w:webHidden/>
          </w:rPr>
          <w:instrText xml:space="preserve"> PAGEREF _Toc399485707 \h </w:instrText>
        </w:r>
        <w:r>
          <w:rPr>
            <w:noProof/>
            <w:webHidden/>
          </w:rPr>
        </w:r>
        <w:r>
          <w:rPr>
            <w:noProof/>
            <w:webHidden/>
          </w:rPr>
          <w:fldChar w:fldCharType="separate"/>
        </w:r>
        <w:r w:rsidR="003B4516">
          <w:rPr>
            <w:noProof/>
            <w:webHidden/>
          </w:rPr>
          <w:t>23</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708" w:history="1">
        <w:r w:rsidR="003B4516" w:rsidRPr="00694DBC">
          <w:rPr>
            <w:rStyle w:val="ad"/>
            <w:rFonts w:cstheme="minorHAnsi"/>
            <w:noProof/>
          </w:rPr>
          <w:t>3.6</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性能</w:t>
        </w:r>
        <w:r w:rsidR="003B4516">
          <w:rPr>
            <w:noProof/>
            <w:webHidden/>
          </w:rPr>
          <w:tab/>
        </w:r>
        <w:r>
          <w:rPr>
            <w:noProof/>
            <w:webHidden/>
          </w:rPr>
          <w:fldChar w:fldCharType="begin"/>
        </w:r>
        <w:r w:rsidR="003B4516">
          <w:rPr>
            <w:noProof/>
            <w:webHidden/>
          </w:rPr>
          <w:instrText xml:space="preserve"> PAGEREF _Toc399485708 \h </w:instrText>
        </w:r>
        <w:r>
          <w:rPr>
            <w:noProof/>
            <w:webHidden/>
          </w:rPr>
        </w:r>
        <w:r>
          <w:rPr>
            <w:noProof/>
            <w:webHidden/>
          </w:rPr>
          <w:fldChar w:fldCharType="separate"/>
        </w:r>
        <w:r w:rsidR="003B4516">
          <w:rPr>
            <w:noProof/>
            <w:webHidden/>
          </w:rPr>
          <w:t>23</w:t>
        </w:r>
        <w:r>
          <w:rPr>
            <w:noProof/>
            <w:webHidden/>
          </w:rPr>
          <w:fldChar w:fldCharType="end"/>
        </w:r>
      </w:hyperlink>
    </w:p>
    <w:p w:rsidR="003B4516" w:rsidRDefault="00220556">
      <w:pPr>
        <w:pStyle w:val="12"/>
        <w:tabs>
          <w:tab w:val="left" w:pos="420"/>
          <w:tab w:val="right" w:leader="dot" w:pos="8296"/>
        </w:tabs>
        <w:rPr>
          <w:rFonts w:asciiTheme="minorHAnsi" w:eastAsiaTheme="minorEastAsia" w:hAnsiTheme="minorHAnsi" w:cstheme="minorBidi"/>
          <w:b w:val="0"/>
          <w:bCs w:val="0"/>
          <w:caps w:val="0"/>
          <w:noProof/>
          <w:sz w:val="21"/>
          <w:szCs w:val="22"/>
        </w:rPr>
      </w:pPr>
      <w:hyperlink w:anchor="_Toc399485709" w:history="1">
        <w:r w:rsidR="003B4516" w:rsidRPr="00694DBC">
          <w:rPr>
            <w:rStyle w:val="ad"/>
            <w:rFonts w:cstheme="minorHAnsi"/>
            <w:noProof/>
          </w:rPr>
          <w:t>4.</w:t>
        </w:r>
        <w:r w:rsidR="003B4516">
          <w:rPr>
            <w:rFonts w:asciiTheme="minorHAnsi" w:eastAsiaTheme="minorEastAsia" w:hAnsiTheme="minorHAnsi" w:cstheme="minorBidi"/>
            <w:b w:val="0"/>
            <w:bCs w:val="0"/>
            <w:caps w:val="0"/>
            <w:noProof/>
            <w:sz w:val="21"/>
            <w:szCs w:val="22"/>
          </w:rPr>
          <w:tab/>
        </w:r>
        <w:r w:rsidR="003B4516" w:rsidRPr="00694DBC">
          <w:rPr>
            <w:rStyle w:val="ad"/>
            <w:rFonts w:cstheme="minorHAnsi" w:hint="eastAsia"/>
            <w:noProof/>
          </w:rPr>
          <w:t>用户接口</w:t>
        </w:r>
        <w:r w:rsidR="003B4516">
          <w:rPr>
            <w:noProof/>
            <w:webHidden/>
          </w:rPr>
          <w:tab/>
        </w:r>
        <w:r>
          <w:rPr>
            <w:noProof/>
            <w:webHidden/>
          </w:rPr>
          <w:fldChar w:fldCharType="begin"/>
        </w:r>
        <w:r w:rsidR="003B4516">
          <w:rPr>
            <w:noProof/>
            <w:webHidden/>
          </w:rPr>
          <w:instrText xml:space="preserve"> PAGEREF _Toc399485709 \h </w:instrText>
        </w:r>
        <w:r>
          <w:rPr>
            <w:noProof/>
            <w:webHidden/>
          </w:rPr>
        </w:r>
        <w:r>
          <w:rPr>
            <w:noProof/>
            <w:webHidden/>
          </w:rPr>
          <w:fldChar w:fldCharType="separate"/>
        </w:r>
        <w:r w:rsidR="003B4516">
          <w:rPr>
            <w:noProof/>
            <w:webHidden/>
          </w:rPr>
          <w:t>24</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710" w:history="1">
        <w:r w:rsidR="003B4516" w:rsidRPr="00694DBC">
          <w:rPr>
            <w:rStyle w:val="ad"/>
            <w:rFonts w:cstheme="minorHAnsi"/>
            <w:noProof/>
          </w:rPr>
          <w:t>4.1</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上下文</w:t>
        </w:r>
        <w:r w:rsidR="003B4516">
          <w:rPr>
            <w:noProof/>
            <w:webHidden/>
          </w:rPr>
          <w:tab/>
        </w:r>
        <w:r>
          <w:rPr>
            <w:noProof/>
            <w:webHidden/>
          </w:rPr>
          <w:fldChar w:fldCharType="begin"/>
        </w:r>
        <w:r w:rsidR="003B4516">
          <w:rPr>
            <w:noProof/>
            <w:webHidden/>
          </w:rPr>
          <w:instrText xml:space="preserve"> PAGEREF _Toc399485710 \h </w:instrText>
        </w:r>
        <w:r>
          <w:rPr>
            <w:noProof/>
            <w:webHidden/>
          </w:rPr>
        </w:r>
        <w:r>
          <w:rPr>
            <w:noProof/>
            <w:webHidden/>
          </w:rPr>
          <w:fldChar w:fldCharType="separate"/>
        </w:r>
        <w:r w:rsidR="003B4516">
          <w:rPr>
            <w:noProof/>
            <w:webHidden/>
          </w:rPr>
          <w:t>24</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1" w:history="1">
        <w:r w:rsidR="003B4516" w:rsidRPr="00694DBC">
          <w:rPr>
            <w:rStyle w:val="ad"/>
            <w:rFonts w:cstheme="minorHAnsi"/>
            <w:noProof/>
          </w:rPr>
          <w:t>4.1.1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定义上下文</w:t>
        </w:r>
        <w:r w:rsidR="003B4516">
          <w:rPr>
            <w:noProof/>
            <w:webHidden/>
          </w:rPr>
          <w:tab/>
        </w:r>
        <w:r>
          <w:rPr>
            <w:noProof/>
            <w:webHidden/>
          </w:rPr>
          <w:fldChar w:fldCharType="begin"/>
        </w:r>
        <w:r w:rsidR="003B4516">
          <w:rPr>
            <w:noProof/>
            <w:webHidden/>
          </w:rPr>
          <w:instrText xml:space="preserve"> PAGEREF _Toc399485711 \h </w:instrText>
        </w:r>
        <w:r>
          <w:rPr>
            <w:noProof/>
            <w:webHidden/>
          </w:rPr>
        </w:r>
        <w:r>
          <w:rPr>
            <w:noProof/>
            <w:webHidden/>
          </w:rPr>
          <w:fldChar w:fldCharType="separate"/>
        </w:r>
        <w:r w:rsidR="003B4516">
          <w:rPr>
            <w:noProof/>
            <w:webHidden/>
          </w:rPr>
          <w:t>24</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2" w:history="1">
        <w:r w:rsidR="003B4516" w:rsidRPr="00694DBC">
          <w:rPr>
            <w:rStyle w:val="ad"/>
            <w:rFonts w:cstheme="minorHAnsi"/>
            <w:noProof/>
          </w:rPr>
          <w:t>4.1.2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查询上下文</w:t>
        </w:r>
        <w:r w:rsidR="003B4516">
          <w:rPr>
            <w:noProof/>
            <w:webHidden/>
          </w:rPr>
          <w:tab/>
        </w:r>
        <w:r>
          <w:rPr>
            <w:noProof/>
            <w:webHidden/>
          </w:rPr>
          <w:fldChar w:fldCharType="begin"/>
        </w:r>
        <w:r w:rsidR="003B4516">
          <w:rPr>
            <w:noProof/>
            <w:webHidden/>
          </w:rPr>
          <w:instrText xml:space="preserve"> PAGEREF _Toc399485712 \h </w:instrText>
        </w:r>
        <w:r>
          <w:rPr>
            <w:noProof/>
            <w:webHidden/>
          </w:rPr>
        </w:r>
        <w:r>
          <w:rPr>
            <w:noProof/>
            <w:webHidden/>
          </w:rPr>
          <w:fldChar w:fldCharType="separate"/>
        </w:r>
        <w:r w:rsidR="003B4516">
          <w:rPr>
            <w:noProof/>
            <w:webHidden/>
          </w:rPr>
          <w:t>24</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3" w:history="1">
        <w:r w:rsidR="003B4516" w:rsidRPr="00694DBC">
          <w:rPr>
            <w:rStyle w:val="ad"/>
            <w:rFonts w:cstheme="minorHAnsi"/>
            <w:noProof/>
          </w:rPr>
          <w:t>4.1.3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删除上下文</w:t>
        </w:r>
        <w:r w:rsidR="003B4516">
          <w:rPr>
            <w:noProof/>
            <w:webHidden/>
          </w:rPr>
          <w:tab/>
        </w:r>
        <w:r>
          <w:rPr>
            <w:noProof/>
            <w:webHidden/>
          </w:rPr>
          <w:fldChar w:fldCharType="begin"/>
        </w:r>
        <w:r w:rsidR="003B4516">
          <w:rPr>
            <w:noProof/>
            <w:webHidden/>
          </w:rPr>
          <w:instrText xml:space="preserve"> PAGEREF _Toc399485713 \h </w:instrText>
        </w:r>
        <w:r>
          <w:rPr>
            <w:noProof/>
            <w:webHidden/>
          </w:rPr>
        </w:r>
        <w:r>
          <w:rPr>
            <w:noProof/>
            <w:webHidden/>
          </w:rPr>
          <w:fldChar w:fldCharType="separate"/>
        </w:r>
        <w:r w:rsidR="003B4516">
          <w:rPr>
            <w:noProof/>
            <w:webHidden/>
          </w:rPr>
          <w:t>24</w:t>
        </w:r>
        <w:r>
          <w:rPr>
            <w:noProof/>
            <w:webHidden/>
          </w:rPr>
          <w:fldChar w:fldCharType="end"/>
        </w:r>
      </w:hyperlink>
    </w:p>
    <w:p w:rsidR="003B4516" w:rsidRDefault="00220556">
      <w:pPr>
        <w:pStyle w:val="24"/>
        <w:tabs>
          <w:tab w:val="left" w:pos="840"/>
          <w:tab w:val="right" w:leader="dot" w:pos="8296"/>
        </w:tabs>
        <w:rPr>
          <w:rFonts w:asciiTheme="minorHAnsi" w:eastAsiaTheme="minorEastAsia" w:hAnsiTheme="minorHAnsi" w:cstheme="minorBidi"/>
          <w:smallCaps w:val="0"/>
          <w:noProof/>
          <w:sz w:val="21"/>
          <w:szCs w:val="22"/>
        </w:rPr>
      </w:pPr>
      <w:hyperlink w:anchor="_Toc399485714" w:history="1">
        <w:r w:rsidR="003B4516" w:rsidRPr="00694DBC">
          <w:rPr>
            <w:rStyle w:val="ad"/>
            <w:rFonts w:cstheme="minorHAnsi"/>
            <w:noProof/>
          </w:rPr>
          <w:t>4.2</w:t>
        </w:r>
        <w:r w:rsidR="003B4516">
          <w:rPr>
            <w:rFonts w:asciiTheme="minorHAnsi" w:eastAsiaTheme="minorEastAsia" w:hAnsiTheme="minorHAnsi" w:cstheme="minorBidi"/>
            <w:smallCaps w:val="0"/>
            <w:noProof/>
            <w:sz w:val="21"/>
            <w:szCs w:val="22"/>
          </w:rPr>
          <w:tab/>
        </w:r>
        <w:r w:rsidR="003B4516" w:rsidRPr="00694DBC">
          <w:rPr>
            <w:rStyle w:val="ad"/>
            <w:rFonts w:cstheme="minorHAnsi" w:hint="eastAsia"/>
            <w:noProof/>
          </w:rPr>
          <w:t>预定义过程</w:t>
        </w:r>
        <w:r w:rsidR="003B4516">
          <w:rPr>
            <w:noProof/>
            <w:webHidden/>
          </w:rPr>
          <w:tab/>
        </w:r>
        <w:r>
          <w:rPr>
            <w:noProof/>
            <w:webHidden/>
          </w:rPr>
          <w:fldChar w:fldCharType="begin"/>
        </w:r>
        <w:r w:rsidR="003B4516">
          <w:rPr>
            <w:noProof/>
            <w:webHidden/>
          </w:rPr>
          <w:instrText xml:space="preserve"> PAGEREF _Toc399485714 \h </w:instrText>
        </w:r>
        <w:r>
          <w:rPr>
            <w:noProof/>
            <w:webHidden/>
          </w:rPr>
        </w:r>
        <w:r>
          <w:rPr>
            <w:noProof/>
            <w:webHidden/>
          </w:rPr>
          <w:fldChar w:fldCharType="separate"/>
        </w:r>
        <w:r w:rsidR="003B4516">
          <w:rPr>
            <w:noProof/>
            <w:webHidden/>
          </w:rPr>
          <w:t>25</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5" w:history="1">
        <w:r w:rsidR="003B4516" w:rsidRPr="00694DBC">
          <w:rPr>
            <w:rStyle w:val="ad"/>
            <w:rFonts w:cstheme="minorHAnsi"/>
            <w:noProof/>
          </w:rPr>
          <w:t>4.2.1</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定义接收消息的预定义过程</w:t>
        </w:r>
        <w:r w:rsidR="003B4516">
          <w:rPr>
            <w:noProof/>
            <w:webHidden/>
          </w:rPr>
          <w:tab/>
        </w:r>
        <w:r>
          <w:rPr>
            <w:noProof/>
            <w:webHidden/>
          </w:rPr>
          <w:fldChar w:fldCharType="begin"/>
        </w:r>
        <w:r w:rsidR="003B4516">
          <w:rPr>
            <w:noProof/>
            <w:webHidden/>
          </w:rPr>
          <w:instrText xml:space="preserve"> PAGEREF _Toc399485715 \h </w:instrText>
        </w:r>
        <w:r>
          <w:rPr>
            <w:noProof/>
            <w:webHidden/>
          </w:rPr>
        </w:r>
        <w:r>
          <w:rPr>
            <w:noProof/>
            <w:webHidden/>
          </w:rPr>
          <w:fldChar w:fldCharType="separate"/>
        </w:r>
        <w:r w:rsidR="003B4516">
          <w:rPr>
            <w:noProof/>
            <w:webHidden/>
          </w:rPr>
          <w:t>25</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6" w:history="1">
        <w:r w:rsidR="003B4516" w:rsidRPr="00694DBC">
          <w:rPr>
            <w:rStyle w:val="ad"/>
            <w:rFonts w:cstheme="minorHAnsi"/>
            <w:noProof/>
          </w:rPr>
          <w:t>4.2.2</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定义发送消息的预定义过程</w:t>
        </w:r>
        <w:r w:rsidR="003B4516">
          <w:rPr>
            <w:noProof/>
            <w:webHidden/>
          </w:rPr>
          <w:tab/>
        </w:r>
        <w:r>
          <w:rPr>
            <w:noProof/>
            <w:webHidden/>
          </w:rPr>
          <w:fldChar w:fldCharType="begin"/>
        </w:r>
        <w:r w:rsidR="003B4516">
          <w:rPr>
            <w:noProof/>
            <w:webHidden/>
          </w:rPr>
          <w:instrText xml:space="preserve"> PAGEREF _Toc399485716 \h </w:instrText>
        </w:r>
        <w:r>
          <w:rPr>
            <w:noProof/>
            <w:webHidden/>
          </w:rPr>
        </w:r>
        <w:r>
          <w:rPr>
            <w:noProof/>
            <w:webHidden/>
          </w:rPr>
          <w:fldChar w:fldCharType="separate"/>
        </w:r>
        <w:r w:rsidR="003B4516">
          <w:rPr>
            <w:noProof/>
            <w:webHidden/>
          </w:rPr>
          <w:t>25</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7" w:history="1">
        <w:r w:rsidR="003B4516" w:rsidRPr="00694DBC">
          <w:rPr>
            <w:rStyle w:val="ad"/>
            <w:rFonts w:cstheme="minorHAnsi"/>
            <w:noProof/>
          </w:rPr>
          <w:t>4.2.3</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删除接收消息的预定义过程</w:t>
        </w:r>
        <w:r w:rsidR="003B4516">
          <w:rPr>
            <w:noProof/>
            <w:webHidden/>
          </w:rPr>
          <w:tab/>
        </w:r>
        <w:r>
          <w:rPr>
            <w:noProof/>
            <w:webHidden/>
          </w:rPr>
          <w:fldChar w:fldCharType="begin"/>
        </w:r>
        <w:r w:rsidR="003B4516">
          <w:rPr>
            <w:noProof/>
            <w:webHidden/>
          </w:rPr>
          <w:instrText xml:space="preserve"> PAGEREF _Toc399485717 \h </w:instrText>
        </w:r>
        <w:r>
          <w:rPr>
            <w:noProof/>
            <w:webHidden/>
          </w:rPr>
        </w:r>
        <w:r>
          <w:rPr>
            <w:noProof/>
            <w:webHidden/>
          </w:rPr>
          <w:fldChar w:fldCharType="separate"/>
        </w:r>
        <w:r w:rsidR="003B4516">
          <w:rPr>
            <w:noProof/>
            <w:webHidden/>
          </w:rPr>
          <w:t>25</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8" w:history="1">
        <w:r w:rsidR="003B4516" w:rsidRPr="00694DBC">
          <w:rPr>
            <w:rStyle w:val="ad"/>
            <w:rFonts w:cstheme="minorHAnsi"/>
            <w:noProof/>
          </w:rPr>
          <w:t>4.2.4</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删除发送消息的预定义过程</w:t>
        </w:r>
        <w:r w:rsidR="003B4516">
          <w:rPr>
            <w:noProof/>
            <w:webHidden/>
          </w:rPr>
          <w:tab/>
        </w:r>
        <w:r>
          <w:rPr>
            <w:noProof/>
            <w:webHidden/>
          </w:rPr>
          <w:fldChar w:fldCharType="begin"/>
        </w:r>
        <w:r w:rsidR="003B4516">
          <w:rPr>
            <w:noProof/>
            <w:webHidden/>
          </w:rPr>
          <w:instrText xml:space="preserve"> PAGEREF _Toc399485718 \h </w:instrText>
        </w:r>
        <w:r>
          <w:rPr>
            <w:noProof/>
            <w:webHidden/>
          </w:rPr>
        </w:r>
        <w:r>
          <w:rPr>
            <w:noProof/>
            <w:webHidden/>
          </w:rPr>
          <w:fldChar w:fldCharType="separate"/>
        </w:r>
        <w:r w:rsidR="003B4516">
          <w:rPr>
            <w:noProof/>
            <w:webHidden/>
          </w:rPr>
          <w:t>26</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19" w:history="1">
        <w:r w:rsidR="003B4516" w:rsidRPr="00694DBC">
          <w:rPr>
            <w:rStyle w:val="ad"/>
            <w:rFonts w:cstheme="minorHAnsi"/>
            <w:noProof/>
          </w:rPr>
          <w:t>4.2.5</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查询接收消息的预定义过程</w:t>
        </w:r>
        <w:r w:rsidR="003B4516">
          <w:rPr>
            <w:noProof/>
            <w:webHidden/>
          </w:rPr>
          <w:tab/>
        </w:r>
        <w:r>
          <w:rPr>
            <w:noProof/>
            <w:webHidden/>
          </w:rPr>
          <w:fldChar w:fldCharType="begin"/>
        </w:r>
        <w:r w:rsidR="003B4516">
          <w:rPr>
            <w:noProof/>
            <w:webHidden/>
          </w:rPr>
          <w:instrText xml:space="preserve"> PAGEREF _Toc399485719 \h </w:instrText>
        </w:r>
        <w:r>
          <w:rPr>
            <w:noProof/>
            <w:webHidden/>
          </w:rPr>
        </w:r>
        <w:r>
          <w:rPr>
            <w:noProof/>
            <w:webHidden/>
          </w:rPr>
          <w:fldChar w:fldCharType="separate"/>
        </w:r>
        <w:r w:rsidR="003B4516">
          <w:rPr>
            <w:noProof/>
            <w:webHidden/>
          </w:rPr>
          <w:t>26</w:t>
        </w:r>
        <w:r>
          <w:rPr>
            <w:noProof/>
            <w:webHidden/>
          </w:rPr>
          <w:fldChar w:fldCharType="end"/>
        </w:r>
      </w:hyperlink>
    </w:p>
    <w:p w:rsidR="003B4516" w:rsidRDefault="00220556">
      <w:pPr>
        <w:pStyle w:val="33"/>
        <w:tabs>
          <w:tab w:val="left" w:pos="1260"/>
          <w:tab w:val="right" w:leader="dot" w:pos="8296"/>
        </w:tabs>
        <w:rPr>
          <w:rFonts w:asciiTheme="minorHAnsi" w:eastAsiaTheme="minorEastAsia" w:hAnsiTheme="minorHAnsi" w:cstheme="minorBidi"/>
          <w:i w:val="0"/>
          <w:iCs w:val="0"/>
          <w:noProof/>
          <w:sz w:val="21"/>
          <w:szCs w:val="22"/>
        </w:rPr>
      </w:pPr>
      <w:hyperlink w:anchor="_Toc399485720" w:history="1">
        <w:r w:rsidR="003B4516" w:rsidRPr="00694DBC">
          <w:rPr>
            <w:rStyle w:val="ad"/>
            <w:rFonts w:cstheme="minorHAnsi"/>
            <w:noProof/>
          </w:rPr>
          <w:t>4.2.6</w:t>
        </w:r>
        <w:r w:rsidR="003B4516">
          <w:rPr>
            <w:rFonts w:asciiTheme="minorHAnsi" w:eastAsiaTheme="minorEastAsia" w:hAnsiTheme="minorHAnsi" w:cstheme="minorBidi"/>
            <w:i w:val="0"/>
            <w:iCs w:val="0"/>
            <w:noProof/>
            <w:sz w:val="21"/>
            <w:szCs w:val="22"/>
          </w:rPr>
          <w:tab/>
        </w:r>
        <w:r w:rsidR="003B4516" w:rsidRPr="00694DBC">
          <w:rPr>
            <w:rStyle w:val="ad"/>
            <w:rFonts w:cstheme="minorHAnsi" w:hint="eastAsia"/>
            <w:noProof/>
          </w:rPr>
          <w:t>查询发送消息的预定义过程</w:t>
        </w:r>
        <w:r w:rsidR="003B4516">
          <w:rPr>
            <w:noProof/>
            <w:webHidden/>
          </w:rPr>
          <w:tab/>
        </w:r>
        <w:r>
          <w:rPr>
            <w:noProof/>
            <w:webHidden/>
          </w:rPr>
          <w:fldChar w:fldCharType="begin"/>
        </w:r>
        <w:r w:rsidR="003B4516">
          <w:rPr>
            <w:noProof/>
            <w:webHidden/>
          </w:rPr>
          <w:instrText xml:space="preserve"> PAGEREF _Toc399485720 \h </w:instrText>
        </w:r>
        <w:r>
          <w:rPr>
            <w:noProof/>
            <w:webHidden/>
          </w:rPr>
        </w:r>
        <w:r>
          <w:rPr>
            <w:noProof/>
            <w:webHidden/>
          </w:rPr>
          <w:fldChar w:fldCharType="separate"/>
        </w:r>
        <w:r w:rsidR="003B4516">
          <w:rPr>
            <w:noProof/>
            <w:webHidden/>
          </w:rPr>
          <w:t>27</w:t>
        </w:r>
        <w:r>
          <w:rPr>
            <w:noProof/>
            <w:webHidden/>
          </w:rPr>
          <w:fldChar w:fldCharType="end"/>
        </w:r>
      </w:hyperlink>
    </w:p>
    <w:p w:rsidR="00F910D6" w:rsidRPr="009C14DA" w:rsidRDefault="00220556" w:rsidP="00C470ED">
      <w:pPr>
        <w:rPr>
          <w:rFonts w:asciiTheme="minorHAnsi" w:hAnsiTheme="minorHAnsi" w:cstheme="minorHAnsi"/>
        </w:rPr>
      </w:pPr>
      <w:r w:rsidRPr="009C14DA">
        <w:rPr>
          <w:rFonts w:asciiTheme="minorHAnsi" w:hAnsiTheme="minorHAnsi" w:cstheme="minorHAnsi"/>
        </w:rPr>
        <w:fldChar w:fldCharType="end"/>
      </w:r>
      <w:r w:rsidR="00F910D6" w:rsidRPr="009C14DA">
        <w:rPr>
          <w:rFonts w:asciiTheme="minorHAnsi" w:hAnsiTheme="minorHAnsi" w:cstheme="minorHAnsi"/>
        </w:rPr>
        <w:br w:type="page"/>
      </w:r>
    </w:p>
    <w:p w:rsidR="005D31CA" w:rsidRPr="009C14DA" w:rsidRDefault="00F1356D" w:rsidP="009E601B">
      <w:pPr>
        <w:pStyle w:val="11"/>
        <w:numPr>
          <w:ilvl w:val="0"/>
          <w:numId w:val="14"/>
        </w:numPr>
        <w:jc w:val="both"/>
        <w:rPr>
          <w:rFonts w:asciiTheme="minorHAnsi" w:hAnsiTheme="minorHAnsi" w:cstheme="minorHAnsi"/>
        </w:rPr>
      </w:pPr>
      <w:bookmarkStart w:id="2" w:name="_Toc399485648"/>
      <w:r w:rsidRPr="009C14DA">
        <w:rPr>
          <w:rFonts w:asciiTheme="minorHAnsi" w:hAnsiTheme="minorHAnsi" w:cstheme="minorHAnsi"/>
        </w:rPr>
        <w:lastRenderedPageBreak/>
        <w:t>概述</w:t>
      </w:r>
      <w:bookmarkEnd w:id="2"/>
    </w:p>
    <w:p w:rsidR="005D31CA" w:rsidRPr="009C14DA" w:rsidRDefault="000172F9" w:rsidP="005D31CA">
      <w:pPr>
        <w:pStyle w:val="22"/>
        <w:numPr>
          <w:ilvl w:val="1"/>
          <w:numId w:val="14"/>
        </w:numPr>
        <w:tabs>
          <w:tab w:val="clear" w:pos="360"/>
          <w:tab w:val="num" w:pos="540"/>
        </w:tabs>
        <w:ind w:left="540" w:hanging="540"/>
        <w:rPr>
          <w:rFonts w:asciiTheme="minorHAnsi" w:hAnsiTheme="minorHAnsi" w:cstheme="minorHAnsi"/>
          <w:sz w:val="28"/>
          <w:szCs w:val="28"/>
        </w:rPr>
      </w:pPr>
      <w:bookmarkStart w:id="3" w:name="_Toc399485649"/>
      <w:r w:rsidRPr="009C14DA">
        <w:rPr>
          <w:rFonts w:asciiTheme="minorHAnsi" w:hAnsiTheme="minorHAnsi" w:cstheme="minorHAnsi"/>
          <w:sz w:val="28"/>
          <w:szCs w:val="28"/>
        </w:rPr>
        <w:t>背景</w:t>
      </w:r>
      <w:bookmarkEnd w:id="3"/>
    </w:p>
    <w:p w:rsidR="006472C0" w:rsidRPr="009C14DA" w:rsidRDefault="006472C0" w:rsidP="006472C0">
      <w:pPr>
        <w:pStyle w:val="a4"/>
        <w:rPr>
          <w:rFonts w:asciiTheme="minorHAnsi" w:hAnsiTheme="minorHAnsi" w:cstheme="minorHAnsi"/>
        </w:rPr>
      </w:pPr>
      <w:r w:rsidRPr="009C14DA">
        <w:rPr>
          <w:rFonts w:asciiTheme="minorHAnsi" w:hAnsiTheme="minorHAnsi" w:cstheme="minorHAnsi"/>
        </w:rPr>
        <w:t>一个测试用例中，应该仅需要描述当前测试关注的内容，对于不关注的内容不需要描述。作为测试工具，如果用户在测试用例中没有描述某些过程，那么这些过程是隐含需要有默认操作的，因此需要测试工具有一定的自主能力，应对各种过程的默认处理。</w:t>
      </w:r>
    </w:p>
    <w:p w:rsidR="006472C0" w:rsidRPr="009C14DA" w:rsidRDefault="006472C0" w:rsidP="006472C0">
      <w:pPr>
        <w:pStyle w:val="a4"/>
        <w:rPr>
          <w:rFonts w:asciiTheme="minorHAnsi" w:hAnsiTheme="minorHAnsi" w:cstheme="minorHAnsi"/>
        </w:rPr>
      </w:pPr>
      <w:r w:rsidRPr="009C14DA">
        <w:rPr>
          <w:rFonts w:asciiTheme="minorHAnsi" w:hAnsiTheme="minorHAnsi" w:cstheme="minorHAnsi"/>
        </w:rPr>
        <w:t>但是，要应对各种业务过程，就要描述业务相关的信息，如果将这些描述放在工具中，工具将不得不和业务相关，当业务发生变更时，工具也必须变更，导致工具不稳定。因此，这里考虑将业务逻辑从工具中分离出来，形成知识库，工具在执行过程中查询知识库，按照知识库中的描述来完成业务过程。这样，工具仅需要维护脚本的执行，而业务逻辑放到知识库中。工具与知识库间规范接口，业务的变更与扩展，对工具将没有任何影响。</w:t>
      </w:r>
    </w:p>
    <w:p w:rsidR="006472C0" w:rsidRPr="009C14DA" w:rsidRDefault="006472C0" w:rsidP="006472C0">
      <w:pPr>
        <w:pStyle w:val="a4"/>
        <w:rPr>
          <w:rFonts w:asciiTheme="minorHAnsi" w:hAnsiTheme="minorHAnsi" w:cstheme="minorHAnsi"/>
        </w:rPr>
      </w:pPr>
      <w:r w:rsidRPr="009C14DA">
        <w:rPr>
          <w:rFonts w:asciiTheme="minorHAnsi" w:hAnsiTheme="minorHAnsi" w:cstheme="minorHAnsi"/>
        </w:rPr>
        <w:t>随着被测对象的演进，知识库中的业务逻辑也将发生变更，因此，需要在知识库中提供用户界面，使用户能够修改其中的内容，以便适应不同的变更。</w:t>
      </w:r>
    </w:p>
    <w:p w:rsidR="006472C0" w:rsidRPr="009C14DA" w:rsidRDefault="006472C0" w:rsidP="006472C0">
      <w:pPr>
        <w:pStyle w:val="a4"/>
        <w:rPr>
          <w:rFonts w:asciiTheme="minorHAnsi" w:hAnsiTheme="minorHAnsi" w:cstheme="minorHAnsi"/>
        </w:rPr>
      </w:pPr>
      <w:r w:rsidRPr="009C14DA">
        <w:rPr>
          <w:rFonts w:asciiTheme="minorHAnsi" w:hAnsiTheme="minorHAnsi" w:cstheme="minorHAnsi"/>
        </w:rPr>
        <w:t>PSTT</w:t>
      </w:r>
      <w:r w:rsidRPr="009C14DA">
        <w:rPr>
          <w:rFonts w:asciiTheme="minorHAnsi" w:hAnsiTheme="minorHAnsi" w:cstheme="minorHAnsi"/>
        </w:rPr>
        <w:t>的知识库中包含的内容主要包括收到消息时如何响应，以及发送消息时如何填写。这里，不仅仅要保存默认的消息处理方法和默认参数填写，还需要在知识库中维护业务的上下文，用于将不同过程中的数据关联起来。此外，知识库中还需要描述在收发一个消息时，如何找到对应的处理方法。</w:t>
      </w:r>
    </w:p>
    <w:p w:rsidR="00EA5C4B" w:rsidRPr="009C14DA" w:rsidRDefault="00DA04A5" w:rsidP="00EA5C4B">
      <w:pPr>
        <w:pStyle w:val="22"/>
        <w:numPr>
          <w:ilvl w:val="1"/>
          <w:numId w:val="14"/>
        </w:numPr>
        <w:tabs>
          <w:tab w:val="clear" w:pos="360"/>
          <w:tab w:val="num" w:pos="540"/>
        </w:tabs>
        <w:ind w:left="540" w:hanging="540"/>
        <w:rPr>
          <w:rFonts w:asciiTheme="minorHAnsi" w:hAnsiTheme="minorHAnsi" w:cstheme="minorHAnsi"/>
          <w:sz w:val="28"/>
          <w:szCs w:val="28"/>
        </w:rPr>
      </w:pPr>
      <w:bookmarkStart w:id="4" w:name="_Toc399485650"/>
      <w:r w:rsidRPr="009C14DA">
        <w:rPr>
          <w:rFonts w:asciiTheme="minorHAnsi" w:hAnsiTheme="minorHAnsi" w:cstheme="minorHAnsi"/>
          <w:sz w:val="28"/>
          <w:szCs w:val="28"/>
        </w:rPr>
        <w:lastRenderedPageBreak/>
        <w:t>组件</w:t>
      </w:r>
      <w:bookmarkEnd w:id="4"/>
    </w:p>
    <w:p w:rsidR="009772D0" w:rsidRPr="009C14DA" w:rsidRDefault="00336549" w:rsidP="00DA04A5">
      <w:pPr>
        <w:pStyle w:val="a4"/>
        <w:jc w:val="center"/>
        <w:rPr>
          <w:rFonts w:asciiTheme="minorHAnsi" w:hAnsiTheme="minorHAnsi" w:cstheme="minorHAnsi"/>
        </w:rPr>
      </w:pPr>
      <w:r w:rsidRPr="009C14DA">
        <w:rPr>
          <w:rFonts w:asciiTheme="minorHAnsi" w:hAnsiTheme="minorHAnsi" w:cstheme="minorHAnsi"/>
          <w:noProof/>
        </w:rPr>
        <w:drawing>
          <wp:inline distT="0" distB="0" distL="0" distR="0">
            <wp:extent cx="3007360" cy="5222240"/>
            <wp:effectExtent l="19050" t="0" r="254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3007360" cy="5222240"/>
                    </a:xfrm>
                    <a:prstGeom prst="rect">
                      <a:avLst/>
                    </a:prstGeom>
                    <a:noFill/>
                    <a:ln w="9525">
                      <a:noFill/>
                      <a:miter lim="800000"/>
                      <a:headEnd/>
                      <a:tailEnd/>
                    </a:ln>
                  </pic:spPr>
                </pic:pic>
              </a:graphicData>
            </a:graphic>
          </wp:inline>
        </w:drawing>
      </w:r>
    </w:p>
    <w:p w:rsidR="00DA04A5" w:rsidRPr="009C14DA" w:rsidRDefault="006455EF" w:rsidP="009772D0">
      <w:pPr>
        <w:pStyle w:val="a4"/>
        <w:rPr>
          <w:rFonts w:asciiTheme="minorHAnsi" w:hAnsiTheme="minorHAnsi" w:cstheme="minorHAnsi"/>
        </w:rPr>
      </w:pPr>
      <w:r w:rsidRPr="009C14DA">
        <w:rPr>
          <w:rFonts w:asciiTheme="minorHAnsi" w:hAnsiTheme="minorHAnsi" w:cstheme="minorHAnsi"/>
        </w:rPr>
        <w:t>Communication</w:t>
      </w:r>
      <w:r w:rsidRPr="009C14DA">
        <w:rPr>
          <w:rFonts w:asciiTheme="minorHAnsi" w:hAnsiTheme="minorHAnsi" w:cstheme="minorHAnsi"/>
        </w:rPr>
        <w:t>：负责与工具间的通信；</w:t>
      </w:r>
    </w:p>
    <w:p w:rsidR="00476108" w:rsidRPr="009C14DA" w:rsidRDefault="00476108" w:rsidP="009772D0">
      <w:pPr>
        <w:pStyle w:val="a4"/>
        <w:rPr>
          <w:rFonts w:asciiTheme="minorHAnsi" w:hAnsiTheme="minorHAnsi" w:cstheme="minorHAnsi"/>
        </w:rPr>
      </w:pPr>
      <w:r w:rsidRPr="009C14DA">
        <w:rPr>
          <w:rFonts w:asciiTheme="minorHAnsi" w:hAnsiTheme="minorHAnsi" w:cstheme="minorHAnsi"/>
        </w:rPr>
        <w:t>Script Runner</w:t>
      </w:r>
      <w:r w:rsidRPr="009C14DA">
        <w:rPr>
          <w:rFonts w:asciiTheme="minorHAnsi" w:hAnsiTheme="minorHAnsi" w:cstheme="minorHAnsi"/>
        </w:rPr>
        <w:t>：负责执行与消息匹配的测试脚本；</w:t>
      </w:r>
    </w:p>
    <w:p w:rsidR="006455EF" w:rsidRPr="009C14DA" w:rsidRDefault="006455EF" w:rsidP="009772D0">
      <w:pPr>
        <w:pStyle w:val="a4"/>
        <w:rPr>
          <w:rFonts w:asciiTheme="minorHAnsi" w:hAnsiTheme="minorHAnsi" w:cstheme="minorHAnsi"/>
        </w:rPr>
      </w:pPr>
      <w:r w:rsidRPr="009C14DA">
        <w:rPr>
          <w:rFonts w:asciiTheme="minorHAnsi" w:hAnsiTheme="minorHAnsi" w:cstheme="minorHAnsi"/>
        </w:rPr>
        <w:t xml:space="preserve">Feature </w:t>
      </w:r>
      <w:r w:rsidR="00C27E7F" w:rsidRPr="009C14DA">
        <w:rPr>
          <w:rFonts w:asciiTheme="minorHAnsi" w:hAnsiTheme="minorHAnsi" w:cstheme="minorHAnsi"/>
        </w:rPr>
        <w:t>Index</w:t>
      </w:r>
      <w:r w:rsidRPr="009C14DA">
        <w:rPr>
          <w:rFonts w:asciiTheme="minorHAnsi" w:hAnsiTheme="minorHAnsi" w:cstheme="minorHAnsi"/>
        </w:rPr>
        <w:t>：负责根据消息特征找到合适的处理</w:t>
      </w:r>
      <w:r w:rsidR="00406E47" w:rsidRPr="009C14DA">
        <w:rPr>
          <w:rFonts w:asciiTheme="minorHAnsi" w:hAnsiTheme="minorHAnsi" w:cstheme="minorHAnsi"/>
        </w:rPr>
        <w:t>脚本</w:t>
      </w:r>
      <w:r w:rsidRPr="009C14DA">
        <w:rPr>
          <w:rFonts w:asciiTheme="minorHAnsi" w:hAnsiTheme="minorHAnsi" w:cstheme="minorHAnsi"/>
        </w:rPr>
        <w:t>；</w:t>
      </w:r>
    </w:p>
    <w:p w:rsidR="006455EF" w:rsidRPr="009C14DA" w:rsidRDefault="006455EF" w:rsidP="009772D0">
      <w:pPr>
        <w:pStyle w:val="a4"/>
        <w:rPr>
          <w:rFonts w:asciiTheme="minorHAnsi" w:hAnsiTheme="minorHAnsi" w:cstheme="minorHAnsi"/>
        </w:rPr>
      </w:pPr>
      <w:r w:rsidRPr="009C14DA">
        <w:rPr>
          <w:rFonts w:asciiTheme="minorHAnsi" w:hAnsiTheme="minorHAnsi" w:cstheme="minorHAnsi"/>
        </w:rPr>
        <w:t>Script Pool</w:t>
      </w:r>
      <w:r w:rsidRPr="009C14DA">
        <w:rPr>
          <w:rFonts w:asciiTheme="minorHAnsi" w:hAnsiTheme="minorHAnsi" w:cstheme="minorHAnsi"/>
        </w:rPr>
        <w:t>：</w:t>
      </w:r>
      <w:r w:rsidR="007006A9" w:rsidRPr="009C14DA">
        <w:rPr>
          <w:rFonts w:asciiTheme="minorHAnsi" w:hAnsiTheme="minorHAnsi" w:cstheme="minorHAnsi"/>
        </w:rPr>
        <w:t>维护</w:t>
      </w:r>
      <w:r w:rsidR="00393FEB" w:rsidRPr="009C14DA">
        <w:rPr>
          <w:rFonts w:asciiTheme="minorHAnsi" w:hAnsiTheme="minorHAnsi" w:cstheme="minorHAnsi"/>
        </w:rPr>
        <w:t>存储各种消息处理脚本</w:t>
      </w:r>
      <w:r w:rsidRPr="009C14DA">
        <w:rPr>
          <w:rFonts w:asciiTheme="minorHAnsi" w:hAnsiTheme="minorHAnsi" w:cstheme="minorHAnsi"/>
        </w:rPr>
        <w:t>；</w:t>
      </w:r>
    </w:p>
    <w:p w:rsidR="006455EF" w:rsidRPr="009C14DA" w:rsidRDefault="006455EF" w:rsidP="009772D0">
      <w:pPr>
        <w:pStyle w:val="a4"/>
        <w:rPr>
          <w:rFonts w:asciiTheme="minorHAnsi" w:hAnsiTheme="minorHAnsi" w:cstheme="minorHAnsi"/>
        </w:rPr>
      </w:pPr>
      <w:r w:rsidRPr="009C14DA">
        <w:rPr>
          <w:rFonts w:asciiTheme="minorHAnsi" w:hAnsiTheme="minorHAnsi" w:cstheme="minorHAnsi"/>
        </w:rPr>
        <w:t xml:space="preserve">Context </w:t>
      </w:r>
      <w:r w:rsidR="00DC6AC9" w:rsidRPr="009C14DA">
        <w:rPr>
          <w:rFonts w:asciiTheme="minorHAnsi" w:hAnsiTheme="minorHAnsi" w:cstheme="minorHAnsi"/>
        </w:rPr>
        <w:t>Manager</w:t>
      </w:r>
      <w:r w:rsidRPr="009C14DA">
        <w:rPr>
          <w:rFonts w:asciiTheme="minorHAnsi" w:hAnsiTheme="minorHAnsi" w:cstheme="minorHAnsi"/>
        </w:rPr>
        <w:t>：</w:t>
      </w:r>
      <w:r w:rsidR="007006A9" w:rsidRPr="009C14DA">
        <w:rPr>
          <w:rFonts w:asciiTheme="minorHAnsi" w:hAnsiTheme="minorHAnsi" w:cstheme="minorHAnsi"/>
        </w:rPr>
        <w:t>维护</w:t>
      </w:r>
      <w:r w:rsidRPr="009C14DA">
        <w:rPr>
          <w:rFonts w:asciiTheme="minorHAnsi" w:hAnsiTheme="minorHAnsi" w:cstheme="minorHAnsi"/>
        </w:rPr>
        <w:t>各种上下文数据；</w:t>
      </w:r>
    </w:p>
    <w:p w:rsidR="006455EF" w:rsidRPr="009C14DA" w:rsidRDefault="006455EF" w:rsidP="009772D0">
      <w:pPr>
        <w:pStyle w:val="a4"/>
        <w:rPr>
          <w:rFonts w:asciiTheme="minorHAnsi" w:hAnsiTheme="minorHAnsi" w:cstheme="minorHAnsi"/>
        </w:rPr>
      </w:pPr>
      <w:r w:rsidRPr="009C14DA">
        <w:rPr>
          <w:rFonts w:asciiTheme="minorHAnsi" w:hAnsiTheme="minorHAnsi" w:cstheme="minorHAnsi"/>
        </w:rPr>
        <w:t>UI</w:t>
      </w:r>
      <w:r w:rsidRPr="009C14DA">
        <w:rPr>
          <w:rFonts w:asciiTheme="minorHAnsi" w:hAnsiTheme="minorHAnsi" w:cstheme="minorHAnsi"/>
        </w:rPr>
        <w:t>：用户</w:t>
      </w:r>
      <w:r w:rsidR="005238AB" w:rsidRPr="009C14DA">
        <w:rPr>
          <w:rFonts w:asciiTheme="minorHAnsi" w:hAnsiTheme="minorHAnsi" w:cstheme="minorHAnsi"/>
        </w:rPr>
        <w:t>操作</w:t>
      </w:r>
      <w:r w:rsidR="00406E47" w:rsidRPr="009C14DA">
        <w:rPr>
          <w:rFonts w:asciiTheme="minorHAnsi" w:hAnsiTheme="minorHAnsi" w:cstheme="minorHAnsi"/>
        </w:rPr>
        <w:t>知识库的</w:t>
      </w:r>
      <w:r w:rsidRPr="009C14DA">
        <w:rPr>
          <w:rFonts w:asciiTheme="minorHAnsi" w:hAnsiTheme="minorHAnsi" w:cstheme="minorHAnsi"/>
        </w:rPr>
        <w:t>接口；</w:t>
      </w:r>
    </w:p>
    <w:p w:rsidR="00FC51FC" w:rsidRPr="009C14DA" w:rsidRDefault="00FC51FC" w:rsidP="00FC51FC">
      <w:pPr>
        <w:pStyle w:val="22"/>
        <w:numPr>
          <w:ilvl w:val="1"/>
          <w:numId w:val="14"/>
        </w:numPr>
        <w:tabs>
          <w:tab w:val="clear" w:pos="360"/>
          <w:tab w:val="num" w:pos="540"/>
        </w:tabs>
        <w:ind w:left="540" w:hanging="540"/>
        <w:rPr>
          <w:rFonts w:asciiTheme="minorHAnsi" w:hAnsiTheme="minorHAnsi" w:cstheme="minorHAnsi"/>
          <w:sz w:val="28"/>
          <w:szCs w:val="28"/>
        </w:rPr>
      </w:pPr>
      <w:bookmarkStart w:id="5" w:name="_Toc399485651"/>
      <w:r w:rsidRPr="009C14DA">
        <w:rPr>
          <w:rFonts w:asciiTheme="minorHAnsi" w:hAnsiTheme="minorHAnsi" w:cstheme="minorHAnsi"/>
          <w:sz w:val="28"/>
          <w:szCs w:val="28"/>
        </w:rPr>
        <w:t>过程</w:t>
      </w:r>
      <w:bookmarkEnd w:id="5"/>
    </w:p>
    <w:p w:rsidR="00FC51FC" w:rsidRPr="009C14DA" w:rsidRDefault="00FC51FC" w:rsidP="00FC51FC">
      <w:pPr>
        <w:pStyle w:val="30"/>
        <w:numPr>
          <w:ilvl w:val="2"/>
          <w:numId w:val="14"/>
        </w:numPr>
        <w:rPr>
          <w:rFonts w:asciiTheme="minorHAnsi" w:hAnsiTheme="minorHAnsi" w:cstheme="minorHAnsi"/>
          <w:sz w:val="24"/>
          <w:szCs w:val="24"/>
        </w:rPr>
      </w:pPr>
      <w:bookmarkStart w:id="6" w:name="_Toc399485652"/>
      <w:r w:rsidRPr="009C14DA">
        <w:rPr>
          <w:rFonts w:asciiTheme="minorHAnsi" w:hAnsiTheme="minorHAnsi" w:cstheme="minorHAnsi"/>
          <w:sz w:val="24"/>
          <w:szCs w:val="24"/>
        </w:rPr>
        <w:t>用户定义上下文</w:t>
      </w:r>
      <w:bookmarkEnd w:id="6"/>
    </w:p>
    <w:p w:rsidR="004C6ED8" w:rsidRPr="009C14DA" w:rsidRDefault="004C6ED8" w:rsidP="00286758">
      <w:pPr>
        <w:pStyle w:val="a4"/>
        <w:rPr>
          <w:rFonts w:asciiTheme="minorHAnsi" w:hAnsiTheme="minorHAnsi" w:cstheme="minorHAnsi"/>
        </w:rPr>
      </w:pPr>
      <w:r w:rsidRPr="009C14DA">
        <w:rPr>
          <w:rFonts w:asciiTheme="minorHAnsi" w:hAnsiTheme="minorHAnsi" w:cstheme="minorHAnsi"/>
        </w:rPr>
        <w:t>业务执行过程中，有些数据需要保存并在不同流程</w:t>
      </w:r>
      <w:r w:rsidR="00672269" w:rsidRPr="009C14DA">
        <w:rPr>
          <w:rFonts w:asciiTheme="minorHAnsi" w:hAnsiTheme="minorHAnsi" w:cstheme="minorHAnsi"/>
        </w:rPr>
        <w:t>间</w:t>
      </w:r>
      <w:r w:rsidRPr="009C14DA">
        <w:rPr>
          <w:rFonts w:asciiTheme="minorHAnsi" w:hAnsiTheme="minorHAnsi" w:cstheme="minorHAnsi"/>
        </w:rPr>
        <w:t>传递，在知识库中，通过上下文将这些内容组织起来。在被测试的业务中，会涉及到不同的上下文概念，如协议的会话上下文、用户上下文、承载上下文等等。这些上下文具有如下特征：</w:t>
      </w:r>
    </w:p>
    <w:p w:rsidR="004C6ED8" w:rsidRPr="009C14DA" w:rsidRDefault="004C6ED8" w:rsidP="00620076">
      <w:pPr>
        <w:pStyle w:val="a4"/>
        <w:numPr>
          <w:ilvl w:val="0"/>
          <w:numId w:val="21"/>
        </w:numPr>
        <w:rPr>
          <w:rFonts w:asciiTheme="minorHAnsi" w:hAnsiTheme="minorHAnsi" w:cstheme="minorHAnsi"/>
        </w:rPr>
      </w:pPr>
      <w:r w:rsidRPr="009C14DA">
        <w:rPr>
          <w:rFonts w:asciiTheme="minorHAnsi" w:hAnsiTheme="minorHAnsi" w:cstheme="minorHAnsi"/>
        </w:rPr>
        <w:t>上下文的种类繁多，涉及到被测试的所有业务和协议；</w:t>
      </w:r>
    </w:p>
    <w:p w:rsidR="004C6ED8" w:rsidRPr="009C14DA" w:rsidRDefault="004C6ED8" w:rsidP="00620076">
      <w:pPr>
        <w:pStyle w:val="a4"/>
        <w:numPr>
          <w:ilvl w:val="0"/>
          <w:numId w:val="21"/>
        </w:numPr>
        <w:rPr>
          <w:rFonts w:asciiTheme="minorHAnsi" w:hAnsiTheme="minorHAnsi" w:cstheme="minorHAnsi"/>
        </w:rPr>
      </w:pPr>
      <w:r w:rsidRPr="009C14DA">
        <w:rPr>
          <w:rFonts w:asciiTheme="minorHAnsi" w:hAnsiTheme="minorHAnsi" w:cstheme="minorHAnsi"/>
        </w:rPr>
        <w:lastRenderedPageBreak/>
        <w:t>不同的上下文的生存期不同，因此无法在同一个上下文中存储所有的信息；</w:t>
      </w:r>
    </w:p>
    <w:p w:rsidR="004C6ED8" w:rsidRPr="009C14DA" w:rsidRDefault="004C6ED8" w:rsidP="00620076">
      <w:pPr>
        <w:pStyle w:val="a4"/>
        <w:numPr>
          <w:ilvl w:val="0"/>
          <w:numId w:val="21"/>
        </w:numPr>
        <w:rPr>
          <w:rFonts w:asciiTheme="minorHAnsi" w:hAnsiTheme="minorHAnsi" w:cstheme="minorHAnsi"/>
        </w:rPr>
      </w:pPr>
      <w:r w:rsidRPr="009C14DA">
        <w:rPr>
          <w:rFonts w:asciiTheme="minorHAnsi" w:hAnsiTheme="minorHAnsi" w:cstheme="minorHAnsi"/>
        </w:rPr>
        <w:t>由于被测业务的需求是不断演进的，因此需要在上下文中存储的内容也会有较频繁的变更。</w:t>
      </w:r>
    </w:p>
    <w:p w:rsidR="00286758" w:rsidRPr="009C14DA" w:rsidRDefault="004C6ED8" w:rsidP="00286758">
      <w:pPr>
        <w:pStyle w:val="a4"/>
        <w:rPr>
          <w:rFonts w:asciiTheme="minorHAnsi" w:hAnsiTheme="minorHAnsi" w:cstheme="minorHAnsi"/>
        </w:rPr>
      </w:pPr>
      <w:r w:rsidRPr="009C14DA">
        <w:rPr>
          <w:rFonts w:asciiTheme="minorHAnsi" w:hAnsiTheme="minorHAnsi" w:cstheme="minorHAnsi"/>
        </w:rPr>
        <w:t>综上，上下文是业务相关的概念，种类繁多，无法统一，且适应变化的需求较高，因此，需要将上下文的定义从代码中移出，交给用户来定义，以便满足这些特征需求。</w:t>
      </w:r>
    </w:p>
    <w:p w:rsidR="004C6ED8" w:rsidRPr="009C14DA" w:rsidRDefault="004C6ED8" w:rsidP="00286758">
      <w:pPr>
        <w:pStyle w:val="a4"/>
        <w:rPr>
          <w:rFonts w:asciiTheme="minorHAnsi" w:hAnsiTheme="minorHAnsi" w:cstheme="minorHAnsi"/>
        </w:rPr>
      </w:pPr>
    </w:p>
    <w:p w:rsidR="00F822FF" w:rsidRPr="009C14DA" w:rsidRDefault="00300E98" w:rsidP="00300E98">
      <w:pPr>
        <w:pStyle w:val="a4"/>
        <w:rPr>
          <w:rFonts w:asciiTheme="minorHAnsi" w:hAnsiTheme="minorHAnsi" w:cstheme="minorHAnsi"/>
        </w:rPr>
      </w:pPr>
      <w:r w:rsidRPr="009C14DA">
        <w:rPr>
          <w:rFonts w:asciiTheme="minorHAnsi" w:hAnsiTheme="minorHAnsi" w:cstheme="minorHAnsi"/>
        </w:rPr>
        <w:t>用户定义上下文时，需要为新的上下文提供一个唯一的类型名称，以便与其他的上下文区分开来。</w:t>
      </w:r>
    </w:p>
    <w:p w:rsidR="00F822FF" w:rsidRPr="009C14DA" w:rsidRDefault="00F822FF" w:rsidP="00300E98">
      <w:pPr>
        <w:pStyle w:val="a4"/>
        <w:rPr>
          <w:rFonts w:asciiTheme="minorHAnsi" w:hAnsiTheme="minorHAnsi" w:cstheme="minorHAnsi"/>
        </w:rPr>
      </w:pPr>
      <w:r w:rsidRPr="009C14DA">
        <w:rPr>
          <w:rFonts w:asciiTheme="minorHAnsi" w:hAnsiTheme="minorHAnsi" w:cstheme="minorHAnsi"/>
        </w:rPr>
        <w:t>用户不需要定义上下文中包含的所有信息，所有信息在自动响应脚本中动态的存储在上下文中，不需要单独描述。上下文的创建与删除时机，也不需要在定义阶段描述，这部分工作也是在自动响应脚本中描述。</w:t>
      </w:r>
    </w:p>
    <w:p w:rsidR="002D23D8" w:rsidRPr="009C14DA" w:rsidRDefault="003630F1" w:rsidP="002D23D8">
      <w:pPr>
        <w:pStyle w:val="a4"/>
        <w:jc w:val="center"/>
        <w:rPr>
          <w:rFonts w:asciiTheme="minorHAnsi" w:hAnsiTheme="minorHAnsi" w:cstheme="minorHAnsi"/>
        </w:rPr>
      </w:pPr>
      <w:r w:rsidRPr="009C14DA">
        <w:rPr>
          <w:rFonts w:asciiTheme="minorHAnsi" w:hAnsiTheme="minorHAnsi" w:cstheme="minorHAnsi"/>
          <w:noProof/>
        </w:rPr>
        <w:drawing>
          <wp:inline distT="0" distB="0" distL="0" distR="0">
            <wp:extent cx="4420870" cy="365760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20870" cy="3657600"/>
                    </a:xfrm>
                    <a:prstGeom prst="rect">
                      <a:avLst/>
                    </a:prstGeom>
                    <a:noFill/>
                    <a:ln w="9525">
                      <a:noFill/>
                      <a:miter lim="800000"/>
                      <a:headEnd/>
                      <a:tailEnd/>
                    </a:ln>
                  </pic:spPr>
                </pic:pic>
              </a:graphicData>
            </a:graphic>
          </wp:inline>
        </w:drawing>
      </w:r>
    </w:p>
    <w:p w:rsidR="00FC51FC" w:rsidRPr="009C14DA" w:rsidRDefault="00FC51FC" w:rsidP="00FC51FC">
      <w:pPr>
        <w:pStyle w:val="30"/>
        <w:numPr>
          <w:ilvl w:val="2"/>
          <w:numId w:val="14"/>
        </w:numPr>
        <w:rPr>
          <w:rFonts w:asciiTheme="minorHAnsi" w:hAnsiTheme="minorHAnsi" w:cstheme="minorHAnsi"/>
          <w:sz w:val="24"/>
          <w:szCs w:val="24"/>
        </w:rPr>
      </w:pPr>
      <w:bookmarkStart w:id="7" w:name="_Toc399485653"/>
      <w:r w:rsidRPr="009C14DA">
        <w:rPr>
          <w:rFonts w:asciiTheme="minorHAnsi" w:hAnsiTheme="minorHAnsi" w:cstheme="minorHAnsi"/>
          <w:sz w:val="24"/>
          <w:szCs w:val="24"/>
        </w:rPr>
        <w:t>用户定义发送消息填写方式</w:t>
      </w:r>
      <w:bookmarkEnd w:id="7"/>
    </w:p>
    <w:p w:rsidR="00286758" w:rsidRPr="009C14DA" w:rsidRDefault="00D41C25" w:rsidP="00286758">
      <w:pPr>
        <w:pStyle w:val="a4"/>
        <w:rPr>
          <w:rFonts w:asciiTheme="minorHAnsi" w:hAnsiTheme="minorHAnsi" w:cstheme="minorHAnsi"/>
        </w:rPr>
      </w:pPr>
      <w:r w:rsidRPr="009C14DA">
        <w:rPr>
          <w:rFonts w:asciiTheme="minorHAnsi" w:hAnsiTheme="minorHAnsi" w:cstheme="minorHAnsi"/>
        </w:rPr>
        <w:t>几乎所有的协议消息都有大量的字段，在实际使用过程中，大多数字段都仅需要填写默认值即可，不需要用户指定所有字段</w:t>
      </w:r>
      <w:r w:rsidR="008826EF" w:rsidRPr="009C14DA">
        <w:rPr>
          <w:rFonts w:asciiTheme="minorHAnsi" w:hAnsiTheme="minorHAnsi" w:cstheme="minorHAnsi"/>
        </w:rPr>
        <w:t>。</w:t>
      </w:r>
      <w:r w:rsidRPr="009C14DA">
        <w:rPr>
          <w:rFonts w:asciiTheme="minorHAnsi" w:hAnsiTheme="minorHAnsi" w:cstheme="minorHAnsi"/>
        </w:rPr>
        <w:t>因此在知识库中，</w:t>
      </w:r>
      <w:r w:rsidR="00CA7E29" w:rsidRPr="009C14DA">
        <w:rPr>
          <w:rFonts w:asciiTheme="minorHAnsi" w:hAnsiTheme="minorHAnsi" w:cstheme="minorHAnsi"/>
        </w:rPr>
        <w:t>为测试脚本</w:t>
      </w:r>
      <w:r w:rsidRPr="009C14DA">
        <w:rPr>
          <w:rFonts w:asciiTheme="minorHAnsi" w:hAnsiTheme="minorHAnsi" w:cstheme="minorHAnsi"/>
        </w:rPr>
        <w:t>提供发送消息的默认值，</w:t>
      </w:r>
      <w:proofErr w:type="gramStart"/>
      <w:r w:rsidRPr="009C14DA">
        <w:rPr>
          <w:rFonts w:asciiTheme="minorHAnsi" w:hAnsiTheme="minorHAnsi" w:cstheme="minorHAnsi"/>
        </w:rPr>
        <w:t>供工具</w:t>
      </w:r>
      <w:proofErr w:type="gramEnd"/>
      <w:r w:rsidRPr="009C14DA">
        <w:rPr>
          <w:rFonts w:asciiTheme="minorHAnsi" w:hAnsiTheme="minorHAnsi" w:cstheme="minorHAnsi"/>
        </w:rPr>
        <w:t>在发送消息时使用。</w:t>
      </w:r>
    </w:p>
    <w:p w:rsidR="00D41C25" w:rsidRPr="009C14DA" w:rsidRDefault="00CA7E29" w:rsidP="00286758">
      <w:pPr>
        <w:pStyle w:val="a4"/>
        <w:rPr>
          <w:rFonts w:asciiTheme="minorHAnsi" w:hAnsiTheme="minorHAnsi" w:cstheme="minorHAnsi"/>
        </w:rPr>
      </w:pPr>
      <w:r w:rsidRPr="009C14DA">
        <w:rPr>
          <w:rFonts w:asciiTheme="minorHAnsi" w:hAnsiTheme="minorHAnsi" w:cstheme="minorHAnsi"/>
        </w:rPr>
        <w:t>由于协议消息数量众多，并且</w:t>
      </w:r>
      <w:r w:rsidR="00D41C25" w:rsidRPr="009C14DA">
        <w:rPr>
          <w:rFonts w:asciiTheme="minorHAnsi" w:hAnsiTheme="minorHAnsi" w:cstheme="minorHAnsi"/>
        </w:rPr>
        <w:t>也是相对易变的内容，因此将这部分内容也开放给用户自定义。消息的默认值有如下几种情况：</w:t>
      </w:r>
    </w:p>
    <w:p w:rsidR="00D41C25" w:rsidRPr="009C14DA" w:rsidRDefault="00D41C25" w:rsidP="00620076">
      <w:pPr>
        <w:pStyle w:val="a4"/>
        <w:numPr>
          <w:ilvl w:val="0"/>
          <w:numId w:val="22"/>
        </w:numPr>
        <w:rPr>
          <w:rFonts w:asciiTheme="minorHAnsi" w:hAnsiTheme="minorHAnsi" w:cstheme="minorHAnsi"/>
        </w:rPr>
      </w:pPr>
      <w:r w:rsidRPr="009C14DA">
        <w:rPr>
          <w:rFonts w:asciiTheme="minorHAnsi" w:hAnsiTheme="minorHAnsi" w:cstheme="minorHAnsi"/>
        </w:rPr>
        <w:t>无默认值：参数必须根据业务场景来赋值，无法给出合理的默认值。</w:t>
      </w:r>
    </w:p>
    <w:p w:rsidR="00D41C25" w:rsidRPr="009C14DA" w:rsidRDefault="00D41C25" w:rsidP="00620076">
      <w:pPr>
        <w:pStyle w:val="a4"/>
        <w:numPr>
          <w:ilvl w:val="0"/>
          <w:numId w:val="22"/>
        </w:numPr>
        <w:rPr>
          <w:rFonts w:asciiTheme="minorHAnsi" w:hAnsiTheme="minorHAnsi" w:cstheme="minorHAnsi"/>
        </w:rPr>
      </w:pPr>
      <w:r w:rsidRPr="009C14DA">
        <w:rPr>
          <w:rFonts w:asciiTheme="minorHAnsi" w:hAnsiTheme="minorHAnsi" w:cstheme="minorHAnsi"/>
        </w:rPr>
        <w:t>默认携带，有默认值：在测试用例没有定制参数值时，默认携带该参数，按照默认值填写；</w:t>
      </w:r>
    </w:p>
    <w:p w:rsidR="00D41C25" w:rsidRPr="009C14DA" w:rsidRDefault="00D41C25" w:rsidP="00620076">
      <w:pPr>
        <w:pStyle w:val="a4"/>
        <w:numPr>
          <w:ilvl w:val="0"/>
          <w:numId w:val="22"/>
        </w:numPr>
        <w:rPr>
          <w:rFonts w:asciiTheme="minorHAnsi" w:hAnsiTheme="minorHAnsi" w:cstheme="minorHAnsi"/>
        </w:rPr>
      </w:pPr>
      <w:r w:rsidRPr="009C14DA">
        <w:rPr>
          <w:rFonts w:asciiTheme="minorHAnsi" w:hAnsiTheme="minorHAnsi" w:cstheme="minorHAnsi"/>
        </w:rPr>
        <w:t>默认不携带：在测试用例没有定制参数时，编码后的消息中没有该参数，测试用例定制了该参数，则按照测试用例携带该参数。</w:t>
      </w:r>
    </w:p>
    <w:p w:rsidR="00D41C25" w:rsidRPr="009C14DA" w:rsidRDefault="00D41C25" w:rsidP="00620076">
      <w:pPr>
        <w:pStyle w:val="a4"/>
        <w:numPr>
          <w:ilvl w:val="0"/>
          <w:numId w:val="22"/>
        </w:numPr>
        <w:rPr>
          <w:rFonts w:asciiTheme="minorHAnsi" w:hAnsiTheme="minorHAnsi" w:cstheme="minorHAnsi"/>
        </w:rPr>
      </w:pPr>
      <w:r w:rsidRPr="009C14DA">
        <w:rPr>
          <w:rFonts w:asciiTheme="minorHAnsi" w:hAnsiTheme="minorHAnsi" w:cstheme="minorHAnsi"/>
        </w:rPr>
        <w:t>条件参数：根据其他参数的取值，来确定该参数的默认值</w:t>
      </w:r>
      <w:r w:rsidR="006179E2" w:rsidRPr="009C14DA">
        <w:rPr>
          <w:rFonts w:asciiTheme="minorHAnsi" w:hAnsiTheme="minorHAnsi" w:cstheme="minorHAnsi"/>
        </w:rPr>
        <w:t>，默认值包含有默认值和</w:t>
      </w:r>
      <w:r w:rsidR="006179E2" w:rsidRPr="009C14DA">
        <w:rPr>
          <w:rFonts w:asciiTheme="minorHAnsi" w:hAnsiTheme="minorHAnsi" w:cstheme="minorHAnsi"/>
        </w:rPr>
        <w:lastRenderedPageBreak/>
        <w:t>默认不携带两种</w:t>
      </w:r>
      <w:r w:rsidRPr="009C14DA">
        <w:rPr>
          <w:rFonts w:asciiTheme="minorHAnsi" w:hAnsiTheme="minorHAnsi" w:cstheme="minorHAnsi"/>
        </w:rPr>
        <w:t>。</w:t>
      </w:r>
    </w:p>
    <w:p w:rsidR="00E45342" w:rsidRPr="009C14DA" w:rsidRDefault="00E45342" w:rsidP="00620076">
      <w:pPr>
        <w:pStyle w:val="a4"/>
        <w:numPr>
          <w:ilvl w:val="0"/>
          <w:numId w:val="22"/>
        </w:numPr>
        <w:rPr>
          <w:rFonts w:asciiTheme="minorHAnsi" w:hAnsiTheme="minorHAnsi" w:cstheme="minorHAnsi"/>
        </w:rPr>
      </w:pPr>
      <w:r w:rsidRPr="009C14DA">
        <w:rPr>
          <w:rFonts w:asciiTheme="minorHAnsi" w:hAnsiTheme="minorHAnsi" w:cstheme="minorHAnsi"/>
        </w:rPr>
        <w:t>来自上下文：部分参数来自上下文中，从上下文中获取已经填写过的参数。</w:t>
      </w:r>
    </w:p>
    <w:p w:rsidR="008C32B1" w:rsidRPr="009C14DA" w:rsidRDefault="00B961D3" w:rsidP="00056FC5">
      <w:pPr>
        <w:pStyle w:val="a4"/>
        <w:jc w:val="center"/>
        <w:rPr>
          <w:rFonts w:asciiTheme="minorHAnsi" w:hAnsiTheme="minorHAnsi" w:cstheme="minorHAnsi"/>
        </w:rPr>
      </w:pPr>
      <w:r w:rsidRPr="009C14DA">
        <w:rPr>
          <w:rFonts w:asciiTheme="minorHAnsi" w:hAnsiTheme="minorHAnsi" w:cstheme="minorHAnsi"/>
          <w:noProof/>
        </w:rPr>
        <w:drawing>
          <wp:inline distT="0" distB="0" distL="0" distR="0">
            <wp:extent cx="4486910" cy="3469005"/>
            <wp:effectExtent l="19050" t="0" r="889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486910" cy="3469005"/>
                    </a:xfrm>
                    <a:prstGeom prst="rect">
                      <a:avLst/>
                    </a:prstGeom>
                    <a:noFill/>
                    <a:ln w="9525">
                      <a:noFill/>
                      <a:miter lim="800000"/>
                      <a:headEnd/>
                      <a:tailEnd/>
                    </a:ln>
                  </pic:spPr>
                </pic:pic>
              </a:graphicData>
            </a:graphic>
          </wp:inline>
        </w:drawing>
      </w:r>
    </w:p>
    <w:p w:rsidR="00FC51FC" w:rsidRPr="009C14DA" w:rsidRDefault="00FC51FC" w:rsidP="00FC51FC">
      <w:pPr>
        <w:pStyle w:val="30"/>
        <w:numPr>
          <w:ilvl w:val="2"/>
          <w:numId w:val="14"/>
        </w:numPr>
        <w:rPr>
          <w:rFonts w:asciiTheme="minorHAnsi" w:hAnsiTheme="minorHAnsi" w:cstheme="minorHAnsi"/>
          <w:sz w:val="24"/>
          <w:szCs w:val="24"/>
        </w:rPr>
      </w:pPr>
      <w:bookmarkStart w:id="8" w:name="_Toc399485654"/>
      <w:r w:rsidRPr="009C14DA">
        <w:rPr>
          <w:rFonts w:asciiTheme="minorHAnsi" w:hAnsiTheme="minorHAnsi" w:cstheme="minorHAnsi"/>
          <w:sz w:val="24"/>
          <w:szCs w:val="24"/>
        </w:rPr>
        <w:t>用户定义接收消息默认处理</w:t>
      </w:r>
      <w:bookmarkEnd w:id="8"/>
    </w:p>
    <w:p w:rsidR="00286758" w:rsidRPr="009C14DA" w:rsidRDefault="00C65030" w:rsidP="00286758">
      <w:pPr>
        <w:pStyle w:val="a4"/>
        <w:rPr>
          <w:rFonts w:asciiTheme="minorHAnsi" w:hAnsiTheme="minorHAnsi" w:cstheme="minorHAnsi"/>
        </w:rPr>
      </w:pPr>
      <w:r w:rsidRPr="009C14DA">
        <w:rPr>
          <w:rFonts w:asciiTheme="minorHAnsi" w:hAnsiTheme="minorHAnsi" w:cstheme="minorHAnsi"/>
        </w:rPr>
        <w:t>当工具接收到消息时，需要决定如何响应该消息。如果测试脚本中规定了响应方法，那么按照测试脚本执行即可，如果测试脚本中没有规定响应方法，就要通过知识库来查询默认的响应方法。默认的响应方法也是业务相关的内容，因此也需要交给用户来定义。</w:t>
      </w:r>
    </w:p>
    <w:p w:rsidR="00C65030" w:rsidRPr="009C14DA" w:rsidRDefault="00C65030" w:rsidP="00286758">
      <w:pPr>
        <w:pStyle w:val="a4"/>
        <w:rPr>
          <w:rFonts w:asciiTheme="minorHAnsi" w:hAnsiTheme="minorHAnsi" w:cstheme="minorHAnsi"/>
        </w:rPr>
      </w:pPr>
      <w:r w:rsidRPr="009C14DA">
        <w:rPr>
          <w:rFonts w:asciiTheme="minorHAnsi" w:hAnsiTheme="minorHAnsi" w:cstheme="minorHAnsi"/>
        </w:rPr>
        <w:t>定义一个响应方法时，需要包含如下几部分内容：</w:t>
      </w:r>
    </w:p>
    <w:p w:rsidR="00C65030" w:rsidRPr="009C14DA" w:rsidRDefault="00C65030" w:rsidP="00620076">
      <w:pPr>
        <w:pStyle w:val="a4"/>
        <w:numPr>
          <w:ilvl w:val="0"/>
          <w:numId w:val="22"/>
        </w:numPr>
        <w:rPr>
          <w:rFonts w:asciiTheme="minorHAnsi" w:hAnsiTheme="minorHAnsi" w:cstheme="minorHAnsi"/>
        </w:rPr>
      </w:pPr>
      <w:r w:rsidRPr="009C14DA">
        <w:rPr>
          <w:rFonts w:asciiTheme="minorHAnsi" w:hAnsiTheme="minorHAnsi" w:cstheme="minorHAnsi"/>
        </w:rPr>
        <w:t>如何根据接收到的消息找到响应方法，即该方法的消息特征；</w:t>
      </w:r>
    </w:p>
    <w:p w:rsidR="00C65030" w:rsidRPr="009C14DA" w:rsidRDefault="00C65030" w:rsidP="00620076">
      <w:pPr>
        <w:pStyle w:val="a4"/>
        <w:numPr>
          <w:ilvl w:val="0"/>
          <w:numId w:val="22"/>
        </w:numPr>
        <w:rPr>
          <w:rFonts w:asciiTheme="minorHAnsi" w:hAnsiTheme="minorHAnsi" w:cstheme="minorHAnsi"/>
        </w:rPr>
      </w:pPr>
      <w:r w:rsidRPr="009C14DA">
        <w:rPr>
          <w:rFonts w:asciiTheme="minorHAnsi" w:hAnsiTheme="minorHAnsi" w:cstheme="minorHAnsi"/>
        </w:rPr>
        <w:t>在这次响应中，需要哪些上下文，如何找到；</w:t>
      </w:r>
    </w:p>
    <w:p w:rsidR="00C65030" w:rsidRPr="009C14DA" w:rsidRDefault="00527827" w:rsidP="00620076">
      <w:pPr>
        <w:pStyle w:val="a4"/>
        <w:numPr>
          <w:ilvl w:val="0"/>
          <w:numId w:val="22"/>
        </w:numPr>
        <w:rPr>
          <w:rFonts w:asciiTheme="minorHAnsi" w:hAnsiTheme="minorHAnsi" w:cstheme="minorHAnsi"/>
        </w:rPr>
      </w:pPr>
      <w:r w:rsidRPr="009C14DA">
        <w:rPr>
          <w:rFonts w:asciiTheme="minorHAnsi" w:hAnsiTheme="minorHAnsi" w:cstheme="minorHAnsi"/>
        </w:rPr>
        <w:t>在这次响应中，需要发送哪些消息，如何在消息中填写上下文相关</w:t>
      </w:r>
      <w:r w:rsidR="00C65030" w:rsidRPr="009C14DA">
        <w:rPr>
          <w:rFonts w:asciiTheme="minorHAnsi" w:hAnsiTheme="minorHAnsi" w:cstheme="minorHAnsi"/>
        </w:rPr>
        <w:t>字段；</w:t>
      </w:r>
    </w:p>
    <w:p w:rsidR="00C65030" w:rsidRPr="009C14DA" w:rsidRDefault="00C65030" w:rsidP="00620076">
      <w:pPr>
        <w:pStyle w:val="a4"/>
        <w:numPr>
          <w:ilvl w:val="0"/>
          <w:numId w:val="22"/>
        </w:numPr>
        <w:rPr>
          <w:rFonts w:asciiTheme="minorHAnsi" w:hAnsiTheme="minorHAnsi" w:cstheme="minorHAnsi"/>
        </w:rPr>
      </w:pPr>
      <w:r w:rsidRPr="009C14DA">
        <w:rPr>
          <w:rFonts w:asciiTheme="minorHAnsi" w:hAnsiTheme="minorHAnsi" w:cstheme="minorHAnsi"/>
        </w:rPr>
        <w:t>如果必要的话，如何更新上下文中的数据；</w:t>
      </w:r>
    </w:p>
    <w:p w:rsidR="00C65030" w:rsidRPr="009C14DA" w:rsidRDefault="00C65030" w:rsidP="00620076">
      <w:pPr>
        <w:pStyle w:val="a4"/>
        <w:numPr>
          <w:ilvl w:val="0"/>
          <w:numId w:val="22"/>
        </w:numPr>
        <w:rPr>
          <w:rFonts w:asciiTheme="minorHAnsi" w:hAnsiTheme="minorHAnsi" w:cstheme="minorHAnsi"/>
        </w:rPr>
      </w:pPr>
      <w:r w:rsidRPr="009C14DA">
        <w:rPr>
          <w:rFonts w:asciiTheme="minorHAnsi" w:hAnsiTheme="minorHAnsi" w:cstheme="minorHAnsi"/>
        </w:rPr>
        <w:t>如果必要的话，如何删除已经存在的上下文。</w:t>
      </w:r>
    </w:p>
    <w:p w:rsidR="006F6EBE" w:rsidRPr="009C14DA" w:rsidRDefault="003938EA" w:rsidP="006F6EBE">
      <w:pPr>
        <w:pStyle w:val="a4"/>
        <w:jc w:val="center"/>
        <w:rPr>
          <w:rFonts w:asciiTheme="minorHAnsi" w:hAnsiTheme="minorHAnsi" w:cstheme="minorHAnsi"/>
        </w:rPr>
      </w:pPr>
      <w:r w:rsidRPr="009C14DA">
        <w:rPr>
          <w:rFonts w:asciiTheme="minorHAnsi" w:hAnsiTheme="minorHAnsi" w:cstheme="minorHAnsi"/>
          <w:noProof/>
        </w:rPr>
        <w:lastRenderedPageBreak/>
        <w:drawing>
          <wp:inline distT="0" distB="0" distL="0" distR="0">
            <wp:extent cx="4355465" cy="3469005"/>
            <wp:effectExtent l="19050" t="0" r="698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355465" cy="3469005"/>
                    </a:xfrm>
                    <a:prstGeom prst="rect">
                      <a:avLst/>
                    </a:prstGeom>
                    <a:noFill/>
                    <a:ln w="9525">
                      <a:noFill/>
                      <a:miter lim="800000"/>
                      <a:headEnd/>
                      <a:tailEnd/>
                    </a:ln>
                  </pic:spPr>
                </pic:pic>
              </a:graphicData>
            </a:graphic>
          </wp:inline>
        </w:drawing>
      </w:r>
    </w:p>
    <w:p w:rsidR="00CD51C8" w:rsidRPr="009C14DA" w:rsidRDefault="00CD51C8" w:rsidP="00FC51FC">
      <w:pPr>
        <w:pStyle w:val="30"/>
        <w:numPr>
          <w:ilvl w:val="2"/>
          <w:numId w:val="14"/>
        </w:numPr>
        <w:rPr>
          <w:rFonts w:asciiTheme="minorHAnsi" w:hAnsiTheme="minorHAnsi" w:cstheme="minorHAnsi"/>
          <w:sz w:val="24"/>
          <w:szCs w:val="24"/>
        </w:rPr>
      </w:pPr>
      <w:bookmarkStart w:id="9" w:name="_Toc399485655"/>
      <w:r w:rsidRPr="009C14DA">
        <w:rPr>
          <w:rFonts w:asciiTheme="minorHAnsi" w:hAnsiTheme="minorHAnsi" w:cstheme="minorHAnsi"/>
          <w:sz w:val="24"/>
          <w:szCs w:val="24"/>
        </w:rPr>
        <w:t>一次测试的开始与结束</w:t>
      </w:r>
      <w:bookmarkEnd w:id="9"/>
    </w:p>
    <w:p w:rsidR="00CD51C8" w:rsidRPr="009C14DA" w:rsidRDefault="00CD51C8" w:rsidP="00CD51C8">
      <w:pPr>
        <w:pStyle w:val="a4"/>
        <w:rPr>
          <w:rFonts w:asciiTheme="minorHAnsi" w:hAnsiTheme="minorHAnsi" w:cstheme="minorHAnsi"/>
        </w:rPr>
      </w:pPr>
      <w:r w:rsidRPr="009C14DA">
        <w:rPr>
          <w:rFonts w:asciiTheme="minorHAnsi" w:hAnsiTheme="minorHAnsi" w:cstheme="minorHAnsi"/>
        </w:rPr>
        <w:t>工具需要通知知识库一次测试的开始与结束，并携带本次测试</w:t>
      </w:r>
      <w:r w:rsidRPr="009C14DA">
        <w:rPr>
          <w:rFonts w:asciiTheme="minorHAnsi" w:hAnsiTheme="minorHAnsi" w:cstheme="minorHAnsi"/>
        </w:rPr>
        <w:t>ID</w:t>
      </w:r>
      <w:r w:rsidRPr="009C14DA">
        <w:rPr>
          <w:rFonts w:asciiTheme="minorHAnsi" w:hAnsiTheme="minorHAnsi" w:cstheme="minorHAnsi"/>
        </w:rPr>
        <w:t>。</w:t>
      </w:r>
    </w:p>
    <w:p w:rsidR="00CD51C8" w:rsidRPr="009C14DA" w:rsidRDefault="00CD51C8" w:rsidP="00CD51C8">
      <w:pPr>
        <w:pStyle w:val="a4"/>
        <w:rPr>
          <w:rFonts w:asciiTheme="minorHAnsi" w:hAnsiTheme="minorHAnsi" w:cstheme="minorHAnsi"/>
        </w:rPr>
      </w:pPr>
      <w:r w:rsidRPr="009C14DA">
        <w:rPr>
          <w:rFonts w:asciiTheme="minorHAnsi" w:hAnsiTheme="minorHAnsi" w:cstheme="minorHAnsi"/>
        </w:rPr>
        <w:t>这样做的作用有两个：</w:t>
      </w:r>
    </w:p>
    <w:p w:rsidR="00CD51C8" w:rsidRPr="009C14DA" w:rsidRDefault="00CD51C8" w:rsidP="00620076">
      <w:pPr>
        <w:pStyle w:val="a4"/>
        <w:numPr>
          <w:ilvl w:val="0"/>
          <w:numId w:val="23"/>
        </w:numPr>
        <w:rPr>
          <w:rFonts w:asciiTheme="minorHAnsi" w:hAnsiTheme="minorHAnsi" w:cstheme="minorHAnsi"/>
        </w:rPr>
      </w:pPr>
      <w:r w:rsidRPr="009C14DA">
        <w:rPr>
          <w:rFonts w:asciiTheme="minorHAnsi" w:hAnsiTheme="minorHAnsi" w:cstheme="minorHAnsi"/>
        </w:rPr>
        <w:t>建立工具与知识库见的会话，一次测试执行使用一个会话；</w:t>
      </w:r>
    </w:p>
    <w:p w:rsidR="00CD51C8" w:rsidRPr="009C14DA" w:rsidRDefault="00CD51C8" w:rsidP="00620076">
      <w:pPr>
        <w:pStyle w:val="a4"/>
        <w:numPr>
          <w:ilvl w:val="0"/>
          <w:numId w:val="23"/>
        </w:numPr>
        <w:rPr>
          <w:rFonts w:asciiTheme="minorHAnsi" w:hAnsiTheme="minorHAnsi" w:cstheme="minorHAnsi"/>
        </w:rPr>
      </w:pPr>
      <w:r w:rsidRPr="009C14DA">
        <w:rPr>
          <w:rFonts w:asciiTheme="minorHAnsi" w:hAnsiTheme="minorHAnsi" w:cstheme="minorHAnsi"/>
        </w:rPr>
        <w:t>定义知识库中上下文的生存期，所有上下文将在一次测试结束后销毁。</w:t>
      </w:r>
    </w:p>
    <w:p w:rsidR="00994485" w:rsidRPr="009C14DA" w:rsidRDefault="00983CFE" w:rsidP="00994485">
      <w:pPr>
        <w:pStyle w:val="a4"/>
        <w:jc w:val="center"/>
        <w:rPr>
          <w:rFonts w:asciiTheme="minorHAnsi" w:hAnsiTheme="minorHAnsi" w:cstheme="minorHAnsi"/>
        </w:rPr>
      </w:pPr>
      <w:r w:rsidRPr="009C14DA">
        <w:rPr>
          <w:rFonts w:asciiTheme="minorHAnsi" w:hAnsiTheme="minorHAnsi" w:cstheme="minorHAnsi"/>
          <w:noProof/>
        </w:rPr>
        <w:drawing>
          <wp:inline distT="0" distB="0" distL="0" distR="0">
            <wp:extent cx="3893185" cy="2054860"/>
            <wp:effectExtent l="19050" t="0" r="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3893185" cy="2054860"/>
                    </a:xfrm>
                    <a:prstGeom prst="rect">
                      <a:avLst/>
                    </a:prstGeom>
                    <a:noFill/>
                    <a:ln w="9525">
                      <a:noFill/>
                      <a:miter lim="800000"/>
                      <a:headEnd/>
                      <a:tailEnd/>
                    </a:ln>
                  </pic:spPr>
                </pic:pic>
              </a:graphicData>
            </a:graphic>
          </wp:inline>
        </w:drawing>
      </w:r>
    </w:p>
    <w:p w:rsidR="00FC51FC" w:rsidRPr="009C14DA" w:rsidRDefault="00FC51FC" w:rsidP="00FC51FC">
      <w:pPr>
        <w:pStyle w:val="30"/>
        <w:numPr>
          <w:ilvl w:val="2"/>
          <w:numId w:val="14"/>
        </w:numPr>
        <w:rPr>
          <w:rFonts w:asciiTheme="minorHAnsi" w:hAnsiTheme="minorHAnsi" w:cstheme="minorHAnsi"/>
          <w:sz w:val="24"/>
          <w:szCs w:val="24"/>
        </w:rPr>
      </w:pPr>
      <w:bookmarkStart w:id="10" w:name="_Toc399485656"/>
      <w:r w:rsidRPr="009C14DA">
        <w:rPr>
          <w:rFonts w:asciiTheme="minorHAnsi" w:hAnsiTheme="minorHAnsi" w:cstheme="minorHAnsi"/>
          <w:sz w:val="24"/>
          <w:szCs w:val="24"/>
        </w:rPr>
        <w:t>工具接收消息</w:t>
      </w:r>
      <w:bookmarkEnd w:id="10"/>
    </w:p>
    <w:p w:rsidR="00AD1F67" w:rsidRPr="009C14DA" w:rsidRDefault="006F7909" w:rsidP="00286758">
      <w:pPr>
        <w:pStyle w:val="a4"/>
        <w:rPr>
          <w:rFonts w:asciiTheme="minorHAnsi" w:hAnsiTheme="minorHAnsi" w:cstheme="minorHAnsi"/>
        </w:rPr>
      </w:pPr>
      <w:r w:rsidRPr="009C14DA">
        <w:rPr>
          <w:rFonts w:asciiTheme="minorHAnsi" w:hAnsiTheme="minorHAnsi" w:cstheme="minorHAnsi"/>
        </w:rPr>
        <w:t>测试工具接收到一个消息，</w:t>
      </w:r>
      <w:r w:rsidR="00AD1F67" w:rsidRPr="009C14DA">
        <w:rPr>
          <w:rFonts w:asciiTheme="minorHAnsi" w:hAnsiTheme="minorHAnsi" w:cstheme="minorHAnsi"/>
        </w:rPr>
        <w:t>无论该消息是否在测试脚本中定义，都</w:t>
      </w:r>
      <w:r w:rsidRPr="009C14DA">
        <w:rPr>
          <w:rFonts w:asciiTheme="minorHAnsi" w:hAnsiTheme="minorHAnsi" w:cstheme="minorHAnsi"/>
        </w:rPr>
        <w:t>要</w:t>
      </w:r>
      <w:del w:id="11" w:author="yy" w:date="2014-10-20T14:45:00Z">
        <w:r w:rsidR="00AD1F67" w:rsidRPr="009C14DA" w:rsidDel="00C81EF8">
          <w:rPr>
            <w:rFonts w:asciiTheme="minorHAnsi" w:hAnsiTheme="minorHAnsi" w:cstheme="minorHAnsi"/>
          </w:rPr>
          <w:delText>携带当前测试的测试</w:delText>
        </w:r>
        <w:r w:rsidR="00AD1F67" w:rsidRPr="009C14DA" w:rsidDel="00C81EF8">
          <w:rPr>
            <w:rFonts w:asciiTheme="minorHAnsi" w:hAnsiTheme="minorHAnsi" w:cstheme="minorHAnsi"/>
          </w:rPr>
          <w:delText>ID</w:delText>
        </w:r>
        <w:r w:rsidR="00AD1F67" w:rsidRPr="009C14DA" w:rsidDel="00C81EF8">
          <w:rPr>
            <w:rFonts w:asciiTheme="minorHAnsi" w:hAnsiTheme="minorHAnsi" w:cstheme="minorHAnsi"/>
          </w:rPr>
          <w:delText>与收到的消息，</w:delText>
        </w:r>
      </w:del>
      <w:r w:rsidR="00AD1F67" w:rsidRPr="009C14DA">
        <w:rPr>
          <w:rFonts w:asciiTheme="minorHAnsi" w:hAnsiTheme="minorHAnsi" w:cstheme="minorHAnsi"/>
        </w:rPr>
        <w:t>进行</w:t>
      </w:r>
      <w:r w:rsidRPr="009C14DA">
        <w:rPr>
          <w:rFonts w:asciiTheme="minorHAnsi" w:hAnsiTheme="minorHAnsi" w:cstheme="minorHAnsi"/>
        </w:rPr>
        <w:t>知识库</w:t>
      </w:r>
      <w:r w:rsidR="00AD1F67" w:rsidRPr="009C14DA">
        <w:rPr>
          <w:rFonts w:asciiTheme="minorHAnsi" w:hAnsiTheme="minorHAnsi" w:cstheme="minorHAnsi"/>
        </w:rPr>
        <w:t>的查询，以便完成：</w:t>
      </w:r>
    </w:p>
    <w:p w:rsidR="006F7909" w:rsidRPr="009C14DA" w:rsidRDefault="00AD1F67" w:rsidP="00620076">
      <w:pPr>
        <w:pStyle w:val="a4"/>
        <w:numPr>
          <w:ilvl w:val="0"/>
          <w:numId w:val="24"/>
        </w:numPr>
        <w:rPr>
          <w:rFonts w:asciiTheme="minorHAnsi" w:hAnsiTheme="minorHAnsi" w:cstheme="minorHAnsi"/>
        </w:rPr>
      </w:pPr>
      <w:r w:rsidRPr="009C14DA">
        <w:rPr>
          <w:rFonts w:asciiTheme="minorHAnsi" w:hAnsiTheme="minorHAnsi" w:cstheme="minorHAnsi"/>
        </w:rPr>
        <w:t>使得知识库能够保存收到消息中的信息到上下文中；</w:t>
      </w:r>
    </w:p>
    <w:p w:rsidR="00AD1F67" w:rsidRPr="009C14DA" w:rsidRDefault="00AD1F67" w:rsidP="00620076">
      <w:pPr>
        <w:pStyle w:val="a4"/>
        <w:numPr>
          <w:ilvl w:val="0"/>
          <w:numId w:val="24"/>
        </w:numPr>
        <w:rPr>
          <w:rFonts w:asciiTheme="minorHAnsi" w:hAnsiTheme="minorHAnsi" w:cstheme="minorHAnsi"/>
        </w:rPr>
      </w:pPr>
      <w:r w:rsidRPr="009C14DA">
        <w:rPr>
          <w:rFonts w:asciiTheme="minorHAnsi" w:hAnsiTheme="minorHAnsi" w:cstheme="minorHAnsi"/>
        </w:rPr>
        <w:t>获取默认响应方法。</w:t>
      </w:r>
    </w:p>
    <w:p w:rsidR="00286758" w:rsidRPr="009C14DA" w:rsidRDefault="006F7909" w:rsidP="00286758">
      <w:pPr>
        <w:pStyle w:val="a4"/>
        <w:rPr>
          <w:rFonts w:asciiTheme="minorHAnsi" w:hAnsiTheme="minorHAnsi" w:cstheme="minorHAnsi"/>
        </w:rPr>
      </w:pPr>
      <w:r w:rsidRPr="009C14DA">
        <w:rPr>
          <w:rFonts w:asciiTheme="minorHAnsi" w:hAnsiTheme="minorHAnsi" w:cstheme="minorHAnsi"/>
        </w:rPr>
        <w:t>知识库通过收到的消息与各种处理的特征进行匹配，将与该消息对应的响应方法发送给</w:t>
      </w:r>
      <w:r w:rsidRPr="009C14DA">
        <w:rPr>
          <w:rFonts w:asciiTheme="minorHAnsi" w:hAnsiTheme="minorHAnsi" w:cstheme="minorHAnsi"/>
        </w:rPr>
        <w:lastRenderedPageBreak/>
        <w:t>工具，其中携带若干</w:t>
      </w:r>
      <w:proofErr w:type="gramStart"/>
      <w:r w:rsidRPr="009C14DA">
        <w:rPr>
          <w:rFonts w:asciiTheme="minorHAnsi" w:hAnsiTheme="minorHAnsi" w:cstheme="minorHAnsi"/>
        </w:rPr>
        <w:t>条需要</w:t>
      </w:r>
      <w:proofErr w:type="gramEnd"/>
      <w:r w:rsidRPr="009C14DA">
        <w:rPr>
          <w:rFonts w:asciiTheme="minorHAnsi" w:hAnsiTheme="minorHAnsi" w:cstheme="minorHAnsi"/>
        </w:rPr>
        <w:t>发送的消息。这些消息中的参数不是完全填充的，工具后续需要发送时，需要再次查询知识库应该如何填写这些消息。</w:t>
      </w:r>
    </w:p>
    <w:p w:rsidR="006F7909" w:rsidRPr="009C14DA" w:rsidRDefault="006F7909" w:rsidP="00286758">
      <w:pPr>
        <w:pStyle w:val="a4"/>
        <w:rPr>
          <w:rFonts w:asciiTheme="minorHAnsi" w:hAnsiTheme="minorHAnsi" w:cstheme="minorHAnsi"/>
        </w:rPr>
      </w:pPr>
      <w:del w:id="12" w:author="yy" w:date="2014-10-20T14:46:00Z">
        <w:r w:rsidRPr="009C14DA" w:rsidDel="00C81EF8">
          <w:rPr>
            <w:rFonts w:asciiTheme="minorHAnsi" w:hAnsiTheme="minorHAnsi" w:cstheme="minorHAnsi"/>
          </w:rPr>
          <w:delText>测试工具携带测试</w:delText>
        </w:r>
        <w:r w:rsidRPr="009C14DA" w:rsidDel="00C81EF8">
          <w:rPr>
            <w:rFonts w:asciiTheme="minorHAnsi" w:hAnsiTheme="minorHAnsi" w:cstheme="minorHAnsi"/>
          </w:rPr>
          <w:delText>ID</w:delText>
        </w:r>
        <w:r w:rsidRPr="009C14DA" w:rsidDel="00C81EF8">
          <w:rPr>
            <w:rFonts w:asciiTheme="minorHAnsi" w:hAnsiTheme="minorHAnsi" w:cstheme="minorHAnsi"/>
          </w:rPr>
          <w:delText>的目的，是找到与本次测试关联的上下文，</w:delText>
        </w:r>
      </w:del>
      <w:r w:rsidRPr="009C14DA">
        <w:rPr>
          <w:rFonts w:asciiTheme="minorHAnsi" w:hAnsiTheme="minorHAnsi" w:cstheme="minorHAnsi"/>
        </w:rPr>
        <w:t>上下文只在一次测试的执行过程中存在，测试完成后上下文将被销毁。</w:t>
      </w:r>
    </w:p>
    <w:p w:rsidR="00AD1F67" w:rsidRPr="009C14DA" w:rsidRDefault="00AD1F67" w:rsidP="00286758">
      <w:pPr>
        <w:pStyle w:val="a4"/>
        <w:rPr>
          <w:rFonts w:asciiTheme="minorHAnsi" w:hAnsiTheme="minorHAnsi" w:cstheme="minorHAnsi"/>
        </w:rPr>
      </w:pPr>
      <w:r w:rsidRPr="009C14DA">
        <w:rPr>
          <w:rFonts w:asciiTheme="minorHAnsi" w:hAnsiTheme="minorHAnsi" w:cstheme="minorHAnsi"/>
        </w:rPr>
        <w:t>工具收到默认响应方法后，根据测试脚本中是否有消息描述来决定是否需要使用默认响应方法。</w:t>
      </w:r>
    </w:p>
    <w:p w:rsidR="009A6483" w:rsidRPr="009C14DA" w:rsidRDefault="002F4117" w:rsidP="008B7257">
      <w:pPr>
        <w:pStyle w:val="a4"/>
        <w:jc w:val="center"/>
        <w:rPr>
          <w:rFonts w:asciiTheme="minorHAnsi" w:hAnsiTheme="minorHAnsi" w:cstheme="minorHAnsi"/>
        </w:rPr>
      </w:pPr>
      <w:r w:rsidRPr="009C14DA">
        <w:rPr>
          <w:rFonts w:asciiTheme="minorHAnsi" w:hAnsiTheme="minorHAnsi" w:cstheme="minorHAnsi"/>
          <w:noProof/>
        </w:rPr>
        <w:drawing>
          <wp:inline distT="0" distB="0" distL="0" distR="0">
            <wp:extent cx="5260340" cy="4213860"/>
            <wp:effectExtent l="1905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60340" cy="4213860"/>
                    </a:xfrm>
                    <a:prstGeom prst="rect">
                      <a:avLst/>
                    </a:prstGeom>
                    <a:noFill/>
                    <a:ln w="9525">
                      <a:noFill/>
                      <a:miter lim="800000"/>
                      <a:headEnd/>
                      <a:tailEnd/>
                    </a:ln>
                  </pic:spPr>
                </pic:pic>
              </a:graphicData>
            </a:graphic>
          </wp:inline>
        </w:drawing>
      </w:r>
    </w:p>
    <w:p w:rsidR="00FC51FC" w:rsidRPr="009C14DA" w:rsidRDefault="00FC51FC" w:rsidP="00FC51FC">
      <w:pPr>
        <w:pStyle w:val="30"/>
        <w:numPr>
          <w:ilvl w:val="2"/>
          <w:numId w:val="14"/>
        </w:numPr>
        <w:rPr>
          <w:rFonts w:asciiTheme="minorHAnsi" w:hAnsiTheme="minorHAnsi" w:cstheme="minorHAnsi"/>
          <w:sz w:val="24"/>
          <w:szCs w:val="24"/>
        </w:rPr>
      </w:pPr>
      <w:bookmarkStart w:id="13" w:name="_Toc399485657"/>
      <w:r w:rsidRPr="009C14DA">
        <w:rPr>
          <w:rFonts w:asciiTheme="minorHAnsi" w:hAnsiTheme="minorHAnsi" w:cstheme="minorHAnsi"/>
          <w:sz w:val="24"/>
          <w:szCs w:val="24"/>
        </w:rPr>
        <w:t>工具发送消息</w:t>
      </w:r>
      <w:bookmarkEnd w:id="13"/>
    </w:p>
    <w:p w:rsidR="00286758" w:rsidRPr="009C14DA" w:rsidRDefault="00E45342" w:rsidP="00286758">
      <w:pPr>
        <w:pStyle w:val="a4"/>
        <w:rPr>
          <w:rFonts w:asciiTheme="minorHAnsi" w:hAnsiTheme="minorHAnsi" w:cstheme="minorHAnsi"/>
        </w:rPr>
      </w:pPr>
      <w:r w:rsidRPr="009C14DA">
        <w:rPr>
          <w:rFonts w:asciiTheme="minorHAnsi" w:hAnsiTheme="minorHAnsi" w:cstheme="minorHAnsi"/>
        </w:rPr>
        <w:t>测试工具将要发送一个消息，无论消息来源是测试脚本中定义的还是从知识库的默认响应中得到的，都需要查询知识库，明确默认值的填写方式。</w:t>
      </w:r>
    </w:p>
    <w:p w:rsidR="00E45342" w:rsidRPr="009C14DA" w:rsidRDefault="00E45342" w:rsidP="00286758">
      <w:pPr>
        <w:pStyle w:val="a4"/>
        <w:rPr>
          <w:rFonts w:asciiTheme="minorHAnsi" w:hAnsiTheme="minorHAnsi" w:cstheme="minorHAnsi"/>
        </w:rPr>
      </w:pPr>
      <w:r w:rsidRPr="009C14DA">
        <w:rPr>
          <w:rFonts w:asciiTheme="minorHAnsi" w:hAnsiTheme="minorHAnsi" w:cstheme="minorHAnsi"/>
        </w:rPr>
        <w:t>测试工具将部分填写的消息发送到知识库中，知识库按照该消息的默认值填写</w:t>
      </w:r>
      <w:r w:rsidR="00041229" w:rsidRPr="009C14DA">
        <w:rPr>
          <w:rFonts w:asciiTheme="minorHAnsi" w:hAnsiTheme="minorHAnsi" w:cstheme="minorHAnsi"/>
        </w:rPr>
        <w:t>其余字段，并将填写结果发送给测试工具。测试工具按照填写结果发送消息，完成测试执行。</w:t>
      </w:r>
    </w:p>
    <w:p w:rsidR="001211D4" w:rsidRPr="009C14DA" w:rsidRDefault="00FF54B2" w:rsidP="001211D4">
      <w:pPr>
        <w:pStyle w:val="a4"/>
        <w:jc w:val="center"/>
        <w:rPr>
          <w:rFonts w:asciiTheme="minorHAnsi" w:hAnsiTheme="minorHAnsi" w:cstheme="minorHAnsi"/>
          <w:noProof/>
        </w:rPr>
      </w:pPr>
      <w:r w:rsidRPr="009C14DA">
        <w:rPr>
          <w:rFonts w:asciiTheme="minorHAnsi" w:hAnsiTheme="minorHAnsi" w:cstheme="minorHAnsi"/>
          <w:noProof/>
        </w:rPr>
        <w:lastRenderedPageBreak/>
        <w:drawing>
          <wp:inline distT="0" distB="0" distL="0" distR="0">
            <wp:extent cx="5274310" cy="3678050"/>
            <wp:effectExtent l="19050" t="0" r="254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274310" cy="3678050"/>
                    </a:xfrm>
                    <a:prstGeom prst="rect">
                      <a:avLst/>
                    </a:prstGeom>
                    <a:noFill/>
                    <a:ln w="9525">
                      <a:noFill/>
                      <a:miter lim="800000"/>
                      <a:headEnd/>
                      <a:tailEnd/>
                    </a:ln>
                  </pic:spPr>
                </pic:pic>
              </a:graphicData>
            </a:graphic>
          </wp:inline>
        </w:drawing>
      </w:r>
    </w:p>
    <w:p w:rsidR="005D31CA" w:rsidRPr="009C14DA" w:rsidRDefault="00F1356D" w:rsidP="005D31CA">
      <w:pPr>
        <w:pStyle w:val="22"/>
        <w:numPr>
          <w:ilvl w:val="1"/>
          <w:numId w:val="14"/>
        </w:numPr>
        <w:tabs>
          <w:tab w:val="clear" w:pos="360"/>
          <w:tab w:val="num" w:pos="540"/>
        </w:tabs>
        <w:ind w:left="540" w:hanging="540"/>
        <w:rPr>
          <w:rFonts w:asciiTheme="minorHAnsi" w:hAnsiTheme="minorHAnsi" w:cstheme="minorHAnsi"/>
          <w:sz w:val="28"/>
          <w:szCs w:val="28"/>
        </w:rPr>
      </w:pPr>
      <w:bookmarkStart w:id="14" w:name="_Toc399485658"/>
      <w:r w:rsidRPr="009C14DA">
        <w:rPr>
          <w:rFonts w:asciiTheme="minorHAnsi" w:hAnsiTheme="minorHAnsi" w:cstheme="minorHAnsi"/>
          <w:sz w:val="28"/>
          <w:szCs w:val="28"/>
        </w:rPr>
        <w:t>工具接口</w:t>
      </w:r>
      <w:bookmarkEnd w:id="14"/>
    </w:p>
    <w:p w:rsidR="00AB5BEC" w:rsidRPr="009C14DA" w:rsidRDefault="00AB5BEC" w:rsidP="00AB5BEC">
      <w:pPr>
        <w:pStyle w:val="30"/>
        <w:numPr>
          <w:ilvl w:val="2"/>
          <w:numId w:val="14"/>
        </w:numPr>
        <w:rPr>
          <w:rFonts w:asciiTheme="minorHAnsi" w:hAnsiTheme="minorHAnsi" w:cstheme="minorHAnsi"/>
          <w:sz w:val="24"/>
          <w:szCs w:val="24"/>
        </w:rPr>
      </w:pPr>
      <w:bookmarkStart w:id="15" w:name="_Toc399485659"/>
      <w:r w:rsidRPr="009C14DA">
        <w:rPr>
          <w:rFonts w:asciiTheme="minorHAnsi" w:hAnsiTheme="minorHAnsi" w:cstheme="minorHAnsi"/>
          <w:sz w:val="24"/>
          <w:szCs w:val="24"/>
        </w:rPr>
        <w:t>工具与知识库弱耦合</w:t>
      </w:r>
      <w:bookmarkEnd w:id="15"/>
    </w:p>
    <w:p w:rsidR="0018505B" w:rsidRPr="009C14DA" w:rsidRDefault="0018505B" w:rsidP="00AB5BEC">
      <w:pPr>
        <w:pStyle w:val="a4"/>
        <w:rPr>
          <w:rFonts w:asciiTheme="minorHAnsi" w:hAnsiTheme="minorHAnsi" w:cstheme="minorHAnsi"/>
        </w:rPr>
      </w:pPr>
      <w:r w:rsidRPr="009C14DA">
        <w:rPr>
          <w:rFonts w:asciiTheme="minorHAnsi" w:hAnsiTheme="minorHAnsi" w:cstheme="minorHAnsi"/>
        </w:rPr>
        <w:t>测试工具负责执行过程中相对不变的部分，即：如何按照给定的业务脚本，在各个模拟接口上收发消息。在这个过程中，消息的内容不应影响工具的处理逻辑。知识库负责测试执行过程中随业务变化的部分，即：为完成给定的测试，测试工具需要收发什么样的消息。知识库根据运行期的实际情况，告知工具应该如何响应，自身不负责消息的收发。</w:t>
      </w:r>
    </w:p>
    <w:p w:rsidR="00AB5BEC" w:rsidRPr="009C14DA" w:rsidRDefault="0018505B" w:rsidP="00AB5BEC">
      <w:pPr>
        <w:pStyle w:val="a4"/>
        <w:rPr>
          <w:rFonts w:asciiTheme="minorHAnsi" w:hAnsiTheme="minorHAnsi" w:cstheme="minorHAnsi"/>
        </w:rPr>
      </w:pPr>
      <w:r w:rsidRPr="009C14DA">
        <w:rPr>
          <w:rFonts w:asciiTheme="minorHAnsi" w:hAnsiTheme="minorHAnsi" w:cstheme="minorHAnsi"/>
        </w:rPr>
        <w:t>测试场景复杂情况下，业务逻辑可能十分复杂，为了避免复杂的业务逻辑影响了工具，因此应将工具与知识库解耦，二者通过单一接口交互，避免因业务逻辑的变化影响到工具的处理。</w:t>
      </w:r>
    </w:p>
    <w:p w:rsidR="0018505B" w:rsidRPr="009C14DA" w:rsidRDefault="006F04AA" w:rsidP="0018505B">
      <w:pPr>
        <w:pStyle w:val="a4"/>
        <w:jc w:val="center"/>
        <w:rPr>
          <w:rFonts w:asciiTheme="minorHAnsi" w:hAnsiTheme="minorHAnsi" w:cstheme="minorHAnsi"/>
        </w:rPr>
      </w:pPr>
      <w:r w:rsidRPr="009C14DA">
        <w:rPr>
          <w:rFonts w:asciiTheme="minorHAnsi" w:hAnsiTheme="minorHAnsi" w:cstheme="minorHAnsi"/>
          <w:noProof/>
        </w:rPr>
        <w:lastRenderedPageBreak/>
        <w:drawing>
          <wp:inline distT="0" distB="0" distL="0" distR="0">
            <wp:extent cx="5274310" cy="3052681"/>
            <wp:effectExtent l="19050" t="0" r="2540"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274310" cy="3052681"/>
                    </a:xfrm>
                    <a:prstGeom prst="rect">
                      <a:avLst/>
                    </a:prstGeom>
                    <a:noFill/>
                    <a:ln w="9525">
                      <a:noFill/>
                      <a:miter lim="800000"/>
                      <a:headEnd/>
                      <a:tailEnd/>
                    </a:ln>
                  </pic:spPr>
                </pic:pic>
              </a:graphicData>
            </a:graphic>
          </wp:inline>
        </w:drawing>
      </w:r>
    </w:p>
    <w:p w:rsidR="00AB5BEC" w:rsidRPr="009C14DA" w:rsidRDefault="00AB5BEC" w:rsidP="00AB5BEC">
      <w:pPr>
        <w:pStyle w:val="30"/>
        <w:numPr>
          <w:ilvl w:val="2"/>
          <w:numId w:val="14"/>
        </w:numPr>
        <w:rPr>
          <w:rFonts w:asciiTheme="minorHAnsi" w:hAnsiTheme="minorHAnsi" w:cstheme="minorHAnsi"/>
          <w:sz w:val="24"/>
          <w:szCs w:val="24"/>
        </w:rPr>
      </w:pPr>
      <w:bookmarkStart w:id="16" w:name="_Toc399485660"/>
      <w:r w:rsidRPr="009C14DA">
        <w:rPr>
          <w:rFonts w:asciiTheme="minorHAnsi" w:hAnsiTheme="minorHAnsi" w:cstheme="minorHAnsi"/>
          <w:sz w:val="24"/>
          <w:szCs w:val="24"/>
        </w:rPr>
        <w:t>工具与知识库分工界面</w:t>
      </w:r>
      <w:bookmarkEnd w:id="16"/>
    </w:p>
    <w:p w:rsidR="0018505B" w:rsidRPr="009C14DA" w:rsidRDefault="0018505B" w:rsidP="0018505B">
      <w:pPr>
        <w:pStyle w:val="a4"/>
        <w:rPr>
          <w:rFonts w:asciiTheme="minorHAnsi" w:hAnsiTheme="minorHAnsi" w:cstheme="minorHAnsi"/>
        </w:rPr>
      </w:pPr>
      <w:r w:rsidRPr="009C14DA">
        <w:rPr>
          <w:rFonts w:asciiTheme="minorHAnsi" w:hAnsiTheme="minorHAnsi" w:cstheme="minorHAnsi"/>
        </w:rPr>
        <w:t>由于工具</w:t>
      </w:r>
      <w:r w:rsidR="00A8067F" w:rsidRPr="009C14DA">
        <w:rPr>
          <w:rFonts w:asciiTheme="minorHAnsi" w:hAnsiTheme="minorHAnsi" w:cstheme="minorHAnsi"/>
        </w:rPr>
        <w:t>在执行过程中，</w:t>
      </w:r>
      <w:r w:rsidRPr="009C14DA">
        <w:rPr>
          <w:rFonts w:asciiTheme="minorHAnsi" w:hAnsiTheme="minorHAnsi" w:cstheme="minorHAnsi"/>
        </w:rPr>
        <w:t>负责消息的编解码与收发，因此不可避免的，工具仍要处理一部分协议消息。知识库</w:t>
      </w:r>
      <w:r w:rsidR="00A8067F" w:rsidRPr="009C14DA">
        <w:rPr>
          <w:rFonts w:asciiTheme="minorHAnsi" w:hAnsiTheme="minorHAnsi" w:cstheme="minorHAnsi"/>
        </w:rPr>
        <w:t>负责业务逻辑，也需要处理各种协议消息。因此需要对知识库和工具分别处理哪些协议做出界定，以便保持接口清晰。</w:t>
      </w:r>
    </w:p>
    <w:p w:rsidR="00A8067F" w:rsidRPr="009C14DA" w:rsidRDefault="00A8067F" w:rsidP="0018505B">
      <w:pPr>
        <w:pStyle w:val="a4"/>
        <w:rPr>
          <w:rFonts w:asciiTheme="minorHAnsi" w:hAnsiTheme="minorHAnsi" w:cstheme="minorHAnsi"/>
        </w:rPr>
      </w:pPr>
      <w:r w:rsidRPr="009C14DA">
        <w:rPr>
          <w:rFonts w:asciiTheme="minorHAnsi" w:hAnsiTheme="minorHAnsi" w:cstheme="minorHAnsi"/>
        </w:rPr>
        <w:t>根据工具与知识库各自的职责可以看出，知识库负责的是业务相关的内容，而工具负责的是业务无关的内容。反映在协议上，知识库处理应用层协议，而工具处理网络</w:t>
      </w:r>
      <w:r w:rsidRPr="009C14DA">
        <w:rPr>
          <w:rFonts w:asciiTheme="minorHAnsi" w:hAnsiTheme="minorHAnsi" w:cstheme="minorHAnsi"/>
        </w:rPr>
        <w:t>/</w:t>
      </w:r>
      <w:r w:rsidRPr="009C14DA">
        <w:rPr>
          <w:rFonts w:asciiTheme="minorHAnsi" w:hAnsiTheme="minorHAnsi" w:cstheme="minorHAnsi"/>
        </w:rPr>
        <w:t>传输层协议。对应到</w:t>
      </w:r>
      <w:r w:rsidRPr="009C14DA">
        <w:rPr>
          <w:rFonts w:asciiTheme="minorHAnsi" w:hAnsiTheme="minorHAnsi" w:cstheme="minorHAnsi"/>
        </w:rPr>
        <w:t>PSTT</w:t>
      </w:r>
      <w:r w:rsidRPr="009C14DA">
        <w:rPr>
          <w:rFonts w:asciiTheme="minorHAnsi" w:hAnsiTheme="minorHAnsi" w:cstheme="minorHAnsi"/>
        </w:rPr>
        <w:t>中，所有需要用户在脚本里编写的消息，对应的上下文在知识库中管理，所有不需要用户编辑的消息层，如</w:t>
      </w:r>
      <w:r w:rsidRPr="009C14DA">
        <w:rPr>
          <w:rFonts w:asciiTheme="minorHAnsi" w:hAnsiTheme="minorHAnsi" w:cstheme="minorHAnsi"/>
        </w:rPr>
        <w:t>mtp3</w:t>
      </w:r>
      <w:r w:rsidRPr="009C14DA">
        <w:rPr>
          <w:rFonts w:asciiTheme="minorHAnsi" w:hAnsiTheme="minorHAnsi" w:cstheme="minorHAnsi"/>
        </w:rPr>
        <w:t>、</w:t>
      </w:r>
      <w:proofErr w:type="spellStart"/>
      <w:r w:rsidRPr="009C14DA">
        <w:rPr>
          <w:rFonts w:asciiTheme="minorHAnsi" w:hAnsiTheme="minorHAnsi" w:cstheme="minorHAnsi"/>
        </w:rPr>
        <w:t>sctp</w:t>
      </w:r>
      <w:proofErr w:type="spellEnd"/>
      <w:r w:rsidRPr="009C14DA">
        <w:rPr>
          <w:rFonts w:asciiTheme="minorHAnsi" w:hAnsiTheme="minorHAnsi" w:cstheme="minorHAnsi"/>
        </w:rPr>
        <w:t>等，</w:t>
      </w:r>
      <w:proofErr w:type="gramStart"/>
      <w:r w:rsidR="0097730D" w:rsidRPr="009C14DA">
        <w:rPr>
          <w:rFonts w:asciiTheme="minorHAnsi" w:hAnsiTheme="minorHAnsi" w:cstheme="minorHAnsi"/>
        </w:rPr>
        <w:t>由</w:t>
      </w:r>
      <w:r w:rsidRPr="009C14DA">
        <w:rPr>
          <w:rFonts w:asciiTheme="minorHAnsi" w:hAnsiTheme="minorHAnsi" w:cstheme="minorHAnsi"/>
        </w:rPr>
        <w:t>工具</w:t>
      </w:r>
      <w:proofErr w:type="gramEnd"/>
      <w:r w:rsidRPr="009C14DA">
        <w:rPr>
          <w:rFonts w:asciiTheme="minorHAnsi" w:hAnsiTheme="minorHAnsi" w:cstheme="minorHAnsi"/>
        </w:rPr>
        <w:t>维护</w:t>
      </w:r>
      <w:r w:rsidR="00484A9D" w:rsidRPr="009C14DA">
        <w:rPr>
          <w:rFonts w:asciiTheme="minorHAnsi" w:hAnsiTheme="minorHAnsi" w:cstheme="minorHAnsi"/>
        </w:rPr>
        <w:t>协议</w:t>
      </w:r>
      <w:r w:rsidRPr="009C14DA">
        <w:rPr>
          <w:rFonts w:asciiTheme="minorHAnsi" w:hAnsiTheme="minorHAnsi" w:cstheme="minorHAnsi"/>
        </w:rPr>
        <w:t>连接与状态。</w:t>
      </w:r>
    </w:p>
    <w:p w:rsidR="00AB5BEC" w:rsidRPr="009C14DA" w:rsidRDefault="00AB5BEC" w:rsidP="00AB5BEC">
      <w:pPr>
        <w:pStyle w:val="30"/>
        <w:numPr>
          <w:ilvl w:val="2"/>
          <w:numId w:val="14"/>
        </w:numPr>
        <w:rPr>
          <w:rFonts w:asciiTheme="minorHAnsi" w:hAnsiTheme="minorHAnsi" w:cstheme="minorHAnsi"/>
          <w:sz w:val="24"/>
          <w:szCs w:val="24"/>
        </w:rPr>
      </w:pPr>
      <w:bookmarkStart w:id="17" w:name="_Toc399485661"/>
      <w:r w:rsidRPr="009C14DA">
        <w:rPr>
          <w:rFonts w:asciiTheme="minorHAnsi" w:hAnsiTheme="minorHAnsi" w:cstheme="minorHAnsi"/>
          <w:sz w:val="24"/>
          <w:szCs w:val="24"/>
        </w:rPr>
        <w:t>接口选择</w:t>
      </w:r>
      <w:bookmarkEnd w:id="17"/>
    </w:p>
    <w:p w:rsidR="00D96C9C" w:rsidRPr="009C14DA" w:rsidRDefault="004B591E" w:rsidP="00D96C9C">
      <w:pPr>
        <w:pStyle w:val="a4"/>
        <w:rPr>
          <w:rFonts w:asciiTheme="minorHAnsi" w:hAnsiTheme="minorHAnsi" w:cstheme="minorHAnsi"/>
        </w:rPr>
      </w:pPr>
      <w:r w:rsidRPr="009C14DA">
        <w:rPr>
          <w:rFonts w:asciiTheme="minorHAnsi" w:hAnsiTheme="minorHAnsi" w:cstheme="minorHAnsi"/>
        </w:rPr>
        <w:t>知识库与工具间的接口方式，有两种选择：</w:t>
      </w:r>
      <w:r w:rsidRPr="009C14DA">
        <w:rPr>
          <w:rFonts w:asciiTheme="minorHAnsi" w:hAnsiTheme="minorHAnsi" w:cstheme="minorHAnsi"/>
        </w:rPr>
        <w:t>1</w:t>
      </w:r>
      <w:r w:rsidRPr="009C14DA">
        <w:rPr>
          <w:rFonts w:asciiTheme="minorHAnsi" w:hAnsiTheme="minorHAnsi" w:cstheme="minorHAnsi"/>
        </w:rPr>
        <w:t>）知识库内置在工具内，工具直接调用知识库；</w:t>
      </w:r>
      <w:r w:rsidRPr="009C14DA">
        <w:rPr>
          <w:rFonts w:asciiTheme="minorHAnsi" w:hAnsiTheme="minorHAnsi" w:cstheme="minorHAnsi"/>
        </w:rPr>
        <w:t>2</w:t>
      </w:r>
      <w:r w:rsidRPr="009C14DA">
        <w:rPr>
          <w:rFonts w:asciiTheme="minorHAnsi" w:hAnsiTheme="minorHAnsi" w:cstheme="minorHAnsi"/>
        </w:rPr>
        <w:t>）知识库在独立进程中实现，通过进程间通信接口与工具交互。</w:t>
      </w:r>
    </w:p>
    <w:p w:rsidR="004B591E" w:rsidRPr="009C14DA" w:rsidRDefault="004B591E" w:rsidP="00D96C9C">
      <w:pPr>
        <w:pStyle w:val="a4"/>
        <w:rPr>
          <w:rFonts w:asciiTheme="minorHAnsi" w:hAnsiTheme="minorHAnsi" w:cstheme="minorHAnsi"/>
        </w:rPr>
      </w:pP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方案</w:t>
      </w:r>
      <w:proofErr w:type="gramStart"/>
      <w:r w:rsidRPr="009C14DA">
        <w:rPr>
          <w:rFonts w:asciiTheme="minorHAnsi" w:hAnsiTheme="minorHAnsi" w:cstheme="minorHAnsi"/>
        </w:rPr>
        <w:t>一</w:t>
      </w:r>
      <w:proofErr w:type="gramEnd"/>
      <w:r w:rsidRPr="009C14DA">
        <w:rPr>
          <w:rFonts w:asciiTheme="minorHAnsi" w:hAnsiTheme="minorHAnsi" w:cstheme="minorHAnsi"/>
        </w:rPr>
        <w:t>：知识库内置在工具中。</w:t>
      </w: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优点：效率高。</w:t>
      </w: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缺点：知识库的部署、维护等，必须依赖工具。</w:t>
      </w:r>
    </w:p>
    <w:p w:rsidR="004B591E" w:rsidRPr="009C14DA" w:rsidRDefault="004B591E" w:rsidP="00D96C9C">
      <w:pPr>
        <w:pStyle w:val="a4"/>
        <w:rPr>
          <w:rFonts w:asciiTheme="minorHAnsi" w:hAnsiTheme="minorHAnsi" w:cstheme="minorHAnsi"/>
        </w:rPr>
      </w:pP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方案二：知识库作为独立进程。</w:t>
      </w: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优点：知识库与工具无关，可以独立部署，能够分布部署。知识库的实现方式与工具框架无关。</w:t>
      </w: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缺点：相对于方案</w:t>
      </w:r>
      <w:proofErr w:type="gramStart"/>
      <w:r w:rsidRPr="009C14DA">
        <w:rPr>
          <w:rFonts w:asciiTheme="minorHAnsi" w:hAnsiTheme="minorHAnsi" w:cstheme="minorHAnsi"/>
        </w:rPr>
        <w:t>一</w:t>
      </w:r>
      <w:proofErr w:type="gramEnd"/>
      <w:r w:rsidRPr="009C14DA">
        <w:rPr>
          <w:rFonts w:asciiTheme="minorHAnsi" w:hAnsiTheme="minorHAnsi" w:cstheme="minorHAnsi"/>
        </w:rPr>
        <w:t>，效率稍差。</w:t>
      </w:r>
    </w:p>
    <w:p w:rsidR="004B591E" w:rsidRPr="009C14DA" w:rsidRDefault="004B591E" w:rsidP="00D96C9C">
      <w:pPr>
        <w:pStyle w:val="a4"/>
        <w:rPr>
          <w:rFonts w:asciiTheme="minorHAnsi" w:hAnsiTheme="minorHAnsi" w:cstheme="minorHAnsi"/>
        </w:rPr>
      </w:pPr>
    </w:p>
    <w:p w:rsidR="004B591E" w:rsidRPr="009C14DA" w:rsidRDefault="004B591E" w:rsidP="00D96C9C">
      <w:pPr>
        <w:pStyle w:val="a4"/>
        <w:rPr>
          <w:rFonts w:asciiTheme="minorHAnsi" w:hAnsiTheme="minorHAnsi" w:cstheme="minorHAnsi"/>
        </w:rPr>
      </w:pPr>
      <w:r w:rsidRPr="009C14DA">
        <w:rPr>
          <w:rFonts w:asciiTheme="minorHAnsi" w:hAnsiTheme="minorHAnsi" w:cstheme="minorHAnsi"/>
        </w:rPr>
        <w:t>考虑到以后维护扩展的各种可能性，暂定使用方案二，即知识库作为独立进程来实现。</w:t>
      </w:r>
    </w:p>
    <w:p w:rsidR="003B683F" w:rsidRPr="009C14DA" w:rsidRDefault="003B683F" w:rsidP="00D96C9C">
      <w:pPr>
        <w:pStyle w:val="a4"/>
        <w:rPr>
          <w:rFonts w:asciiTheme="minorHAnsi" w:hAnsiTheme="minorHAnsi" w:cstheme="minorHAnsi"/>
        </w:rPr>
      </w:pPr>
      <w:r w:rsidRPr="009C14DA">
        <w:rPr>
          <w:rFonts w:asciiTheme="minorHAnsi" w:hAnsiTheme="minorHAnsi" w:cstheme="minorHAnsi"/>
        </w:rPr>
        <w:t>工具与知识库之间，是以一次测试执行为单位来运行的，因此应该选择支持事务型交互的协议，这里底层协议选择使用</w:t>
      </w:r>
      <w:r w:rsidRPr="009C14DA">
        <w:rPr>
          <w:rFonts w:asciiTheme="minorHAnsi" w:hAnsiTheme="minorHAnsi" w:cstheme="minorHAnsi"/>
        </w:rPr>
        <w:t>TCP</w:t>
      </w:r>
      <w:r w:rsidRPr="009C14DA">
        <w:rPr>
          <w:rFonts w:asciiTheme="minorHAnsi" w:hAnsiTheme="minorHAnsi" w:cstheme="minorHAnsi"/>
        </w:rPr>
        <w:t>，每次测试执行使用独立的</w:t>
      </w:r>
      <w:r w:rsidRPr="009C14DA">
        <w:rPr>
          <w:rFonts w:asciiTheme="minorHAnsi" w:hAnsiTheme="minorHAnsi" w:cstheme="minorHAnsi"/>
        </w:rPr>
        <w:t>TCP</w:t>
      </w:r>
      <w:r w:rsidRPr="009C14DA">
        <w:rPr>
          <w:rFonts w:asciiTheme="minorHAnsi" w:hAnsiTheme="minorHAnsi" w:cstheme="minorHAnsi"/>
        </w:rPr>
        <w:t>连接，用于标识一次事</w:t>
      </w:r>
      <w:r w:rsidRPr="009C14DA">
        <w:rPr>
          <w:rFonts w:asciiTheme="minorHAnsi" w:hAnsiTheme="minorHAnsi" w:cstheme="minorHAnsi"/>
        </w:rPr>
        <w:lastRenderedPageBreak/>
        <w:t>务。应用层协议暂定使用</w:t>
      </w:r>
      <w:r w:rsidR="00C91061" w:rsidRPr="009C14DA">
        <w:rPr>
          <w:rFonts w:asciiTheme="minorHAnsi" w:hAnsiTheme="minorHAnsi" w:cstheme="minorHAnsi"/>
        </w:rPr>
        <w:t>JSON</w:t>
      </w:r>
      <w:r w:rsidRPr="009C14DA">
        <w:rPr>
          <w:rFonts w:asciiTheme="minorHAnsi" w:hAnsiTheme="minorHAnsi" w:cstheme="minorHAnsi"/>
        </w:rPr>
        <w:t>，方便描述消息的结构化数据。</w:t>
      </w:r>
    </w:p>
    <w:p w:rsidR="007A0CE9" w:rsidRPr="009C14DA" w:rsidRDefault="007A0CE9" w:rsidP="007A0CE9">
      <w:pPr>
        <w:pStyle w:val="30"/>
        <w:numPr>
          <w:ilvl w:val="2"/>
          <w:numId w:val="14"/>
        </w:numPr>
        <w:rPr>
          <w:rFonts w:asciiTheme="minorHAnsi" w:hAnsiTheme="minorHAnsi" w:cstheme="minorHAnsi"/>
          <w:sz w:val="24"/>
          <w:szCs w:val="24"/>
        </w:rPr>
      </w:pPr>
      <w:bookmarkStart w:id="18" w:name="_Toc399485662"/>
      <w:r w:rsidRPr="009C14DA">
        <w:rPr>
          <w:rFonts w:asciiTheme="minorHAnsi" w:hAnsiTheme="minorHAnsi" w:cstheme="minorHAnsi"/>
          <w:sz w:val="24"/>
          <w:szCs w:val="24"/>
        </w:rPr>
        <w:t>接口功能</w:t>
      </w:r>
      <w:bookmarkEnd w:id="18"/>
    </w:p>
    <w:p w:rsidR="007A0CE9" w:rsidRPr="009C14DA" w:rsidRDefault="007A0CE9" w:rsidP="007A0CE9">
      <w:pPr>
        <w:pStyle w:val="a4"/>
        <w:rPr>
          <w:rFonts w:asciiTheme="minorHAnsi" w:hAnsiTheme="minorHAnsi" w:cstheme="minorHAnsi"/>
        </w:rPr>
      </w:pPr>
      <w:r w:rsidRPr="009C14DA">
        <w:rPr>
          <w:rFonts w:asciiTheme="minorHAnsi" w:hAnsiTheme="minorHAnsi" w:cstheme="minorHAnsi"/>
        </w:rPr>
        <w:t>在与工具对接的接口上，知识库提供如下功能：</w:t>
      </w:r>
    </w:p>
    <w:p w:rsidR="00115C96" w:rsidRPr="009C14DA" w:rsidRDefault="00115C96" w:rsidP="00620076">
      <w:pPr>
        <w:pStyle w:val="a4"/>
        <w:numPr>
          <w:ilvl w:val="0"/>
          <w:numId w:val="20"/>
        </w:numPr>
        <w:rPr>
          <w:rFonts w:asciiTheme="minorHAnsi" w:hAnsiTheme="minorHAnsi" w:cstheme="minorHAnsi"/>
        </w:rPr>
      </w:pPr>
      <w:r w:rsidRPr="009C14DA">
        <w:rPr>
          <w:rFonts w:asciiTheme="minorHAnsi" w:hAnsiTheme="minorHAnsi" w:cstheme="minorHAnsi"/>
        </w:rPr>
        <w:t>开始测试：工具使用该消息通知知识库一次测试开始，</w:t>
      </w:r>
      <w:del w:id="19" w:author="yy" w:date="2014-10-20T14:46:00Z">
        <w:r w:rsidRPr="009C14DA" w:rsidDel="00C81EF8">
          <w:rPr>
            <w:rFonts w:asciiTheme="minorHAnsi" w:hAnsiTheme="minorHAnsi" w:cstheme="minorHAnsi"/>
          </w:rPr>
          <w:delText>以便知识库记录测试</w:delText>
        </w:r>
        <w:r w:rsidRPr="009C14DA" w:rsidDel="00C81EF8">
          <w:rPr>
            <w:rFonts w:asciiTheme="minorHAnsi" w:hAnsiTheme="minorHAnsi" w:cstheme="minorHAnsi"/>
          </w:rPr>
          <w:delText>ID</w:delText>
        </w:r>
        <w:r w:rsidRPr="009C14DA" w:rsidDel="00C81EF8">
          <w:rPr>
            <w:rFonts w:asciiTheme="minorHAnsi" w:hAnsiTheme="minorHAnsi" w:cstheme="minorHAnsi"/>
          </w:rPr>
          <w:delText>，</w:delText>
        </w:r>
      </w:del>
      <w:r w:rsidRPr="009C14DA">
        <w:rPr>
          <w:rFonts w:asciiTheme="minorHAnsi" w:hAnsiTheme="minorHAnsi" w:cstheme="minorHAnsi"/>
        </w:rPr>
        <w:t>完成初始化；</w:t>
      </w:r>
    </w:p>
    <w:p w:rsidR="00115C96" w:rsidRPr="009C14DA" w:rsidRDefault="00115C96" w:rsidP="00620076">
      <w:pPr>
        <w:pStyle w:val="a4"/>
        <w:numPr>
          <w:ilvl w:val="0"/>
          <w:numId w:val="20"/>
        </w:numPr>
        <w:rPr>
          <w:rFonts w:asciiTheme="minorHAnsi" w:hAnsiTheme="minorHAnsi" w:cstheme="minorHAnsi"/>
        </w:rPr>
      </w:pPr>
      <w:r w:rsidRPr="009C14DA">
        <w:rPr>
          <w:rFonts w:asciiTheme="minorHAnsi" w:hAnsiTheme="minorHAnsi" w:cstheme="minorHAnsi"/>
        </w:rPr>
        <w:t>结束测试：工具使用该消息通知知识库一次测试结束，以便知识库清除本次测试</w:t>
      </w:r>
      <w:del w:id="20" w:author="yy" w:date="2014-10-20T14:46:00Z">
        <w:r w:rsidRPr="009C14DA" w:rsidDel="00C81EF8">
          <w:rPr>
            <w:rFonts w:asciiTheme="minorHAnsi" w:hAnsiTheme="minorHAnsi" w:cstheme="minorHAnsi"/>
          </w:rPr>
          <w:delText>ID</w:delText>
        </w:r>
      </w:del>
      <w:r w:rsidRPr="009C14DA">
        <w:rPr>
          <w:rFonts w:asciiTheme="minorHAnsi" w:hAnsiTheme="minorHAnsi" w:cstheme="minorHAnsi"/>
        </w:rPr>
        <w:t>关联的信息，并销毁所有本次测试相关的上下文；</w:t>
      </w:r>
    </w:p>
    <w:p w:rsidR="007A0CE9" w:rsidRPr="009C14DA" w:rsidRDefault="00115C96" w:rsidP="00620076">
      <w:pPr>
        <w:pStyle w:val="a4"/>
        <w:numPr>
          <w:ilvl w:val="0"/>
          <w:numId w:val="20"/>
        </w:numPr>
        <w:rPr>
          <w:rFonts w:asciiTheme="minorHAnsi" w:hAnsiTheme="minorHAnsi" w:cstheme="minorHAnsi"/>
        </w:rPr>
      </w:pPr>
      <w:r w:rsidRPr="009C14DA">
        <w:rPr>
          <w:rFonts w:asciiTheme="minorHAnsi" w:hAnsiTheme="minorHAnsi" w:cstheme="minorHAnsi"/>
        </w:rPr>
        <w:t>查询发送消息默认值：工具使用该消息查询如何填写一个将要发送的消息，知识库将填充完全的消息发送给工具；</w:t>
      </w:r>
    </w:p>
    <w:p w:rsidR="007A0CE9" w:rsidRPr="009C14DA" w:rsidRDefault="00115C96" w:rsidP="00620076">
      <w:pPr>
        <w:pStyle w:val="a4"/>
        <w:numPr>
          <w:ilvl w:val="0"/>
          <w:numId w:val="20"/>
        </w:numPr>
        <w:rPr>
          <w:rFonts w:asciiTheme="minorHAnsi" w:hAnsiTheme="minorHAnsi" w:cstheme="minorHAnsi"/>
        </w:rPr>
      </w:pPr>
      <w:r w:rsidRPr="009C14DA">
        <w:rPr>
          <w:rFonts w:asciiTheme="minorHAnsi" w:hAnsiTheme="minorHAnsi" w:cstheme="minorHAnsi"/>
        </w:rPr>
        <w:t>查询接收消息的默认响应：工具使用该消息查询如何响应一个收到的消息，知识库将与这个消息对应的响应发送给工具，响应中包含一组部分填充的发送消息。</w:t>
      </w:r>
    </w:p>
    <w:p w:rsidR="00F1356D" w:rsidRPr="009C14DA" w:rsidRDefault="005427DD" w:rsidP="00F1356D">
      <w:pPr>
        <w:pStyle w:val="22"/>
        <w:numPr>
          <w:ilvl w:val="1"/>
          <w:numId w:val="14"/>
        </w:numPr>
        <w:tabs>
          <w:tab w:val="clear" w:pos="360"/>
          <w:tab w:val="num" w:pos="540"/>
        </w:tabs>
        <w:ind w:left="540" w:hanging="540"/>
        <w:rPr>
          <w:rFonts w:asciiTheme="minorHAnsi" w:hAnsiTheme="minorHAnsi" w:cstheme="minorHAnsi"/>
          <w:sz w:val="28"/>
          <w:szCs w:val="28"/>
        </w:rPr>
      </w:pPr>
      <w:bookmarkStart w:id="21" w:name="_Toc399485663"/>
      <w:r w:rsidRPr="009C14DA">
        <w:rPr>
          <w:rFonts w:asciiTheme="minorHAnsi" w:hAnsiTheme="minorHAnsi" w:cstheme="minorHAnsi"/>
          <w:sz w:val="28"/>
          <w:szCs w:val="28"/>
        </w:rPr>
        <w:t>知识库的</w:t>
      </w:r>
      <w:r w:rsidR="00F1356D" w:rsidRPr="009C14DA">
        <w:rPr>
          <w:rFonts w:asciiTheme="minorHAnsi" w:hAnsiTheme="minorHAnsi" w:cstheme="minorHAnsi"/>
          <w:sz w:val="28"/>
          <w:szCs w:val="28"/>
        </w:rPr>
        <w:t>子模块</w:t>
      </w:r>
      <w:bookmarkEnd w:id="21"/>
    </w:p>
    <w:p w:rsidR="00AB5BEC" w:rsidRPr="009C14DA" w:rsidRDefault="00AB5BEC" w:rsidP="00AB5BEC">
      <w:pPr>
        <w:pStyle w:val="30"/>
        <w:numPr>
          <w:ilvl w:val="2"/>
          <w:numId w:val="14"/>
        </w:numPr>
        <w:rPr>
          <w:rFonts w:asciiTheme="minorHAnsi" w:hAnsiTheme="minorHAnsi" w:cstheme="minorHAnsi"/>
          <w:sz w:val="24"/>
          <w:szCs w:val="24"/>
        </w:rPr>
      </w:pPr>
      <w:bookmarkStart w:id="22" w:name="_Toc399485664"/>
      <w:r w:rsidRPr="009C14DA">
        <w:rPr>
          <w:rFonts w:asciiTheme="minorHAnsi" w:hAnsiTheme="minorHAnsi" w:cstheme="minorHAnsi"/>
          <w:sz w:val="24"/>
          <w:szCs w:val="24"/>
        </w:rPr>
        <w:t>知识库功能</w:t>
      </w:r>
      <w:bookmarkEnd w:id="22"/>
    </w:p>
    <w:p w:rsidR="00626DC6" w:rsidRPr="009C14DA" w:rsidRDefault="00626DC6" w:rsidP="00626DC6">
      <w:pPr>
        <w:pStyle w:val="a4"/>
        <w:rPr>
          <w:rFonts w:asciiTheme="minorHAnsi" w:hAnsiTheme="minorHAnsi" w:cstheme="minorHAnsi"/>
        </w:rPr>
      </w:pPr>
      <w:r w:rsidRPr="009C14DA">
        <w:rPr>
          <w:rFonts w:asciiTheme="minorHAnsi" w:hAnsiTheme="minorHAnsi" w:cstheme="minorHAnsi"/>
        </w:rPr>
        <w:t>知识库的主要功能，是在工具需要决定如何发送或响应被测网</w:t>
      </w:r>
      <w:proofErr w:type="gramStart"/>
      <w:r w:rsidRPr="009C14DA">
        <w:rPr>
          <w:rFonts w:asciiTheme="minorHAnsi" w:hAnsiTheme="minorHAnsi" w:cstheme="minorHAnsi"/>
        </w:rPr>
        <w:t>元消息</w:t>
      </w:r>
      <w:proofErr w:type="gramEnd"/>
      <w:r w:rsidRPr="009C14DA">
        <w:rPr>
          <w:rFonts w:asciiTheme="minorHAnsi" w:hAnsiTheme="minorHAnsi" w:cstheme="minorHAnsi"/>
        </w:rPr>
        <w:t>时，为工具提供执行策略。为实现这样的功能，知识库需要具备如下功能：</w:t>
      </w:r>
    </w:p>
    <w:p w:rsidR="00626DC6" w:rsidRPr="009C14DA" w:rsidRDefault="00626DC6" w:rsidP="00620076">
      <w:pPr>
        <w:pStyle w:val="a4"/>
        <w:numPr>
          <w:ilvl w:val="0"/>
          <w:numId w:val="18"/>
        </w:numPr>
        <w:rPr>
          <w:rFonts w:asciiTheme="minorHAnsi" w:hAnsiTheme="minorHAnsi" w:cstheme="minorHAnsi"/>
        </w:rPr>
      </w:pPr>
      <w:r w:rsidRPr="009C14DA">
        <w:rPr>
          <w:rFonts w:asciiTheme="minorHAnsi" w:hAnsiTheme="minorHAnsi" w:cstheme="minorHAnsi"/>
        </w:rPr>
        <w:t>与工具通信交互；</w:t>
      </w:r>
    </w:p>
    <w:p w:rsidR="00626DC6" w:rsidRPr="009C14DA" w:rsidRDefault="00626DC6" w:rsidP="00620076">
      <w:pPr>
        <w:pStyle w:val="a4"/>
        <w:numPr>
          <w:ilvl w:val="0"/>
          <w:numId w:val="18"/>
        </w:numPr>
        <w:rPr>
          <w:rFonts w:asciiTheme="minorHAnsi" w:hAnsiTheme="minorHAnsi" w:cstheme="minorHAnsi"/>
        </w:rPr>
      </w:pPr>
      <w:r w:rsidRPr="009C14DA">
        <w:rPr>
          <w:rFonts w:asciiTheme="minorHAnsi" w:hAnsiTheme="minorHAnsi" w:cstheme="minorHAnsi"/>
        </w:rPr>
        <w:t>根据接收消息的特征，找到对应的执行策略；</w:t>
      </w:r>
    </w:p>
    <w:p w:rsidR="00905BBB" w:rsidRPr="009C14DA" w:rsidRDefault="00905BBB" w:rsidP="00620076">
      <w:pPr>
        <w:pStyle w:val="a4"/>
        <w:numPr>
          <w:ilvl w:val="0"/>
          <w:numId w:val="18"/>
        </w:numPr>
        <w:rPr>
          <w:rFonts w:asciiTheme="minorHAnsi" w:hAnsiTheme="minorHAnsi" w:cstheme="minorHAnsi"/>
        </w:rPr>
      </w:pPr>
      <w:r w:rsidRPr="009C14DA">
        <w:rPr>
          <w:rFonts w:asciiTheme="minorHAnsi" w:hAnsiTheme="minorHAnsi" w:cstheme="minorHAnsi"/>
        </w:rPr>
        <w:t>根据要发送消息，找到对应的参数填写方式；</w:t>
      </w:r>
    </w:p>
    <w:p w:rsidR="00626DC6" w:rsidRPr="009C14DA" w:rsidRDefault="00626DC6" w:rsidP="00620076">
      <w:pPr>
        <w:pStyle w:val="a4"/>
        <w:numPr>
          <w:ilvl w:val="0"/>
          <w:numId w:val="18"/>
        </w:numPr>
        <w:rPr>
          <w:rFonts w:asciiTheme="minorHAnsi" w:hAnsiTheme="minorHAnsi" w:cstheme="minorHAnsi"/>
        </w:rPr>
      </w:pPr>
      <w:r w:rsidRPr="009C14DA">
        <w:rPr>
          <w:rFonts w:asciiTheme="minorHAnsi" w:hAnsiTheme="minorHAnsi" w:cstheme="minorHAnsi"/>
        </w:rPr>
        <w:t>维护上下文，保存一次执行过程中的必要信息；</w:t>
      </w:r>
    </w:p>
    <w:p w:rsidR="00626DC6" w:rsidRPr="009C14DA" w:rsidRDefault="00D557D9" w:rsidP="00620076">
      <w:pPr>
        <w:pStyle w:val="a4"/>
        <w:numPr>
          <w:ilvl w:val="0"/>
          <w:numId w:val="18"/>
        </w:numPr>
        <w:rPr>
          <w:rFonts w:asciiTheme="minorHAnsi" w:hAnsiTheme="minorHAnsi" w:cstheme="minorHAnsi"/>
        </w:rPr>
      </w:pPr>
      <w:r w:rsidRPr="009C14DA">
        <w:rPr>
          <w:rFonts w:asciiTheme="minorHAnsi" w:hAnsiTheme="minorHAnsi" w:cstheme="minorHAnsi"/>
        </w:rPr>
        <w:t>提供用户接口，为用户提供知识库的维护功能</w:t>
      </w:r>
      <w:r w:rsidR="00626DC6" w:rsidRPr="009C14DA">
        <w:rPr>
          <w:rFonts w:asciiTheme="minorHAnsi" w:hAnsiTheme="minorHAnsi" w:cstheme="minorHAnsi"/>
        </w:rPr>
        <w:t>。</w:t>
      </w:r>
    </w:p>
    <w:p w:rsidR="00AB5BEC" w:rsidRPr="009C14DA" w:rsidRDefault="00AB5BEC" w:rsidP="00AB5BEC">
      <w:pPr>
        <w:pStyle w:val="30"/>
        <w:numPr>
          <w:ilvl w:val="2"/>
          <w:numId w:val="14"/>
        </w:numPr>
        <w:rPr>
          <w:rFonts w:asciiTheme="minorHAnsi" w:hAnsiTheme="minorHAnsi" w:cstheme="minorHAnsi"/>
          <w:sz w:val="24"/>
          <w:szCs w:val="24"/>
        </w:rPr>
      </w:pPr>
      <w:bookmarkStart w:id="23" w:name="_Toc399485665"/>
      <w:r w:rsidRPr="009C14DA">
        <w:rPr>
          <w:rFonts w:asciiTheme="minorHAnsi" w:hAnsiTheme="minorHAnsi" w:cstheme="minorHAnsi"/>
          <w:sz w:val="24"/>
          <w:szCs w:val="24"/>
        </w:rPr>
        <w:t>模块分解</w:t>
      </w:r>
      <w:bookmarkEnd w:id="23"/>
    </w:p>
    <w:p w:rsidR="00AB5BEC" w:rsidRPr="009C14DA" w:rsidRDefault="00721CB9" w:rsidP="00AB5BEC">
      <w:pPr>
        <w:pStyle w:val="a4"/>
        <w:rPr>
          <w:rFonts w:asciiTheme="minorHAnsi" w:hAnsiTheme="minorHAnsi" w:cstheme="minorHAnsi"/>
        </w:rPr>
      </w:pPr>
      <w:r w:rsidRPr="009C14DA">
        <w:rPr>
          <w:rFonts w:asciiTheme="minorHAnsi" w:hAnsiTheme="minorHAnsi" w:cstheme="minorHAnsi"/>
        </w:rPr>
        <w:t>按照知识库的功能分解，将知识库划分为如下几个子模块：</w:t>
      </w:r>
    </w:p>
    <w:p w:rsidR="00721CB9" w:rsidRPr="009C14DA" w:rsidRDefault="00DF37EB" w:rsidP="00620076">
      <w:pPr>
        <w:pStyle w:val="a4"/>
        <w:numPr>
          <w:ilvl w:val="0"/>
          <w:numId w:val="19"/>
        </w:numPr>
        <w:rPr>
          <w:rFonts w:asciiTheme="minorHAnsi" w:hAnsiTheme="minorHAnsi" w:cstheme="minorHAnsi"/>
        </w:rPr>
      </w:pPr>
      <w:r w:rsidRPr="009C14DA">
        <w:rPr>
          <w:rFonts w:asciiTheme="minorHAnsi" w:hAnsiTheme="minorHAnsi" w:cstheme="minorHAnsi"/>
        </w:rPr>
        <w:t>通信</w:t>
      </w:r>
      <w:r w:rsidR="00721CB9" w:rsidRPr="009C14DA">
        <w:rPr>
          <w:rFonts w:asciiTheme="minorHAnsi" w:hAnsiTheme="minorHAnsi" w:cstheme="minorHAnsi"/>
        </w:rPr>
        <w:t>：负责与测试工具间的通信；</w:t>
      </w:r>
    </w:p>
    <w:p w:rsidR="00721CB9" w:rsidRPr="009C14DA" w:rsidRDefault="00DF37EB" w:rsidP="00620076">
      <w:pPr>
        <w:pStyle w:val="a4"/>
        <w:numPr>
          <w:ilvl w:val="0"/>
          <w:numId w:val="19"/>
        </w:numPr>
        <w:rPr>
          <w:rFonts w:asciiTheme="minorHAnsi" w:hAnsiTheme="minorHAnsi" w:cstheme="minorHAnsi"/>
        </w:rPr>
      </w:pPr>
      <w:r w:rsidRPr="009C14DA">
        <w:rPr>
          <w:rFonts w:asciiTheme="minorHAnsi" w:hAnsiTheme="minorHAnsi" w:cstheme="minorHAnsi"/>
        </w:rPr>
        <w:t>消息特征匹配</w:t>
      </w:r>
      <w:r w:rsidR="00721CB9" w:rsidRPr="009C14DA">
        <w:rPr>
          <w:rFonts w:asciiTheme="minorHAnsi" w:hAnsiTheme="minorHAnsi" w:cstheme="minorHAnsi"/>
        </w:rPr>
        <w:t>：负责根据收发消息的特征，找到执行策略；</w:t>
      </w:r>
    </w:p>
    <w:p w:rsidR="00721CB9" w:rsidRPr="009C14DA" w:rsidRDefault="00DF37EB" w:rsidP="00620076">
      <w:pPr>
        <w:pStyle w:val="a4"/>
        <w:numPr>
          <w:ilvl w:val="0"/>
          <w:numId w:val="19"/>
        </w:numPr>
        <w:rPr>
          <w:rFonts w:asciiTheme="minorHAnsi" w:hAnsiTheme="minorHAnsi" w:cstheme="minorHAnsi"/>
        </w:rPr>
      </w:pPr>
      <w:r w:rsidRPr="009C14DA">
        <w:rPr>
          <w:rFonts w:asciiTheme="minorHAnsi" w:hAnsiTheme="minorHAnsi" w:cstheme="minorHAnsi"/>
        </w:rPr>
        <w:t>脚本库</w:t>
      </w:r>
      <w:r w:rsidR="00721CB9" w:rsidRPr="009C14DA">
        <w:rPr>
          <w:rFonts w:asciiTheme="minorHAnsi" w:hAnsiTheme="minorHAnsi" w:cstheme="minorHAnsi"/>
        </w:rPr>
        <w:t>：</w:t>
      </w:r>
      <w:r w:rsidR="003445D5" w:rsidRPr="009C14DA">
        <w:rPr>
          <w:rFonts w:asciiTheme="minorHAnsi" w:hAnsiTheme="minorHAnsi" w:cstheme="minorHAnsi"/>
        </w:rPr>
        <w:t>存储各种接收消息的默认处理以及发送消息的默认参数填写</w:t>
      </w:r>
      <w:r w:rsidR="00721CB9" w:rsidRPr="009C14DA">
        <w:rPr>
          <w:rFonts w:asciiTheme="minorHAnsi" w:hAnsiTheme="minorHAnsi" w:cstheme="minorHAnsi"/>
        </w:rPr>
        <w:t>；</w:t>
      </w:r>
    </w:p>
    <w:p w:rsidR="00721CB9" w:rsidRPr="009C14DA" w:rsidRDefault="00DF37EB" w:rsidP="00620076">
      <w:pPr>
        <w:pStyle w:val="a4"/>
        <w:numPr>
          <w:ilvl w:val="0"/>
          <w:numId w:val="19"/>
        </w:numPr>
        <w:rPr>
          <w:rFonts w:asciiTheme="minorHAnsi" w:hAnsiTheme="minorHAnsi" w:cstheme="minorHAnsi"/>
        </w:rPr>
      </w:pPr>
      <w:r w:rsidRPr="009C14DA">
        <w:rPr>
          <w:rFonts w:asciiTheme="minorHAnsi" w:hAnsiTheme="minorHAnsi" w:cstheme="minorHAnsi"/>
        </w:rPr>
        <w:t>上下文管理</w:t>
      </w:r>
      <w:r w:rsidR="00721CB9" w:rsidRPr="009C14DA">
        <w:rPr>
          <w:rFonts w:asciiTheme="minorHAnsi" w:hAnsiTheme="minorHAnsi" w:cstheme="minorHAnsi"/>
        </w:rPr>
        <w:t>：维护各类上下文；</w:t>
      </w:r>
    </w:p>
    <w:p w:rsidR="00721CB9" w:rsidRPr="009C14DA" w:rsidRDefault="00721CB9" w:rsidP="00620076">
      <w:pPr>
        <w:pStyle w:val="a4"/>
        <w:numPr>
          <w:ilvl w:val="0"/>
          <w:numId w:val="19"/>
        </w:numPr>
        <w:rPr>
          <w:rFonts w:asciiTheme="minorHAnsi" w:hAnsiTheme="minorHAnsi" w:cstheme="minorHAnsi"/>
        </w:rPr>
      </w:pPr>
      <w:r w:rsidRPr="009C14DA">
        <w:rPr>
          <w:rFonts w:asciiTheme="minorHAnsi" w:hAnsiTheme="minorHAnsi" w:cstheme="minorHAnsi"/>
        </w:rPr>
        <w:t>UI</w:t>
      </w:r>
      <w:r w:rsidRPr="009C14DA">
        <w:rPr>
          <w:rFonts w:asciiTheme="minorHAnsi" w:hAnsiTheme="minorHAnsi" w:cstheme="minorHAnsi"/>
        </w:rPr>
        <w:t>：为用户操作提供统一接口，将各类用户操作封装在这个模块内。</w:t>
      </w:r>
    </w:p>
    <w:p w:rsidR="0056713A" w:rsidRPr="009C14DA" w:rsidRDefault="00F1356D" w:rsidP="0056713A">
      <w:pPr>
        <w:pStyle w:val="22"/>
        <w:numPr>
          <w:ilvl w:val="1"/>
          <w:numId w:val="14"/>
        </w:numPr>
        <w:tabs>
          <w:tab w:val="clear" w:pos="360"/>
          <w:tab w:val="num" w:pos="540"/>
        </w:tabs>
        <w:ind w:left="540" w:hanging="540"/>
        <w:rPr>
          <w:rFonts w:asciiTheme="minorHAnsi" w:hAnsiTheme="minorHAnsi" w:cstheme="minorHAnsi"/>
          <w:sz w:val="28"/>
          <w:szCs w:val="28"/>
        </w:rPr>
      </w:pPr>
      <w:bookmarkStart w:id="24" w:name="_Toc399485666"/>
      <w:r w:rsidRPr="009C14DA">
        <w:rPr>
          <w:rFonts w:asciiTheme="minorHAnsi" w:hAnsiTheme="minorHAnsi" w:cstheme="minorHAnsi"/>
          <w:sz w:val="28"/>
          <w:szCs w:val="28"/>
        </w:rPr>
        <w:t>用户</w:t>
      </w:r>
      <w:r w:rsidR="00001184" w:rsidRPr="009C14DA">
        <w:rPr>
          <w:rFonts w:asciiTheme="minorHAnsi" w:hAnsiTheme="minorHAnsi" w:cstheme="minorHAnsi"/>
          <w:sz w:val="28"/>
          <w:szCs w:val="28"/>
        </w:rPr>
        <w:t>操作</w:t>
      </w:r>
      <w:r w:rsidR="00233F89" w:rsidRPr="009C14DA">
        <w:rPr>
          <w:rFonts w:asciiTheme="minorHAnsi" w:hAnsiTheme="minorHAnsi" w:cstheme="minorHAnsi"/>
          <w:sz w:val="28"/>
          <w:szCs w:val="28"/>
        </w:rPr>
        <w:t>接口</w:t>
      </w:r>
      <w:bookmarkEnd w:id="24"/>
    </w:p>
    <w:p w:rsidR="00001184" w:rsidRPr="009C14DA" w:rsidRDefault="00001184" w:rsidP="00001184">
      <w:pPr>
        <w:pStyle w:val="30"/>
        <w:numPr>
          <w:ilvl w:val="2"/>
          <w:numId w:val="14"/>
        </w:numPr>
        <w:rPr>
          <w:rFonts w:asciiTheme="minorHAnsi" w:hAnsiTheme="minorHAnsi" w:cstheme="minorHAnsi"/>
          <w:sz w:val="24"/>
          <w:szCs w:val="24"/>
        </w:rPr>
      </w:pPr>
      <w:bookmarkStart w:id="25" w:name="_Toc399485667"/>
      <w:r w:rsidRPr="009C14DA">
        <w:rPr>
          <w:rFonts w:asciiTheme="minorHAnsi" w:hAnsiTheme="minorHAnsi" w:cstheme="minorHAnsi"/>
          <w:sz w:val="24"/>
          <w:szCs w:val="24"/>
        </w:rPr>
        <w:t>功能</w:t>
      </w:r>
      <w:bookmarkEnd w:id="25"/>
    </w:p>
    <w:p w:rsidR="00001184" w:rsidRPr="009C14DA" w:rsidRDefault="00001184" w:rsidP="00001184">
      <w:pPr>
        <w:pStyle w:val="a4"/>
        <w:rPr>
          <w:rFonts w:asciiTheme="minorHAnsi" w:hAnsiTheme="minorHAnsi" w:cstheme="minorHAnsi"/>
        </w:rPr>
      </w:pPr>
      <w:r w:rsidRPr="009C14DA">
        <w:rPr>
          <w:rFonts w:asciiTheme="minorHAnsi" w:hAnsiTheme="minorHAnsi" w:cstheme="minorHAnsi"/>
        </w:rPr>
        <w:t>用户操作接口的主要功能包括：</w:t>
      </w:r>
    </w:p>
    <w:p w:rsidR="00001184" w:rsidRPr="009C14DA" w:rsidRDefault="00001184" w:rsidP="00620076">
      <w:pPr>
        <w:pStyle w:val="a4"/>
        <w:numPr>
          <w:ilvl w:val="0"/>
          <w:numId w:val="25"/>
        </w:numPr>
        <w:rPr>
          <w:rFonts w:asciiTheme="minorHAnsi" w:hAnsiTheme="minorHAnsi" w:cstheme="minorHAnsi"/>
        </w:rPr>
      </w:pPr>
      <w:r w:rsidRPr="009C14DA">
        <w:rPr>
          <w:rFonts w:asciiTheme="minorHAnsi" w:hAnsiTheme="minorHAnsi" w:cstheme="minorHAnsi"/>
        </w:rPr>
        <w:t>定义上下文；</w:t>
      </w:r>
    </w:p>
    <w:p w:rsidR="00001184" w:rsidRPr="009C14DA" w:rsidRDefault="00001184" w:rsidP="00620076">
      <w:pPr>
        <w:pStyle w:val="a4"/>
        <w:numPr>
          <w:ilvl w:val="0"/>
          <w:numId w:val="25"/>
        </w:numPr>
        <w:rPr>
          <w:rFonts w:asciiTheme="minorHAnsi" w:hAnsiTheme="minorHAnsi" w:cstheme="minorHAnsi"/>
        </w:rPr>
      </w:pPr>
      <w:r w:rsidRPr="009C14DA">
        <w:rPr>
          <w:rFonts w:asciiTheme="minorHAnsi" w:hAnsiTheme="minorHAnsi" w:cstheme="minorHAnsi"/>
        </w:rPr>
        <w:t>定义发送消息的默认值；</w:t>
      </w:r>
    </w:p>
    <w:p w:rsidR="00001184" w:rsidRPr="009C14DA" w:rsidRDefault="00001184" w:rsidP="00620076">
      <w:pPr>
        <w:pStyle w:val="a4"/>
        <w:numPr>
          <w:ilvl w:val="0"/>
          <w:numId w:val="25"/>
        </w:numPr>
        <w:rPr>
          <w:rFonts w:asciiTheme="minorHAnsi" w:hAnsiTheme="minorHAnsi" w:cstheme="minorHAnsi"/>
        </w:rPr>
      </w:pPr>
      <w:r w:rsidRPr="009C14DA">
        <w:rPr>
          <w:rFonts w:asciiTheme="minorHAnsi" w:hAnsiTheme="minorHAnsi" w:cstheme="minorHAnsi"/>
        </w:rPr>
        <w:t>定义接收消息的特征和默认处理。</w:t>
      </w:r>
    </w:p>
    <w:p w:rsidR="00001184" w:rsidRPr="009C14DA" w:rsidRDefault="00001184" w:rsidP="00001184">
      <w:pPr>
        <w:pStyle w:val="30"/>
        <w:numPr>
          <w:ilvl w:val="2"/>
          <w:numId w:val="14"/>
        </w:numPr>
        <w:rPr>
          <w:rFonts w:asciiTheme="minorHAnsi" w:hAnsiTheme="minorHAnsi" w:cstheme="minorHAnsi"/>
          <w:sz w:val="24"/>
          <w:szCs w:val="24"/>
        </w:rPr>
      </w:pPr>
      <w:bookmarkStart w:id="26" w:name="_Toc399485668"/>
      <w:r w:rsidRPr="009C14DA">
        <w:rPr>
          <w:rFonts w:asciiTheme="minorHAnsi" w:hAnsiTheme="minorHAnsi" w:cstheme="minorHAnsi"/>
          <w:sz w:val="24"/>
          <w:szCs w:val="24"/>
        </w:rPr>
        <w:lastRenderedPageBreak/>
        <w:t>操作接口与界面解耦</w:t>
      </w:r>
      <w:bookmarkEnd w:id="26"/>
    </w:p>
    <w:p w:rsidR="00001184" w:rsidRPr="009C14DA" w:rsidRDefault="00001184" w:rsidP="00EE0154">
      <w:pPr>
        <w:pStyle w:val="a4"/>
        <w:rPr>
          <w:rFonts w:asciiTheme="minorHAnsi" w:hAnsiTheme="minorHAnsi" w:cstheme="minorHAnsi"/>
        </w:rPr>
      </w:pPr>
      <w:r w:rsidRPr="009C14DA">
        <w:rPr>
          <w:rFonts w:asciiTheme="minorHAnsi" w:hAnsiTheme="minorHAnsi" w:cstheme="minorHAnsi"/>
        </w:rPr>
        <w:t>用户操作接口不是用户界面，而是操作知识库内部数据的接口，在这个接口之上，可以使用各种形式的界面与知识库对接，将对用户的呈现与系统内部的实现，通过这个接口分隔开来，以便避免二者之间的耦合。</w:t>
      </w:r>
    </w:p>
    <w:p w:rsidR="00001184" w:rsidRPr="009C14DA" w:rsidRDefault="00001184" w:rsidP="00EE0154">
      <w:pPr>
        <w:pStyle w:val="a4"/>
        <w:rPr>
          <w:rFonts w:asciiTheme="minorHAnsi" w:hAnsiTheme="minorHAnsi" w:cstheme="minorHAnsi"/>
        </w:rPr>
      </w:pPr>
      <w:r w:rsidRPr="009C14DA">
        <w:rPr>
          <w:rFonts w:asciiTheme="minorHAnsi" w:hAnsiTheme="minorHAnsi" w:cstheme="minorHAnsi"/>
        </w:rPr>
        <w:t>用户操作接口中，封装</w:t>
      </w:r>
      <w:r w:rsidR="005E7690" w:rsidRPr="009C14DA">
        <w:rPr>
          <w:rFonts w:asciiTheme="minorHAnsi" w:hAnsiTheme="minorHAnsi" w:cstheme="minorHAnsi"/>
        </w:rPr>
        <w:t>各种用户需要使用的功能，对外提供统一的接口，屏蔽实现细节。在这个</w:t>
      </w:r>
      <w:r w:rsidRPr="009C14DA">
        <w:rPr>
          <w:rFonts w:asciiTheme="minorHAnsi" w:hAnsiTheme="minorHAnsi" w:cstheme="minorHAnsi"/>
        </w:rPr>
        <w:t>接口上，可以使用命令行、</w:t>
      </w:r>
      <w:r w:rsidRPr="009C14DA">
        <w:rPr>
          <w:rFonts w:asciiTheme="minorHAnsi" w:hAnsiTheme="minorHAnsi" w:cstheme="minorHAnsi"/>
        </w:rPr>
        <w:t>GUI</w:t>
      </w:r>
      <w:r w:rsidRPr="009C14DA">
        <w:rPr>
          <w:rFonts w:asciiTheme="minorHAnsi" w:hAnsiTheme="minorHAnsi" w:cstheme="minorHAnsi"/>
        </w:rPr>
        <w:t>等各种形式，来操作知识库中的数据</w:t>
      </w:r>
      <w:r w:rsidR="005E7690" w:rsidRPr="009C14DA">
        <w:rPr>
          <w:rFonts w:asciiTheme="minorHAnsi" w:hAnsiTheme="minorHAnsi" w:cstheme="minorHAnsi"/>
        </w:rPr>
        <w:t>，不需要了解知识库内部实现的细节</w:t>
      </w:r>
      <w:r w:rsidRPr="009C14DA">
        <w:rPr>
          <w:rFonts w:asciiTheme="minorHAnsi" w:hAnsiTheme="minorHAnsi" w:cstheme="minorHAnsi"/>
        </w:rPr>
        <w:t>。</w:t>
      </w:r>
    </w:p>
    <w:p w:rsidR="00351D5B" w:rsidRPr="009C14DA" w:rsidRDefault="00F1356D" w:rsidP="009E601B">
      <w:pPr>
        <w:pStyle w:val="11"/>
        <w:numPr>
          <w:ilvl w:val="0"/>
          <w:numId w:val="14"/>
        </w:numPr>
        <w:jc w:val="both"/>
        <w:rPr>
          <w:rFonts w:asciiTheme="minorHAnsi" w:hAnsiTheme="minorHAnsi" w:cstheme="minorHAnsi"/>
        </w:rPr>
      </w:pPr>
      <w:bookmarkStart w:id="27" w:name="_Toc399485669"/>
      <w:r w:rsidRPr="009C14DA">
        <w:rPr>
          <w:rFonts w:asciiTheme="minorHAnsi" w:hAnsiTheme="minorHAnsi" w:cstheme="minorHAnsi"/>
        </w:rPr>
        <w:t>工具接口</w:t>
      </w:r>
      <w:bookmarkEnd w:id="27"/>
    </w:p>
    <w:p w:rsidR="00C27E7F" w:rsidRPr="009C14DA" w:rsidRDefault="00C27E7F" w:rsidP="00287673">
      <w:pPr>
        <w:pStyle w:val="22"/>
        <w:numPr>
          <w:ilvl w:val="1"/>
          <w:numId w:val="14"/>
        </w:numPr>
        <w:tabs>
          <w:tab w:val="clear" w:pos="360"/>
          <w:tab w:val="num" w:pos="540"/>
        </w:tabs>
        <w:ind w:left="540" w:hanging="540"/>
        <w:rPr>
          <w:rFonts w:asciiTheme="minorHAnsi" w:hAnsiTheme="minorHAnsi" w:cstheme="minorHAnsi"/>
          <w:sz w:val="28"/>
          <w:szCs w:val="28"/>
        </w:rPr>
      </w:pPr>
      <w:bookmarkStart w:id="28" w:name="_Toc399485670"/>
      <w:r w:rsidRPr="009C14DA">
        <w:rPr>
          <w:rFonts w:asciiTheme="minorHAnsi" w:hAnsiTheme="minorHAnsi" w:cstheme="minorHAnsi"/>
          <w:sz w:val="28"/>
          <w:szCs w:val="28"/>
        </w:rPr>
        <w:t>接口</w:t>
      </w:r>
      <w:r w:rsidR="00287673" w:rsidRPr="009C14DA">
        <w:rPr>
          <w:rFonts w:asciiTheme="minorHAnsi" w:hAnsiTheme="minorHAnsi" w:cstheme="minorHAnsi"/>
          <w:sz w:val="28"/>
          <w:szCs w:val="28"/>
        </w:rPr>
        <w:t>协议</w:t>
      </w:r>
      <w:bookmarkEnd w:id="28"/>
    </w:p>
    <w:p w:rsidR="00287673" w:rsidRPr="009C14DA" w:rsidRDefault="00287673" w:rsidP="00287673">
      <w:pPr>
        <w:pStyle w:val="30"/>
        <w:numPr>
          <w:ilvl w:val="2"/>
          <w:numId w:val="14"/>
        </w:numPr>
        <w:rPr>
          <w:rFonts w:asciiTheme="minorHAnsi" w:hAnsiTheme="minorHAnsi" w:cstheme="minorHAnsi"/>
          <w:sz w:val="24"/>
          <w:szCs w:val="24"/>
        </w:rPr>
      </w:pPr>
      <w:bookmarkStart w:id="29" w:name="_Toc399485671"/>
      <w:r w:rsidRPr="009C14DA">
        <w:rPr>
          <w:rFonts w:asciiTheme="minorHAnsi" w:hAnsiTheme="minorHAnsi" w:cstheme="minorHAnsi"/>
          <w:sz w:val="24"/>
          <w:szCs w:val="24"/>
        </w:rPr>
        <w:t>分层</w:t>
      </w:r>
      <w:bookmarkEnd w:id="29"/>
    </w:p>
    <w:p w:rsidR="00B54FC2" w:rsidRPr="009C14DA" w:rsidRDefault="00B54FC2" w:rsidP="00B54FC2">
      <w:pPr>
        <w:pStyle w:val="a4"/>
        <w:rPr>
          <w:rFonts w:asciiTheme="minorHAnsi" w:hAnsiTheme="minorHAnsi" w:cstheme="minorHAnsi"/>
        </w:rPr>
      </w:pPr>
      <w:r w:rsidRPr="009C14DA">
        <w:rPr>
          <w:rFonts w:asciiTheme="minorHAnsi" w:hAnsiTheme="minorHAnsi" w:cstheme="minorHAnsi"/>
        </w:rPr>
        <w:t>测试工具与知识库运行在不同进程上，二者通过</w:t>
      </w:r>
      <w:r w:rsidRPr="009C14DA">
        <w:rPr>
          <w:rFonts w:asciiTheme="minorHAnsi" w:hAnsiTheme="minorHAnsi" w:cstheme="minorHAnsi"/>
        </w:rPr>
        <w:t>TCP</w:t>
      </w:r>
      <w:r w:rsidRPr="009C14DA">
        <w:rPr>
          <w:rFonts w:asciiTheme="minorHAnsi" w:hAnsiTheme="minorHAnsi" w:cstheme="minorHAnsi"/>
        </w:rPr>
        <w:t>进行通信，测试工具做客户端，知识库做服务端。在</w:t>
      </w:r>
      <w:r w:rsidRPr="009C14DA">
        <w:rPr>
          <w:rFonts w:asciiTheme="minorHAnsi" w:hAnsiTheme="minorHAnsi" w:cstheme="minorHAnsi"/>
        </w:rPr>
        <w:t>TCP</w:t>
      </w:r>
      <w:r w:rsidRPr="009C14DA">
        <w:rPr>
          <w:rFonts w:asciiTheme="minorHAnsi" w:hAnsiTheme="minorHAnsi" w:cstheme="minorHAnsi"/>
        </w:rPr>
        <w:t>上，使用</w:t>
      </w:r>
      <w:r w:rsidRPr="009C14DA">
        <w:rPr>
          <w:rFonts w:asciiTheme="minorHAnsi" w:hAnsiTheme="minorHAnsi" w:cstheme="minorHAnsi"/>
        </w:rPr>
        <w:t>JSON</w:t>
      </w:r>
      <w:r w:rsidRPr="009C14DA">
        <w:rPr>
          <w:rFonts w:asciiTheme="minorHAnsi" w:hAnsiTheme="minorHAnsi" w:cstheme="minorHAnsi"/>
        </w:rPr>
        <w:t>作为消息格式描述的载体，完成知识库的查询与响应。</w:t>
      </w:r>
    </w:p>
    <w:p w:rsidR="006D30C8" w:rsidRPr="009C14DA" w:rsidRDefault="00B54FC2" w:rsidP="00B54FC2">
      <w:pPr>
        <w:pStyle w:val="a4"/>
        <w:jc w:val="center"/>
        <w:rPr>
          <w:rFonts w:asciiTheme="minorHAnsi" w:hAnsiTheme="minorHAnsi" w:cstheme="minorHAnsi"/>
        </w:rPr>
      </w:pPr>
      <w:r w:rsidRPr="009C14DA">
        <w:rPr>
          <w:rFonts w:asciiTheme="minorHAnsi" w:hAnsiTheme="minorHAnsi" w:cstheme="minorHAnsi"/>
        </w:rPr>
        <w:object w:dxaOrig="6575" w:dyaOrig="2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pt;height:117.3pt" o:ole="">
            <v:imagedata r:id="rId16" o:title=""/>
          </v:shape>
          <o:OLEObject Type="Embed" ProgID="Visio.Drawing.11" ShapeID="_x0000_i1025" DrawAspect="Content" ObjectID="_1475321799" r:id="rId17"/>
        </w:object>
      </w:r>
    </w:p>
    <w:p w:rsidR="00290A55" w:rsidRPr="009C14DA" w:rsidRDefault="00290A55" w:rsidP="00287673">
      <w:pPr>
        <w:pStyle w:val="30"/>
        <w:numPr>
          <w:ilvl w:val="2"/>
          <w:numId w:val="14"/>
        </w:numPr>
        <w:rPr>
          <w:rFonts w:asciiTheme="minorHAnsi" w:hAnsiTheme="minorHAnsi" w:cstheme="minorHAnsi"/>
          <w:sz w:val="24"/>
          <w:szCs w:val="24"/>
        </w:rPr>
      </w:pPr>
      <w:bookmarkStart w:id="30" w:name="_Toc399485672"/>
      <w:bookmarkStart w:id="31" w:name="_Toc397607957"/>
      <w:r w:rsidRPr="009C14DA">
        <w:rPr>
          <w:rFonts w:asciiTheme="minorHAnsi" w:hAnsiTheme="minorHAnsi" w:cstheme="minorHAnsi"/>
          <w:sz w:val="24"/>
          <w:szCs w:val="24"/>
        </w:rPr>
        <w:t>连接的建立与释放</w:t>
      </w:r>
      <w:bookmarkEnd w:id="30"/>
    </w:p>
    <w:p w:rsidR="00290A55" w:rsidRPr="009C14DA" w:rsidRDefault="00290A55" w:rsidP="00290A55">
      <w:pPr>
        <w:pStyle w:val="a4"/>
        <w:rPr>
          <w:rFonts w:asciiTheme="minorHAnsi" w:hAnsiTheme="minorHAnsi" w:cstheme="minorHAnsi"/>
        </w:rPr>
      </w:pPr>
      <w:r w:rsidRPr="009C14DA">
        <w:rPr>
          <w:rFonts w:asciiTheme="minorHAnsi" w:hAnsiTheme="minorHAnsi" w:cstheme="minorHAnsi"/>
        </w:rPr>
        <w:t>测试工具每次执行一个测试用例时，向知识库建立一个</w:t>
      </w:r>
      <w:r w:rsidRPr="009C14DA">
        <w:rPr>
          <w:rFonts w:asciiTheme="minorHAnsi" w:hAnsiTheme="minorHAnsi" w:cstheme="minorHAnsi"/>
        </w:rPr>
        <w:t>TCP</w:t>
      </w:r>
      <w:r w:rsidRPr="009C14DA">
        <w:rPr>
          <w:rFonts w:asciiTheme="minorHAnsi" w:hAnsiTheme="minorHAnsi" w:cstheme="minorHAnsi"/>
        </w:rPr>
        <w:t>连接，在测试用例结束后，终止这个连接，测试执行过程中所有收发消息的查询，都在这个连接上进行。</w:t>
      </w:r>
    </w:p>
    <w:p w:rsidR="00290A55" w:rsidDel="00C81EF8" w:rsidRDefault="00290A55" w:rsidP="00290A55">
      <w:pPr>
        <w:pStyle w:val="a4"/>
        <w:rPr>
          <w:del w:id="32" w:author="yy" w:date="2014-10-20T14:47:00Z"/>
          <w:rFonts w:asciiTheme="minorHAnsi" w:hAnsiTheme="minorHAnsi" w:cstheme="minorHAnsi" w:hint="eastAsia"/>
        </w:rPr>
      </w:pPr>
      <w:del w:id="33" w:author="yy" w:date="2014-10-20T14:47:00Z">
        <w:r w:rsidRPr="009C14DA" w:rsidDel="00C81EF8">
          <w:rPr>
            <w:rFonts w:asciiTheme="minorHAnsi" w:hAnsiTheme="minorHAnsi" w:cstheme="minorHAnsi"/>
          </w:rPr>
          <w:delText>在应用层，每次测试执行开始时，测试工具分配一个测试用例执行</w:delText>
        </w:r>
        <w:r w:rsidRPr="009C14DA" w:rsidDel="00C81EF8">
          <w:rPr>
            <w:rFonts w:asciiTheme="minorHAnsi" w:hAnsiTheme="minorHAnsi" w:cstheme="minorHAnsi"/>
          </w:rPr>
          <w:delText>ID</w:delText>
        </w:r>
        <w:r w:rsidRPr="009C14DA" w:rsidDel="00C81EF8">
          <w:rPr>
            <w:rFonts w:asciiTheme="minorHAnsi" w:hAnsiTheme="minorHAnsi" w:cstheme="minorHAnsi"/>
          </w:rPr>
          <w:delText>，在与知识库交互时始终通过该</w:delText>
        </w:r>
        <w:r w:rsidRPr="009C14DA" w:rsidDel="00C81EF8">
          <w:rPr>
            <w:rFonts w:asciiTheme="minorHAnsi" w:hAnsiTheme="minorHAnsi" w:cstheme="minorHAnsi"/>
          </w:rPr>
          <w:delText>ID</w:delText>
        </w:r>
        <w:r w:rsidRPr="009C14DA" w:rsidDel="00C81EF8">
          <w:rPr>
            <w:rFonts w:asciiTheme="minorHAnsi" w:hAnsiTheme="minorHAnsi" w:cstheme="minorHAnsi"/>
          </w:rPr>
          <w:delText>来标识一次测试执行，知识库返回查询结果时，也会通过该</w:delText>
        </w:r>
        <w:r w:rsidRPr="009C14DA" w:rsidDel="00C81EF8">
          <w:rPr>
            <w:rFonts w:asciiTheme="minorHAnsi" w:hAnsiTheme="minorHAnsi" w:cstheme="minorHAnsi"/>
          </w:rPr>
          <w:delText>ID</w:delText>
        </w:r>
        <w:r w:rsidRPr="009C14DA" w:rsidDel="00C81EF8">
          <w:rPr>
            <w:rFonts w:asciiTheme="minorHAnsi" w:hAnsiTheme="minorHAnsi" w:cstheme="minorHAnsi"/>
          </w:rPr>
          <w:delText>来标识结果归属的测试执行。</w:delText>
        </w:r>
        <w:r w:rsidR="0046653E" w:rsidRPr="009C14DA" w:rsidDel="00C81EF8">
          <w:rPr>
            <w:rFonts w:asciiTheme="minorHAnsi" w:hAnsiTheme="minorHAnsi" w:cstheme="minorHAnsi"/>
          </w:rPr>
          <w:delText>测试用例结束后，测试工具释放该</w:delText>
        </w:r>
        <w:r w:rsidR="0046653E" w:rsidRPr="009C14DA" w:rsidDel="00C81EF8">
          <w:rPr>
            <w:rFonts w:asciiTheme="minorHAnsi" w:hAnsiTheme="minorHAnsi" w:cstheme="minorHAnsi"/>
          </w:rPr>
          <w:delText>ID</w:delText>
        </w:r>
        <w:r w:rsidR="0046653E" w:rsidRPr="009C14DA" w:rsidDel="00C81EF8">
          <w:rPr>
            <w:rFonts w:asciiTheme="minorHAnsi" w:hAnsiTheme="minorHAnsi" w:cstheme="minorHAnsi"/>
          </w:rPr>
          <w:delText>，并通知知识库。</w:delText>
        </w:r>
      </w:del>
    </w:p>
    <w:p w:rsidR="00C81EF8" w:rsidRPr="009C14DA" w:rsidRDefault="00C81EF8" w:rsidP="00290A55">
      <w:pPr>
        <w:pStyle w:val="a4"/>
        <w:rPr>
          <w:ins w:id="34" w:author="yy" w:date="2014-10-20T14:47:00Z"/>
          <w:rFonts w:asciiTheme="minorHAnsi" w:hAnsiTheme="minorHAnsi" w:cstheme="minorHAnsi"/>
        </w:rPr>
      </w:pPr>
      <w:ins w:id="35" w:author="yy" w:date="2014-10-20T14:47:00Z">
        <w:r>
          <w:rPr>
            <w:rFonts w:asciiTheme="minorHAnsi" w:hAnsiTheme="minorHAnsi" w:cstheme="minorHAnsi" w:hint="eastAsia"/>
          </w:rPr>
          <w:t>在应用层，工具在每个测试对应的连接上收发消息，通过</w:t>
        </w:r>
        <w:r>
          <w:rPr>
            <w:rFonts w:asciiTheme="minorHAnsi" w:hAnsiTheme="minorHAnsi" w:cstheme="minorHAnsi" w:hint="eastAsia"/>
          </w:rPr>
          <w:t>start test</w:t>
        </w:r>
        <w:r>
          <w:rPr>
            <w:rFonts w:asciiTheme="minorHAnsi" w:hAnsiTheme="minorHAnsi" w:cstheme="minorHAnsi" w:hint="eastAsia"/>
          </w:rPr>
          <w:t>和</w:t>
        </w:r>
        <w:r>
          <w:rPr>
            <w:rFonts w:asciiTheme="minorHAnsi" w:hAnsiTheme="minorHAnsi" w:cstheme="minorHAnsi" w:hint="eastAsia"/>
          </w:rPr>
          <w:t>stop test</w:t>
        </w:r>
        <w:r>
          <w:rPr>
            <w:rFonts w:asciiTheme="minorHAnsi" w:hAnsiTheme="minorHAnsi" w:cstheme="minorHAnsi" w:hint="eastAsia"/>
          </w:rPr>
          <w:t>来标识一次测试的开始与结束。工具在收到</w:t>
        </w:r>
        <w:r>
          <w:rPr>
            <w:rFonts w:asciiTheme="minorHAnsi" w:hAnsiTheme="minorHAnsi" w:cstheme="minorHAnsi" w:hint="eastAsia"/>
          </w:rPr>
          <w:t>RF</w:t>
        </w:r>
        <w:r>
          <w:rPr>
            <w:rFonts w:asciiTheme="minorHAnsi" w:hAnsiTheme="minorHAnsi" w:cstheme="minorHAnsi" w:hint="eastAsia"/>
          </w:rPr>
          <w:t>的</w:t>
        </w:r>
        <w:r>
          <w:rPr>
            <w:rFonts w:asciiTheme="minorHAnsi" w:hAnsiTheme="minorHAnsi" w:cstheme="minorHAnsi" w:hint="eastAsia"/>
          </w:rPr>
          <w:t>start</w:t>
        </w:r>
      </w:ins>
      <w:ins w:id="36" w:author="yy" w:date="2014-10-20T14:48:00Z">
        <w:r>
          <w:rPr>
            <w:rFonts w:asciiTheme="minorHAnsi" w:hAnsiTheme="minorHAnsi" w:cstheme="minorHAnsi" w:hint="eastAsia"/>
          </w:rPr>
          <w:t>后建链并发送</w:t>
        </w:r>
        <w:r>
          <w:rPr>
            <w:rFonts w:asciiTheme="minorHAnsi" w:hAnsiTheme="minorHAnsi" w:cstheme="minorHAnsi" w:hint="eastAsia"/>
          </w:rPr>
          <w:t>start test</w:t>
        </w:r>
        <w:r>
          <w:rPr>
            <w:rFonts w:asciiTheme="minorHAnsi" w:hAnsiTheme="minorHAnsi" w:cstheme="minorHAnsi" w:hint="eastAsia"/>
          </w:rPr>
          <w:t>，在向测试工具发送</w:t>
        </w:r>
        <w:r>
          <w:rPr>
            <w:rFonts w:asciiTheme="minorHAnsi" w:hAnsiTheme="minorHAnsi" w:cstheme="minorHAnsi" w:hint="eastAsia"/>
          </w:rPr>
          <w:t>report/exception</w:t>
        </w:r>
        <w:r>
          <w:rPr>
            <w:rFonts w:asciiTheme="minorHAnsi" w:hAnsiTheme="minorHAnsi" w:cstheme="minorHAnsi" w:hint="eastAsia"/>
          </w:rPr>
          <w:t>或异常终止后，发送</w:t>
        </w:r>
        <w:r>
          <w:rPr>
            <w:rFonts w:asciiTheme="minorHAnsi" w:hAnsiTheme="minorHAnsi" w:cstheme="minorHAnsi" w:hint="eastAsia"/>
          </w:rPr>
          <w:t>stop test</w:t>
        </w:r>
        <w:r>
          <w:rPr>
            <w:rFonts w:asciiTheme="minorHAnsi" w:hAnsiTheme="minorHAnsi" w:cstheme="minorHAnsi" w:hint="eastAsia"/>
          </w:rPr>
          <w:t>。</w:t>
        </w:r>
      </w:ins>
    </w:p>
    <w:p w:rsidR="0046653E" w:rsidRPr="009C14DA" w:rsidRDefault="00104352" w:rsidP="00104352">
      <w:pPr>
        <w:pStyle w:val="a4"/>
        <w:jc w:val="center"/>
        <w:rPr>
          <w:rFonts w:asciiTheme="minorHAnsi" w:hAnsiTheme="minorHAnsi" w:cstheme="minorHAnsi"/>
        </w:rPr>
      </w:pPr>
      <w:r w:rsidRPr="009C14DA">
        <w:rPr>
          <w:rFonts w:asciiTheme="minorHAnsi" w:hAnsiTheme="minorHAnsi" w:cstheme="minorHAnsi"/>
          <w:noProof/>
        </w:rPr>
        <w:lastRenderedPageBreak/>
        <w:drawing>
          <wp:inline distT="0" distB="0" distL="0" distR="0">
            <wp:extent cx="4430395" cy="5665470"/>
            <wp:effectExtent l="19050" t="0" r="8255"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430395" cy="5665470"/>
                    </a:xfrm>
                    <a:prstGeom prst="rect">
                      <a:avLst/>
                    </a:prstGeom>
                    <a:noFill/>
                    <a:ln w="9525">
                      <a:noFill/>
                      <a:miter lim="800000"/>
                      <a:headEnd/>
                      <a:tailEnd/>
                    </a:ln>
                  </pic:spPr>
                </pic:pic>
              </a:graphicData>
            </a:graphic>
          </wp:inline>
        </w:drawing>
      </w:r>
    </w:p>
    <w:p w:rsidR="00287673" w:rsidRPr="009C14DA" w:rsidRDefault="00287673" w:rsidP="00287673">
      <w:pPr>
        <w:pStyle w:val="30"/>
        <w:numPr>
          <w:ilvl w:val="2"/>
          <w:numId w:val="14"/>
        </w:numPr>
        <w:rPr>
          <w:rFonts w:asciiTheme="minorHAnsi" w:hAnsiTheme="minorHAnsi" w:cstheme="minorHAnsi"/>
          <w:sz w:val="24"/>
          <w:szCs w:val="24"/>
        </w:rPr>
      </w:pPr>
      <w:bookmarkStart w:id="37" w:name="_Toc399485673"/>
      <w:r w:rsidRPr="009C14DA">
        <w:rPr>
          <w:rFonts w:asciiTheme="minorHAnsi" w:hAnsiTheme="minorHAnsi" w:cstheme="minorHAnsi"/>
          <w:sz w:val="24"/>
          <w:szCs w:val="24"/>
        </w:rPr>
        <w:t>连接异常</w:t>
      </w:r>
      <w:bookmarkEnd w:id="31"/>
      <w:bookmarkEnd w:id="37"/>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工具和知识库各自检测连接异常。</w:t>
      </w:r>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当知识库发现连接异常后，立即回收所有本次测试执行相关的上下文。</w:t>
      </w:r>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测试工具不需要主动检测连接异常，当向知识库查询失败时，立即终止本次测试，回收所有资源，将异常上报给</w:t>
      </w:r>
      <w:r w:rsidRPr="009C14DA">
        <w:rPr>
          <w:rFonts w:asciiTheme="minorHAnsi" w:hAnsiTheme="minorHAnsi" w:cstheme="minorHAnsi"/>
        </w:rPr>
        <w:t>RF</w:t>
      </w:r>
      <w:r w:rsidRPr="009C14DA">
        <w:rPr>
          <w:rFonts w:asciiTheme="minorHAnsi" w:hAnsiTheme="minorHAnsi" w:cstheme="minorHAnsi"/>
        </w:rPr>
        <w:t>。</w:t>
      </w:r>
    </w:p>
    <w:p w:rsidR="00287673" w:rsidRPr="009C14DA" w:rsidRDefault="00287673" w:rsidP="00287673">
      <w:pPr>
        <w:pStyle w:val="30"/>
        <w:numPr>
          <w:ilvl w:val="2"/>
          <w:numId w:val="14"/>
        </w:numPr>
        <w:rPr>
          <w:rFonts w:asciiTheme="minorHAnsi" w:hAnsiTheme="minorHAnsi" w:cstheme="minorHAnsi"/>
          <w:sz w:val="24"/>
          <w:szCs w:val="24"/>
        </w:rPr>
      </w:pPr>
      <w:bookmarkStart w:id="38" w:name="_Toc397607958"/>
      <w:bookmarkStart w:id="39" w:name="_Toc399485674"/>
      <w:r w:rsidRPr="009C14DA">
        <w:rPr>
          <w:rFonts w:asciiTheme="minorHAnsi" w:hAnsiTheme="minorHAnsi" w:cstheme="minorHAnsi"/>
          <w:sz w:val="24"/>
          <w:szCs w:val="24"/>
        </w:rPr>
        <w:t>消息分隔</w:t>
      </w:r>
      <w:bookmarkEnd w:id="38"/>
      <w:bookmarkEnd w:id="39"/>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TCP</w:t>
      </w:r>
      <w:r w:rsidRPr="009C14DA">
        <w:rPr>
          <w:rFonts w:asciiTheme="minorHAnsi" w:hAnsiTheme="minorHAnsi" w:cstheme="minorHAnsi"/>
        </w:rPr>
        <w:t>是面向字符流的协议，在</w:t>
      </w:r>
      <w:r w:rsidRPr="009C14DA">
        <w:rPr>
          <w:rFonts w:asciiTheme="minorHAnsi" w:hAnsiTheme="minorHAnsi" w:cstheme="minorHAnsi"/>
        </w:rPr>
        <w:t>TCP</w:t>
      </w:r>
      <w:proofErr w:type="gramStart"/>
      <w:r w:rsidRPr="009C14DA">
        <w:rPr>
          <w:rFonts w:asciiTheme="minorHAnsi" w:hAnsiTheme="minorHAnsi" w:cstheme="minorHAnsi"/>
        </w:rPr>
        <w:t>层并不</w:t>
      </w:r>
      <w:proofErr w:type="gramEnd"/>
      <w:r w:rsidRPr="009C14DA">
        <w:rPr>
          <w:rFonts w:asciiTheme="minorHAnsi" w:hAnsiTheme="minorHAnsi" w:cstheme="minorHAnsi"/>
        </w:rPr>
        <w:t>提供消息分隔的方法，因此需要在应用层自行拆分数据流，从数据流中提取出一个个的消息。</w:t>
      </w:r>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本方案中，应用层采用</w:t>
      </w:r>
      <w:r w:rsidRPr="009C14DA">
        <w:rPr>
          <w:rFonts w:asciiTheme="minorHAnsi" w:hAnsiTheme="minorHAnsi" w:cstheme="minorHAnsi"/>
        </w:rPr>
        <w:t>JSON</w:t>
      </w:r>
      <w:r w:rsidRPr="009C14DA">
        <w:rPr>
          <w:rFonts w:asciiTheme="minorHAnsi" w:hAnsiTheme="minorHAnsi" w:cstheme="minorHAnsi"/>
        </w:rPr>
        <w:t>格式的字符流，为简化协议处理，在每个</w:t>
      </w:r>
      <w:r w:rsidRPr="009C14DA">
        <w:rPr>
          <w:rFonts w:asciiTheme="minorHAnsi" w:hAnsiTheme="minorHAnsi" w:cstheme="minorHAnsi"/>
        </w:rPr>
        <w:t>JSON</w:t>
      </w:r>
      <w:r w:rsidRPr="009C14DA">
        <w:rPr>
          <w:rFonts w:asciiTheme="minorHAnsi" w:hAnsiTheme="minorHAnsi" w:cstheme="minorHAnsi"/>
        </w:rPr>
        <w:t>描述前增加长度域，长度为</w:t>
      </w:r>
      <w:r w:rsidRPr="009C14DA">
        <w:rPr>
          <w:rFonts w:asciiTheme="minorHAnsi" w:hAnsiTheme="minorHAnsi" w:cstheme="minorHAnsi"/>
        </w:rPr>
        <w:t>4</w:t>
      </w:r>
      <w:r w:rsidRPr="009C14DA">
        <w:rPr>
          <w:rFonts w:asciiTheme="minorHAnsi" w:hAnsiTheme="minorHAnsi" w:cstheme="minorHAnsi"/>
        </w:rPr>
        <w:t>字节，按网络字节序传输，长度值为</w:t>
      </w:r>
      <w:r w:rsidRPr="009C14DA">
        <w:rPr>
          <w:rFonts w:asciiTheme="minorHAnsi" w:hAnsiTheme="minorHAnsi" w:cstheme="minorHAnsi"/>
        </w:rPr>
        <w:t>JSON</w:t>
      </w:r>
      <w:r w:rsidRPr="009C14DA">
        <w:rPr>
          <w:rFonts w:asciiTheme="minorHAnsi" w:hAnsiTheme="minorHAnsi" w:cstheme="minorHAnsi"/>
        </w:rPr>
        <w:t>描述的长度，不包括长度域自身的长度。</w:t>
      </w:r>
    </w:p>
    <w:p w:rsidR="00287673" w:rsidRPr="009C14DA" w:rsidRDefault="00287673" w:rsidP="00287673">
      <w:pPr>
        <w:pStyle w:val="30"/>
        <w:numPr>
          <w:ilvl w:val="2"/>
          <w:numId w:val="14"/>
        </w:numPr>
        <w:rPr>
          <w:rFonts w:asciiTheme="minorHAnsi" w:hAnsiTheme="minorHAnsi" w:cstheme="minorHAnsi"/>
          <w:sz w:val="24"/>
          <w:szCs w:val="24"/>
        </w:rPr>
      </w:pPr>
      <w:bookmarkStart w:id="40" w:name="_Toc399485675"/>
      <w:r w:rsidRPr="009C14DA">
        <w:rPr>
          <w:rFonts w:asciiTheme="minorHAnsi" w:hAnsiTheme="minorHAnsi" w:cstheme="minorHAnsi"/>
          <w:sz w:val="24"/>
          <w:szCs w:val="24"/>
        </w:rPr>
        <w:lastRenderedPageBreak/>
        <w:t>JSON</w:t>
      </w:r>
      <w:bookmarkEnd w:id="40"/>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在编码后的</w:t>
      </w:r>
      <w:r w:rsidRPr="009C14DA">
        <w:rPr>
          <w:rFonts w:asciiTheme="minorHAnsi" w:hAnsiTheme="minorHAnsi" w:cstheme="minorHAnsi"/>
        </w:rPr>
        <w:t>JSON</w:t>
      </w:r>
      <w:r w:rsidRPr="009C14DA">
        <w:rPr>
          <w:rFonts w:asciiTheme="minorHAnsi" w:hAnsiTheme="minorHAnsi" w:cstheme="minorHAnsi"/>
        </w:rPr>
        <w:t>描述中，除长度域外，不可以包含不可打印字符。</w:t>
      </w:r>
    </w:p>
    <w:p w:rsidR="00287673" w:rsidRPr="009C14DA" w:rsidRDefault="00287673" w:rsidP="00287673">
      <w:pPr>
        <w:pStyle w:val="a4"/>
        <w:rPr>
          <w:rFonts w:asciiTheme="minorHAnsi" w:hAnsiTheme="minorHAnsi" w:cstheme="minorHAnsi"/>
        </w:rPr>
      </w:pPr>
      <w:r w:rsidRPr="009C14DA">
        <w:rPr>
          <w:rFonts w:asciiTheme="minorHAnsi" w:hAnsiTheme="minorHAnsi" w:cstheme="minorHAnsi"/>
        </w:rPr>
        <w:t>JSON</w:t>
      </w:r>
      <w:r w:rsidRPr="009C14DA">
        <w:rPr>
          <w:rFonts w:asciiTheme="minorHAnsi" w:hAnsiTheme="minorHAnsi" w:cstheme="minorHAnsi"/>
        </w:rPr>
        <w:t>描述中，大小写敏感。</w:t>
      </w:r>
    </w:p>
    <w:p w:rsidR="00C27E7F" w:rsidRPr="009C14DA" w:rsidRDefault="00703F82" w:rsidP="00287673">
      <w:pPr>
        <w:pStyle w:val="22"/>
        <w:numPr>
          <w:ilvl w:val="1"/>
          <w:numId w:val="14"/>
        </w:numPr>
        <w:tabs>
          <w:tab w:val="clear" w:pos="360"/>
          <w:tab w:val="num" w:pos="540"/>
        </w:tabs>
        <w:ind w:left="540" w:hanging="540"/>
        <w:rPr>
          <w:rFonts w:asciiTheme="minorHAnsi" w:hAnsiTheme="minorHAnsi" w:cstheme="minorHAnsi"/>
          <w:sz w:val="28"/>
          <w:szCs w:val="28"/>
        </w:rPr>
      </w:pPr>
      <w:bookmarkStart w:id="41" w:name="_Toc399485676"/>
      <w:r w:rsidRPr="009C14DA">
        <w:rPr>
          <w:rFonts w:asciiTheme="minorHAnsi" w:hAnsiTheme="minorHAnsi" w:cstheme="minorHAnsi"/>
          <w:sz w:val="28"/>
          <w:szCs w:val="28"/>
        </w:rPr>
        <w:t>消息定义</w:t>
      </w:r>
      <w:bookmarkEnd w:id="41"/>
    </w:p>
    <w:p w:rsidR="00527827" w:rsidRPr="009C14DA" w:rsidRDefault="00835D7B" w:rsidP="00835D7B">
      <w:pPr>
        <w:pStyle w:val="30"/>
        <w:numPr>
          <w:ilvl w:val="2"/>
          <w:numId w:val="14"/>
        </w:numPr>
        <w:rPr>
          <w:rFonts w:asciiTheme="minorHAnsi" w:hAnsiTheme="minorHAnsi" w:cstheme="minorHAnsi"/>
          <w:sz w:val="24"/>
          <w:szCs w:val="24"/>
        </w:rPr>
      </w:pPr>
      <w:bookmarkStart w:id="42" w:name="_Toc399485677"/>
      <w:r w:rsidRPr="009C14DA">
        <w:rPr>
          <w:rFonts w:asciiTheme="minorHAnsi" w:hAnsiTheme="minorHAnsi" w:cstheme="minorHAnsi"/>
          <w:sz w:val="24"/>
          <w:szCs w:val="24"/>
        </w:rPr>
        <w:t>查询消息</w:t>
      </w:r>
      <w:bookmarkEnd w:id="42"/>
    </w:p>
    <w:p w:rsidR="00570AA6" w:rsidRPr="009C14DA" w:rsidRDefault="00570AA6" w:rsidP="00570AA6">
      <w:pPr>
        <w:pStyle w:val="9"/>
        <w:rPr>
          <w:rFonts w:asciiTheme="minorHAnsi" w:hAnsiTheme="minorHAnsi" w:cstheme="minorHAnsi"/>
          <w:b/>
        </w:rPr>
      </w:pPr>
      <w:bookmarkStart w:id="43" w:name="_Toc399485678"/>
      <w:r w:rsidRPr="009C14DA">
        <w:rPr>
          <w:rFonts w:asciiTheme="minorHAnsi" w:hAnsiTheme="minorHAnsi" w:cstheme="minorHAnsi"/>
          <w:b/>
        </w:rPr>
        <w:t>消息格式</w:t>
      </w:r>
      <w:bookmarkEnd w:id="43"/>
    </w:p>
    <w:p w:rsidR="00570AA6" w:rsidRPr="009C14DA" w:rsidRDefault="00570AA6" w:rsidP="00570AA6">
      <w:pPr>
        <w:pStyle w:val="a4"/>
        <w:rPr>
          <w:rFonts w:asciiTheme="minorHAnsi" w:hAnsiTheme="minorHAnsi" w:cstheme="minorHAnsi"/>
        </w:rPr>
      </w:pPr>
      <w:r w:rsidRPr="009C14DA">
        <w:rPr>
          <w:rFonts w:asciiTheme="minorHAnsi" w:hAnsiTheme="minorHAnsi" w:cstheme="minorHAnsi"/>
        </w:rPr>
        <w:t>工具与知识库间使用</w:t>
      </w:r>
      <w:r w:rsidRPr="009C14DA">
        <w:rPr>
          <w:rFonts w:asciiTheme="minorHAnsi" w:hAnsiTheme="minorHAnsi" w:cstheme="minorHAnsi"/>
        </w:rPr>
        <w:t>JSON</w:t>
      </w:r>
      <w:r w:rsidRPr="009C14DA">
        <w:rPr>
          <w:rFonts w:asciiTheme="minorHAnsi" w:hAnsiTheme="minorHAnsi" w:cstheme="minorHAnsi"/>
        </w:rPr>
        <w:t>格式编码的数据。所有消息的基本格式如下：</w:t>
      </w:r>
    </w:p>
    <w:p w:rsidR="00570AA6" w:rsidRPr="009C14DA" w:rsidRDefault="00570AA6" w:rsidP="00570AA6">
      <w:pPr>
        <w:pStyle w:val="a4"/>
        <w:rPr>
          <w:rFonts w:asciiTheme="minorHAnsi" w:hAnsiTheme="minorHAnsi" w:cstheme="minorHAnsi"/>
          <w:b/>
        </w:rPr>
      </w:pPr>
      <w:r w:rsidRPr="009C14DA">
        <w:rPr>
          <w:rFonts w:asciiTheme="minorHAnsi" w:hAnsiTheme="minorHAnsi" w:cstheme="minorHAnsi"/>
          <w:b/>
        </w:rPr>
        <w:t>{</w:t>
      </w:r>
    </w:p>
    <w:p w:rsidR="00570AA6" w:rsidRPr="009C14DA" w:rsidRDefault="00570AA6" w:rsidP="00570AA6">
      <w:pPr>
        <w:pStyle w:val="a4"/>
        <w:ind w:leftChars="100" w:left="210"/>
        <w:rPr>
          <w:rFonts w:asciiTheme="minorHAnsi" w:hAnsiTheme="minorHAnsi" w:cstheme="minorHAnsi"/>
          <w:b/>
        </w:rPr>
      </w:pPr>
      <w:r w:rsidRPr="009C14DA">
        <w:rPr>
          <w:rFonts w:asciiTheme="minorHAnsi" w:hAnsiTheme="minorHAnsi" w:cstheme="minorHAnsi"/>
          <w:b/>
        </w:rPr>
        <w:t>“</w:t>
      </w:r>
      <w:proofErr w:type="gramStart"/>
      <w:r w:rsidRPr="009C14DA">
        <w:rPr>
          <w:rFonts w:asciiTheme="minorHAnsi" w:hAnsiTheme="minorHAnsi" w:cstheme="minorHAnsi"/>
          <w:b/>
        </w:rPr>
        <w:t>command</w:t>
      </w:r>
      <w:proofErr w:type="gramEnd"/>
      <w:r w:rsidRPr="009C14DA">
        <w:rPr>
          <w:rFonts w:asciiTheme="minorHAnsi" w:hAnsiTheme="minorHAnsi" w:cstheme="minorHAnsi"/>
          <w:b/>
        </w:rPr>
        <w:t>”: &lt;command name&gt;,</w:t>
      </w:r>
    </w:p>
    <w:p w:rsidR="00570AA6" w:rsidRPr="009C14DA" w:rsidDel="00EC2F5F" w:rsidRDefault="00570AA6" w:rsidP="00570AA6">
      <w:pPr>
        <w:pStyle w:val="a4"/>
        <w:ind w:leftChars="100" w:left="210"/>
        <w:rPr>
          <w:del w:id="44" w:author="yy" w:date="2014-10-20T14:49:00Z"/>
          <w:rFonts w:asciiTheme="minorHAnsi" w:hAnsiTheme="minorHAnsi" w:cstheme="minorHAnsi"/>
          <w:b/>
        </w:rPr>
      </w:pPr>
      <w:del w:id="45" w:author="yy" w:date="2014-10-20T14:49:00Z">
        <w:r w:rsidRPr="009C14DA" w:rsidDel="00EC2F5F">
          <w:rPr>
            <w:rFonts w:asciiTheme="minorHAnsi" w:hAnsiTheme="minorHAnsi" w:cstheme="minorHAnsi"/>
            <w:b/>
          </w:rPr>
          <w:delText>“test-id”: &lt;id &gt;,</w:delText>
        </w:r>
      </w:del>
    </w:p>
    <w:p w:rsidR="00570AA6" w:rsidRPr="009C14DA" w:rsidRDefault="00570AA6" w:rsidP="00570AA6">
      <w:pPr>
        <w:pStyle w:val="a4"/>
        <w:ind w:leftChars="100" w:left="210"/>
        <w:rPr>
          <w:rFonts w:asciiTheme="minorHAnsi" w:hAnsiTheme="minorHAnsi" w:cstheme="minorHAnsi"/>
          <w:b/>
        </w:rPr>
      </w:pPr>
      <w:r w:rsidRPr="009C14DA">
        <w:rPr>
          <w:rFonts w:asciiTheme="minorHAnsi" w:hAnsiTheme="minorHAnsi" w:cstheme="minorHAnsi"/>
          <w:b/>
        </w:rPr>
        <w:t>&lt;</w:t>
      </w:r>
      <w:proofErr w:type="gramStart"/>
      <w:r w:rsidRPr="009C14DA">
        <w:rPr>
          <w:rFonts w:asciiTheme="minorHAnsi" w:hAnsiTheme="minorHAnsi" w:cstheme="minorHAnsi"/>
          <w:b/>
        </w:rPr>
        <w:t>other</w:t>
      </w:r>
      <w:proofErr w:type="gramEnd"/>
      <w:r w:rsidRPr="009C14DA">
        <w:rPr>
          <w:rFonts w:asciiTheme="minorHAnsi" w:hAnsiTheme="minorHAnsi" w:cstheme="minorHAnsi"/>
          <w:b/>
        </w:rPr>
        <w:t xml:space="preserve"> command related parameters&gt;</w:t>
      </w:r>
    </w:p>
    <w:p w:rsidR="00570AA6" w:rsidRPr="009C14DA" w:rsidRDefault="00570AA6" w:rsidP="00570AA6">
      <w:pPr>
        <w:pStyle w:val="a4"/>
        <w:rPr>
          <w:rFonts w:asciiTheme="minorHAnsi" w:hAnsiTheme="minorHAnsi" w:cstheme="minorHAnsi"/>
          <w:b/>
        </w:rPr>
      </w:pPr>
      <w:r w:rsidRPr="009C14DA">
        <w:rPr>
          <w:rFonts w:asciiTheme="minorHAnsi" w:hAnsiTheme="minorHAnsi" w:cstheme="minorHAnsi"/>
          <w:b/>
        </w:rPr>
        <w:t>}</w:t>
      </w:r>
    </w:p>
    <w:p w:rsidR="00835D7B" w:rsidRPr="009C14DA" w:rsidRDefault="00835D7B" w:rsidP="00835D7B">
      <w:pPr>
        <w:pStyle w:val="9"/>
        <w:rPr>
          <w:rFonts w:asciiTheme="minorHAnsi" w:hAnsiTheme="minorHAnsi" w:cstheme="minorHAnsi"/>
          <w:b/>
        </w:rPr>
      </w:pPr>
      <w:bookmarkStart w:id="46" w:name="_Toc399485679"/>
      <w:r w:rsidRPr="009C14DA">
        <w:rPr>
          <w:rFonts w:asciiTheme="minorHAnsi" w:hAnsiTheme="minorHAnsi" w:cstheme="minorHAnsi"/>
          <w:b/>
        </w:rPr>
        <w:t>Start Test</w:t>
      </w:r>
      <w:bookmarkEnd w:id="46"/>
    </w:p>
    <w:tbl>
      <w:tblPr>
        <w:tblW w:w="5000" w:type="pct"/>
        <w:tblLook w:val="04A0"/>
      </w:tblPr>
      <w:tblGrid>
        <w:gridCol w:w="1495"/>
        <w:gridCol w:w="1263"/>
        <w:gridCol w:w="2117"/>
        <w:gridCol w:w="3647"/>
      </w:tblGrid>
      <w:tr w:rsidR="00570AA6"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570AA6" w:rsidRPr="009C14DA" w:rsidRDefault="00570AA6" w:rsidP="00570AA6">
            <w:pPr>
              <w:widowControl/>
              <w:jc w:val="left"/>
              <w:rPr>
                <w:rFonts w:asciiTheme="minorHAnsi" w:hAnsiTheme="minorHAnsi" w:cstheme="minorHAnsi"/>
                <w:kern w:val="0"/>
                <w:sz w:val="20"/>
              </w:rPr>
            </w:pPr>
            <w:proofErr w:type="spellStart"/>
            <w:r w:rsidRPr="009C14DA">
              <w:rPr>
                <w:rFonts w:asciiTheme="minorHAnsi" w:hAnsiTheme="minorHAnsi" w:cstheme="minorHAnsi"/>
                <w:kern w:val="0"/>
                <w:sz w:val="20"/>
              </w:rPr>
              <w:t>StartTest</w:t>
            </w:r>
            <w:proofErr w:type="spellEnd"/>
          </w:p>
        </w:tc>
      </w:tr>
      <w:tr w:rsidR="00570AA6"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570AA6" w:rsidRPr="009C14DA" w:rsidRDefault="00570AA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工具通知知识库一次测试的开始</w:t>
            </w:r>
          </w:p>
        </w:tc>
      </w:tr>
      <w:tr w:rsidR="00570AA6"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570AA6" w:rsidRPr="009C14DA" w:rsidRDefault="00570AA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PSTT-&gt;Knowledge Base</w:t>
            </w:r>
          </w:p>
        </w:tc>
      </w:tr>
      <w:tr w:rsidR="00570AA6" w:rsidRPr="009C14DA" w:rsidTr="003C560A">
        <w:trPr>
          <w:trHeight w:val="255"/>
        </w:trPr>
        <w:tc>
          <w:tcPr>
            <w:tcW w:w="877" w:type="pct"/>
            <w:vMerge w:val="restart"/>
            <w:tcBorders>
              <w:top w:val="nil"/>
              <w:left w:val="single" w:sz="4" w:space="0" w:color="auto"/>
              <w:bottom w:val="single" w:sz="4" w:space="0" w:color="000000"/>
              <w:right w:val="single" w:sz="4" w:space="0" w:color="auto"/>
            </w:tcBorders>
            <w:shd w:val="clear" w:color="auto" w:fill="auto"/>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570AA6" w:rsidRPr="009C14DA" w:rsidTr="003C560A">
        <w:trPr>
          <w:trHeight w:val="255"/>
        </w:trPr>
        <w:tc>
          <w:tcPr>
            <w:tcW w:w="877" w:type="pct"/>
            <w:vMerge/>
            <w:tcBorders>
              <w:top w:val="nil"/>
              <w:left w:val="single" w:sz="4" w:space="0" w:color="auto"/>
              <w:bottom w:val="single" w:sz="4" w:space="0" w:color="000000"/>
              <w:right w:val="single" w:sz="4" w:space="0" w:color="auto"/>
            </w:tcBorders>
            <w:vAlign w:val="center"/>
            <w:hideMark/>
          </w:tcPr>
          <w:p w:rsidR="00570AA6" w:rsidRPr="009C14DA" w:rsidRDefault="00570AA6"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570AA6" w:rsidRPr="009C14DA" w:rsidRDefault="00570AA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c>
          <w:tcPr>
            <w:tcW w:w="1242" w:type="pct"/>
            <w:tcBorders>
              <w:top w:val="nil"/>
              <w:left w:val="nil"/>
              <w:bottom w:val="single" w:sz="4" w:space="0" w:color="auto"/>
              <w:right w:val="single" w:sz="4" w:space="0" w:color="auto"/>
            </w:tcBorders>
            <w:shd w:val="clear" w:color="auto" w:fill="auto"/>
            <w:noWrap/>
            <w:vAlign w:val="center"/>
            <w:hideMark/>
          </w:tcPr>
          <w:p w:rsidR="00570AA6" w:rsidRPr="009C14DA" w:rsidRDefault="00570AA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c>
          <w:tcPr>
            <w:tcW w:w="2140" w:type="pct"/>
            <w:tcBorders>
              <w:top w:val="nil"/>
              <w:left w:val="nil"/>
              <w:bottom w:val="single" w:sz="4" w:space="0" w:color="auto"/>
              <w:right w:val="single" w:sz="4" w:space="0" w:color="auto"/>
            </w:tcBorders>
            <w:shd w:val="clear" w:color="auto" w:fill="auto"/>
            <w:noWrap/>
            <w:vAlign w:val="center"/>
            <w:hideMark/>
          </w:tcPr>
          <w:p w:rsidR="00570AA6" w:rsidRPr="009C14DA" w:rsidRDefault="00570AA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570AA6"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570AA6" w:rsidRPr="009C14DA" w:rsidRDefault="00570AA6"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570AA6" w:rsidRPr="009C14DA" w:rsidRDefault="00570AA6"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w:t>
            </w:r>
            <w:proofErr w:type="spellStart"/>
            <w:r w:rsidRPr="009C14DA">
              <w:rPr>
                <w:rFonts w:asciiTheme="minorHAnsi" w:hAnsiTheme="minorHAnsi" w:cstheme="minorHAnsi"/>
                <w:kern w:val="0"/>
                <w:sz w:val="20"/>
              </w:rPr>
              <w:t>StartTest</w:t>
            </w:r>
            <w:proofErr w:type="spellEnd"/>
            <w:r w:rsidRPr="009C14DA">
              <w:rPr>
                <w:rFonts w:asciiTheme="minorHAnsi" w:hAnsiTheme="minorHAnsi" w:cstheme="minorHAnsi"/>
                <w:kern w:val="0"/>
                <w:sz w:val="20"/>
              </w:rPr>
              <w:t>",</w:t>
            </w:r>
          </w:p>
          <w:p w:rsidR="00570AA6" w:rsidRPr="009C14DA" w:rsidDel="00EC2F5F" w:rsidRDefault="00570AA6" w:rsidP="003C560A">
            <w:pPr>
              <w:widowControl/>
              <w:ind w:leftChars="50" w:left="105"/>
              <w:jc w:val="left"/>
              <w:rPr>
                <w:del w:id="47" w:author="yy" w:date="2014-10-20T14:49:00Z"/>
                <w:rFonts w:asciiTheme="minorHAnsi" w:hAnsiTheme="minorHAnsi" w:cstheme="minorHAnsi"/>
                <w:kern w:val="0"/>
                <w:sz w:val="20"/>
              </w:rPr>
            </w:pPr>
            <w:del w:id="48" w:author="yy" w:date="2014-10-20T14:49:00Z">
              <w:r w:rsidRPr="009C14DA" w:rsidDel="00EC2F5F">
                <w:rPr>
                  <w:rFonts w:asciiTheme="minorHAnsi" w:hAnsiTheme="minorHAnsi" w:cstheme="minorHAnsi"/>
                  <w:kern w:val="0"/>
                  <w:sz w:val="20"/>
                </w:rPr>
                <w:delText xml:space="preserve">"test-id": </w:delText>
              </w:r>
              <w:r w:rsidR="00106718" w:rsidRPr="009C14DA" w:rsidDel="00EC2F5F">
                <w:rPr>
                  <w:rFonts w:asciiTheme="minorHAnsi" w:hAnsiTheme="minorHAnsi" w:cstheme="minorHAnsi"/>
                  <w:kern w:val="0"/>
                  <w:sz w:val="20"/>
                </w:rPr>
                <w:delText>1</w:delText>
              </w:r>
              <w:r w:rsidRPr="009C14DA" w:rsidDel="00EC2F5F">
                <w:rPr>
                  <w:rFonts w:asciiTheme="minorHAnsi" w:hAnsiTheme="minorHAnsi" w:cstheme="minorHAnsi"/>
                  <w:kern w:val="0"/>
                  <w:sz w:val="20"/>
                </w:rPr>
                <w:delText>,</w:delText>
              </w:r>
            </w:del>
          </w:p>
          <w:p w:rsidR="00570AA6" w:rsidRPr="009C14DA" w:rsidRDefault="00570AA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570AA6"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570AA6" w:rsidRPr="009C14DA" w:rsidRDefault="00570AA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AE4609" w:rsidRPr="009C14DA" w:rsidRDefault="00AE4609" w:rsidP="003C560A">
            <w:pPr>
              <w:widowControl/>
              <w:jc w:val="left"/>
              <w:rPr>
                <w:rFonts w:asciiTheme="minorHAnsi" w:hAnsiTheme="minorHAnsi" w:cstheme="minorHAnsi"/>
                <w:kern w:val="0"/>
                <w:sz w:val="20"/>
              </w:rPr>
            </w:pPr>
            <w:del w:id="49" w:author="yy" w:date="2014-10-20T14:49:00Z">
              <w:r w:rsidRPr="009C14DA" w:rsidDel="00EC2F5F">
                <w:rPr>
                  <w:rFonts w:asciiTheme="minorHAnsi" w:hAnsiTheme="minorHAnsi" w:cstheme="minorHAnsi"/>
                  <w:kern w:val="0"/>
                  <w:sz w:val="20"/>
                </w:rPr>
                <w:delText>test-id</w:delText>
              </w:r>
              <w:r w:rsidRPr="009C14DA" w:rsidDel="00EC2F5F">
                <w:rPr>
                  <w:rFonts w:asciiTheme="minorHAnsi" w:hAnsiTheme="minorHAnsi" w:cstheme="minorHAnsi"/>
                  <w:kern w:val="0"/>
                  <w:sz w:val="20"/>
                </w:rPr>
                <w:delText>为</w:delText>
              </w:r>
              <w:r w:rsidRPr="009C14DA" w:rsidDel="00EC2F5F">
                <w:rPr>
                  <w:rFonts w:asciiTheme="minorHAnsi" w:hAnsiTheme="minorHAnsi" w:cstheme="minorHAnsi"/>
                  <w:kern w:val="0"/>
                  <w:sz w:val="20"/>
                </w:rPr>
                <w:delText>32</w:delText>
              </w:r>
              <w:r w:rsidRPr="009C14DA" w:rsidDel="00EC2F5F">
                <w:rPr>
                  <w:rFonts w:asciiTheme="minorHAnsi" w:hAnsiTheme="minorHAnsi" w:cstheme="minorHAnsi"/>
                  <w:kern w:val="0"/>
                  <w:sz w:val="20"/>
                </w:rPr>
                <w:delText>为整数，由测试工具在</w:delText>
              </w:r>
              <w:r w:rsidRPr="009C14DA" w:rsidDel="00EC2F5F">
                <w:rPr>
                  <w:rFonts w:asciiTheme="minorHAnsi" w:hAnsiTheme="minorHAnsi" w:cstheme="minorHAnsi"/>
                  <w:kern w:val="0"/>
                  <w:sz w:val="20"/>
                </w:rPr>
                <w:delText>StartTest</w:delText>
              </w:r>
              <w:r w:rsidRPr="009C14DA" w:rsidDel="00EC2F5F">
                <w:rPr>
                  <w:rFonts w:asciiTheme="minorHAnsi" w:hAnsiTheme="minorHAnsi" w:cstheme="minorHAnsi"/>
                  <w:kern w:val="0"/>
                  <w:sz w:val="20"/>
                </w:rPr>
                <w:delText>时分配</w:delText>
              </w:r>
            </w:del>
          </w:p>
        </w:tc>
      </w:tr>
    </w:tbl>
    <w:p w:rsidR="00E16E23" w:rsidRPr="009C14DA" w:rsidRDefault="00E16E23" w:rsidP="00E16E23">
      <w:pPr>
        <w:pStyle w:val="a4"/>
        <w:rPr>
          <w:rFonts w:asciiTheme="minorHAnsi" w:hAnsiTheme="minorHAnsi" w:cstheme="minorHAnsi"/>
        </w:rPr>
      </w:pPr>
    </w:p>
    <w:p w:rsidR="00835D7B" w:rsidRPr="009C14DA" w:rsidRDefault="00835D7B" w:rsidP="00835D7B">
      <w:pPr>
        <w:pStyle w:val="9"/>
        <w:rPr>
          <w:rFonts w:asciiTheme="minorHAnsi" w:hAnsiTheme="minorHAnsi" w:cstheme="minorHAnsi"/>
          <w:b/>
        </w:rPr>
      </w:pPr>
      <w:bookmarkStart w:id="50" w:name="_Toc399485680"/>
      <w:r w:rsidRPr="009C14DA">
        <w:rPr>
          <w:rFonts w:asciiTheme="minorHAnsi" w:hAnsiTheme="minorHAnsi" w:cstheme="minorHAnsi"/>
          <w:b/>
        </w:rPr>
        <w:t>Stop Test</w:t>
      </w:r>
      <w:bookmarkEnd w:id="50"/>
    </w:p>
    <w:tbl>
      <w:tblPr>
        <w:tblW w:w="5000" w:type="pct"/>
        <w:tblLook w:val="04A0"/>
      </w:tblPr>
      <w:tblGrid>
        <w:gridCol w:w="1495"/>
        <w:gridCol w:w="1263"/>
        <w:gridCol w:w="2117"/>
        <w:gridCol w:w="3647"/>
      </w:tblGrid>
      <w:tr w:rsidR="00AE4609"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E4609" w:rsidRPr="009C14DA" w:rsidRDefault="00AE4609" w:rsidP="008A4CC0">
            <w:pPr>
              <w:widowControl/>
              <w:jc w:val="left"/>
              <w:rPr>
                <w:rFonts w:asciiTheme="minorHAnsi" w:hAnsiTheme="minorHAnsi" w:cstheme="minorHAnsi"/>
                <w:kern w:val="0"/>
                <w:sz w:val="20"/>
              </w:rPr>
            </w:pPr>
            <w:proofErr w:type="spellStart"/>
            <w:r w:rsidRPr="009C14DA">
              <w:rPr>
                <w:rFonts w:asciiTheme="minorHAnsi" w:hAnsiTheme="minorHAnsi" w:cstheme="minorHAnsi"/>
                <w:kern w:val="0"/>
                <w:sz w:val="20"/>
              </w:rPr>
              <w:t>St</w:t>
            </w:r>
            <w:r w:rsidR="008A4CC0" w:rsidRPr="009C14DA">
              <w:rPr>
                <w:rFonts w:asciiTheme="minorHAnsi" w:hAnsiTheme="minorHAnsi" w:cstheme="minorHAnsi"/>
                <w:kern w:val="0"/>
                <w:sz w:val="20"/>
              </w:rPr>
              <w:t>op</w:t>
            </w:r>
            <w:r w:rsidRPr="009C14DA">
              <w:rPr>
                <w:rFonts w:asciiTheme="minorHAnsi" w:hAnsiTheme="minorHAnsi" w:cstheme="minorHAnsi"/>
                <w:kern w:val="0"/>
                <w:sz w:val="20"/>
              </w:rPr>
              <w:t>Test</w:t>
            </w:r>
            <w:proofErr w:type="spellEnd"/>
          </w:p>
        </w:tc>
      </w:tr>
      <w:tr w:rsidR="00AE4609"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E4609" w:rsidRPr="009C14DA" w:rsidRDefault="00AE4609" w:rsidP="008A4CC0">
            <w:pPr>
              <w:widowControl/>
              <w:jc w:val="left"/>
              <w:rPr>
                <w:rFonts w:asciiTheme="minorHAnsi" w:hAnsiTheme="minorHAnsi" w:cstheme="minorHAnsi"/>
                <w:kern w:val="0"/>
                <w:sz w:val="20"/>
              </w:rPr>
            </w:pPr>
            <w:r w:rsidRPr="009C14DA">
              <w:rPr>
                <w:rFonts w:asciiTheme="minorHAnsi" w:hAnsiTheme="minorHAnsi" w:cstheme="minorHAnsi"/>
                <w:kern w:val="0"/>
                <w:sz w:val="20"/>
              </w:rPr>
              <w:t>工具通知知识库一次测试的</w:t>
            </w:r>
            <w:r w:rsidR="008A4CC0" w:rsidRPr="009C14DA">
              <w:rPr>
                <w:rFonts w:asciiTheme="minorHAnsi" w:hAnsiTheme="minorHAnsi" w:cstheme="minorHAnsi"/>
                <w:kern w:val="0"/>
                <w:sz w:val="20"/>
              </w:rPr>
              <w:t>结束</w:t>
            </w:r>
          </w:p>
        </w:tc>
      </w:tr>
      <w:tr w:rsidR="00AE4609"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E4609" w:rsidRPr="009C14DA" w:rsidRDefault="00AE4609"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PSTT-&gt;Knowledge Base</w:t>
            </w:r>
          </w:p>
        </w:tc>
      </w:tr>
      <w:tr w:rsidR="00AE4609" w:rsidRPr="009C14DA" w:rsidTr="003C560A">
        <w:trPr>
          <w:trHeight w:val="255"/>
        </w:trPr>
        <w:tc>
          <w:tcPr>
            <w:tcW w:w="877" w:type="pct"/>
            <w:vMerge w:val="restart"/>
            <w:tcBorders>
              <w:top w:val="nil"/>
              <w:left w:val="single" w:sz="4" w:space="0" w:color="auto"/>
              <w:bottom w:val="single" w:sz="4" w:space="0" w:color="000000"/>
              <w:right w:val="single" w:sz="4" w:space="0" w:color="auto"/>
            </w:tcBorders>
            <w:shd w:val="clear" w:color="auto" w:fill="auto"/>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AE4609" w:rsidRPr="009C14DA" w:rsidTr="003C560A">
        <w:trPr>
          <w:trHeight w:val="255"/>
        </w:trPr>
        <w:tc>
          <w:tcPr>
            <w:tcW w:w="877" w:type="pct"/>
            <w:vMerge/>
            <w:tcBorders>
              <w:top w:val="nil"/>
              <w:left w:val="single" w:sz="4" w:space="0" w:color="auto"/>
              <w:bottom w:val="single" w:sz="4" w:space="0" w:color="000000"/>
              <w:right w:val="single" w:sz="4" w:space="0" w:color="auto"/>
            </w:tcBorders>
            <w:vAlign w:val="center"/>
            <w:hideMark/>
          </w:tcPr>
          <w:p w:rsidR="00AE4609" w:rsidRPr="009C14DA" w:rsidRDefault="00AE4609"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AE4609" w:rsidRPr="009C14DA" w:rsidRDefault="00AE4609"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c>
          <w:tcPr>
            <w:tcW w:w="1242" w:type="pct"/>
            <w:tcBorders>
              <w:top w:val="nil"/>
              <w:left w:val="nil"/>
              <w:bottom w:val="single" w:sz="4" w:space="0" w:color="auto"/>
              <w:right w:val="single" w:sz="4" w:space="0" w:color="auto"/>
            </w:tcBorders>
            <w:shd w:val="clear" w:color="auto" w:fill="auto"/>
            <w:noWrap/>
            <w:vAlign w:val="center"/>
            <w:hideMark/>
          </w:tcPr>
          <w:p w:rsidR="00AE4609" w:rsidRPr="009C14DA" w:rsidRDefault="00AE4609"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c>
          <w:tcPr>
            <w:tcW w:w="2140" w:type="pct"/>
            <w:tcBorders>
              <w:top w:val="nil"/>
              <w:left w:val="nil"/>
              <w:bottom w:val="single" w:sz="4" w:space="0" w:color="auto"/>
              <w:right w:val="single" w:sz="4" w:space="0" w:color="auto"/>
            </w:tcBorders>
            <w:shd w:val="clear" w:color="auto" w:fill="auto"/>
            <w:noWrap/>
            <w:vAlign w:val="center"/>
            <w:hideMark/>
          </w:tcPr>
          <w:p w:rsidR="00AE4609" w:rsidRPr="009C14DA" w:rsidRDefault="00AE4609"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AE4609"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AE4609" w:rsidRPr="009C14DA" w:rsidRDefault="00AE4609"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AE4609" w:rsidRPr="009C14DA" w:rsidRDefault="00AE4609"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w:t>
            </w:r>
            <w:proofErr w:type="spellStart"/>
            <w:r w:rsidR="008A4CC0" w:rsidRPr="009C14DA">
              <w:rPr>
                <w:rFonts w:asciiTheme="minorHAnsi" w:hAnsiTheme="minorHAnsi" w:cstheme="minorHAnsi"/>
                <w:kern w:val="0"/>
                <w:sz w:val="20"/>
              </w:rPr>
              <w:t>Stop</w:t>
            </w:r>
            <w:r w:rsidRPr="009C14DA">
              <w:rPr>
                <w:rFonts w:asciiTheme="minorHAnsi" w:hAnsiTheme="minorHAnsi" w:cstheme="minorHAnsi"/>
                <w:kern w:val="0"/>
                <w:sz w:val="20"/>
              </w:rPr>
              <w:t>Test</w:t>
            </w:r>
            <w:proofErr w:type="spellEnd"/>
            <w:r w:rsidRPr="009C14DA">
              <w:rPr>
                <w:rFonts w:asciiTheme="minorHAnsi" w:hAnsiTheme="minorHAnsi" w:cstheme="minorHAnsi"/>
                <w:kern w:val="0"/>
                <w:sz w:val="20"/>
              </w:rPr>
              <w:t>",</w:t>
            </w:r>
          </w:p>
          <w:p w:rsidR="00AE4609" w:rsidRPr="009C14DA" w:rsidDel="00EC2F5F" w:rsidRDefault="00AE4609" w:rsidP="003C560A">
            <w:pPr>
              <w:widowControl/>
              <w:ind w:leftChars="50" w:left="105"/>
              <w:jc w:val="left"/>
              <w:rPr>
                <w:del w:id="51" w:author="yy" w:date="2014-10-20T14:49:00Z"/>
                <w:rFonts w:asciiTheme="minorHAnsi" w:hAnsiTheme="minorHAnsi" w:cstheme="minorHAnsi"/>
                <w:kern w:val="0"/>
                <w:sz w:val="20"/>
              </w:rPr>
            </w:pPr>
            <w:del w:id="52" w:author="yy" w:date="2014-10-20T14:49:00Z">
              <w:r w:rsidRPr="009C14DA" w:rsidDel="00EC2F5F">
                <w:rPr>
                  <w:rFonts w:asciiTheme="minorHAnsi" w:hAnsiTheme="minorHAnsi" w:cstheme="minorHAnsi"/>
                  <w:kern w:val="0"/>
                  <w:sz w:val="20"/>
                </w:rPr>
                <w:delText xml:space="preserve">"test-id": </w:delText>
              </w:r>
              <w:r w:rsidR="00106718" w:rsidRPr="009C14DA" w:rsidDel="00EC2F5F">
                <w:rPr>
                  <w:rFonts w:asciiTheme="minorHAnsi" w:hAnsiTheme="minorHAnsi" w:cstheme="minorHAnsi"/>
                  <w:kern w:val="0"/>
                  <w:sz w:val="20"/>
                </w:rPr>
                <w:delText>1</w:delText>
              </w:r>
              <w:r w:rsidRPr="009C14DA" w:rsidDel="00EC2F5F">
                <w:rPr>
                  <w:rFonts w:asciiTheme="minorHAnsi" w:hAnsiTheme="minorHAnsi" w:cstheme="minorHAnsi"/>
                  <w:kern w:val="0"/>
                  <w:sz w:val="20"/>
                </w:rPr>
                <w:delText>,</w:delText>
              </w:r>
            </w:del>
          </w:p>
          <w:p w:rsidR="00AE4609" w:rsidRPr="009C14DA" w:rsidRDefault="00AE4609"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AE4609"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E4609" w:rsidRPr="009C14DA" w:rsidRDefault="00AE4609"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lastRenderedPageBreak/>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AE4609" w:rsidRPr="009C14DA" w:rsidRDefault="008A4CC0"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test-id</w:t>
            </w:r>
            <w:r w:rsidRPr="009C14DA">
              <w:rPr>
                <w:rFonts w:asciiTheme="minorHAnsi" w:hAnsiTheme="minorHAnsi" w:cstheme="minorHAnsi"/>
                <w:kern w:val="0"/>
                <w:sz w:val="20"/>
              </w:rPr>
              <w:t>为已经分配的</w:t>
            </w:r>
            <w:r w:rsidRPr="009C14DA">
              <w:rPr>
                <w:rFonts w:asciiTheme="minorHAnsi" w:hAnsiTheme="minorHAnsi" w:cstheme="minorHAnsi"/>
                <w:kern w:val="0"/>
                <w:sz w:val="20"/>
              </w:rPr>
              <w:t>test-id</w:t>
            </w:r>
          </w:p>
        </w:tc>
      </w:tr>
    </w:tbl>
    <w:p w:rsidR="00E16E23" w:rsidRPr="009C14DA" w:rsidRDefault="00E16E23" w:rsidP="00E16E23">
      <w:pPr>
        <w:pStyle w:val="a4"/>
        <w:rPr>
          <w:rFonts w:asciiTheme="minorHAnsi" w:hAnsiTheme="minorHAnsi" w:cstheme="minorHAnsi"/>
        </w:rPr>
      </w:pPr>
    </w:p>
    <w:p w:rsidR="00835D7B" w:rsidRPr="009C14DA" w:rsidRDefault="00835D7B" w:rsidP="00835D7B">
      <w:pPr>
        <w:pStyle w:val="9"/>
        <w:rPr>
          <w:rFonts w:asciiTheme="minorHAnsi" w:hAnsiTheme="minorHAnsi" w:cstheme="minorHAnsi"/>
          <w:b/>
        </w:rPr>
      </w:pPr>
      <w:bookmarkStart w:id="53" w:name="_Toc399485681"/>
      <w:proofErr w:type="spellStart"/>
      <w:r w:rsidRPr="009C14DA">
        <w:rPr>
          <w:rFonts w:asciiTheme="minorHAnsi" w:hAnsiTheme="minorHAnsi" w:cstheme="minorHAnsi"/>
          <w:b/>
        </w:rPr>
        <w:t>Query</w:t>
      </w:r>
      <w:r w:rsidR="006F1EA7" w:rsidRPr="009C14DA">
        <w:rPr>
          <w:rFonts w:asciiTheme="minorHAnsi" w:hAnsiTheme="minorHAnsi" w:cstheme="minorHAnsi"/>
          <w:b/>
        </w:rPr>
        <w:t>Send</w:t>
      </w:r>
      <w:bookmarkEnd w:id="53"/>
      <w:proofErr w:type="spellEnd"/>
    </w:p>
    <w:tbl>
      <w:tblPr>
        <w:tblW w:w="5000" w:type="pct"/>
        <w:tblLook w:val="04A0"/>
      </w:tblPr>
      <w:tblGrid>
        <w:gridCol w:w="1495"/>
        <w:gridCol w:w="1263"/>
        <w:gridCol w:w="2117"/>
        <w:gridCol w:w="3647"/>
      </w:tblGrid>
      <w:tr w:rsidR="006F1EA7"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6F1EA7" w:rsidRPr="009C14DA" w:rsidRDefault="006F1EA7" w:rsidP="003C560A">
            <w:pPr>
              <w:widowControl/>
              <w:jc w:val="left"/>
              <w:rPr>
                <w:rFonts w:asciiTheme="minorHAnsi" w:hAnsiTheme="minorHAnsi" w:cstheme="minorHAnsi"/>
                <w:kern w:val="0"/>
                <w:sz w:val="20"/>
              </w:rPr>
            </w:pPr>
            <w:proofErr w:type="spellStart"/>
            <w:r w:rsidRPr="009C14DA">
              <w:rPr>
                <w:rFonts w:asciiTheme="minorHAnsi" w:hAnsiTheme="minorHAnsi" w:cstheme="minorHAnsi"/>
                <w:kern w:val="0"/>
                <w:sz w:val="20"/>
              </w:rPr>
              <w:t>Query</w:t>
            </w:r>
            <w:r w:rsidR="00D31FB2" w:rsidRPr="009C14DA">
              <w:rPr>
                <w:rFonts w:asciiTheme="minorHAnsi" w:hAnsiTheme="minorHAnsi" w:cstheme="minorHAnsi"/>
                <w:kern w:val="0"/>
                <w:sz w:val="20"/>
              </w:rPr>
              <w:t>Send</w:t>
            </w:r>
            <w:proofErr w:type="spellEnd"/>
          </w:p>
        </w:tc>
      </w:tr>
      <w:tr w:rsidR="006F1EA7"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6F1EA7" w:rsidRPr="009C14DA" w:rsidRDefault="006F1EA7" w:rsidP="00865555">
            <w:pPr>
              <w:widowControl/>
              <w:jc w:val="left"/>
              <w:rPr>
                <w:rFonts w:asciiTheme="minorHAnsi" w:hAnsiTheme="minorHAnsi" w:cstheme="minorHAnsi"/>
                <w:kern w:val="0"/>
                <w:sz w:val="20"/>
              </w:rPr>
            </w:pPr>
            <w:r w:rsidRPr="009C14DA">
              <w:rPr>
                <w:rFonts w:asciiTheme="minorHAnsi" w:hAnsiTheme="minorHAnsi" w:cstheme="minorHAnsi"/>
                <w:kern w:val="0"/>
                <w:sz w:val="20"/>
              </w:rPr>
              <w:t>工具</w:t>
            </w:r>
            <w:r w:rsidR="00865555" w:rsidRPr="009C14DA">
              <w:rPr>
                <w:rFonts w:asciiTheme="minorHAnsi" w:hAnsiTheme="minorHAnsi" w:cstheme="minorHAnsi"/>
                <w:kern w:val="0"/>
                <w:sz w:val="20"/>
              </w:rPr>
              <w:t>查询知识库，如何填写发送消息的默认值</w:t>
            </w:r>
          </w:p>
        </w:tc>
      </w:tr>
      <w:tr w:rsidR="006F1EA7"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6F1EA7" w:rsidRPr="009C14DA" w:rsidRDefault="006F1EA7"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PSTT-&gt;Knowledge Base</w:t>
            </w:r>
          </w:p>
        </w:tc>
      </w:tr>
      <w:tr w:rsidR="006F1EA7" w:rsidRPr="009C14DA" w:rsidTr="003C560A">
        <w:trPr>
          <w:trHeight w:val="255"/>
        </w:trPr>
        <w:tc>
          <w:tcPr>
            <w:tcW w:w="877" w:type="pct"/>
            <w:vMerge w:val="restart"/>
            <w:tcBorders>
              <w:top w:val="nil"/>
              <w:left w:val="single" w:sz="4" w:space="0" w:color="auto"/>
              <w:bottom w:val="single" w:sz="4" w:space="0" w:color="000000"/>
              <w:right w:val="single" w:sz="4" w:space="0" w:color="auto"/>
            </w:tcBorders>
            <w:shd w:val="clear" w:color="auto" w:fill="auto"/>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6F1EA7" w:rsidRPr="009C14DA" w:rsidTr="003C560A">
        <w:trPr>
          <w:trHeight w:val="255"/>
        </w:trPr>
        <w:tc>
          <w:tcPr>
            <w:tcW w:w="877" w:type="pct"/>
            <w:vMerge/>
            <w:tcBorders>
              <w:top w:val="nil"/>
              <w:left w:val="single" w:sz="4" w:space="0" w:color="auto"/>
              <w:bottom w:val="single" w:sz="4" w:space="0" w:color="000000"/>
              <w:right w:val="single" w:sz="4" w:space="0" w:color="auto"/>
            </w:tcBorders>
            <w:vAlign w:val="center"/>
            <w:hideMark/>
          </w:tcPr>
          <w:p w:rsidR="006F1EA7" w:rsidRPr="009C14DA" w:rsidRDefault="006F1EA7"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6F1EA7" w:rsidRPr="009C14DA" w:rsidRDefault="006F1EA7"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message</w:t>
            </w:r>
          </w:p>
        </w:tc>
        <w:tc>
          <w:tcPr>
            <w:tcW w:w="1242" w:type="pct"/>
            <w:tcBorders>
              <w:top w:val="nil"/>
              <w:left w:val="nil"/>
              <w:bottom w:val="single" w:sz="4" w:space="0" w:color="auto"/>
              <w:right w:val="single" w:sz="4" w:space="0" w:color="auto"/>
            </w:tcBorders>
            <w:shd w:val="clear" w:color="auto" w:fill="auto"/>
            <w:noWrap/>
            <w:vAlign w:val="center"/>
            <w:hideMark/>
          </w:tcPr>
          <w:p w:rsidR="006F1EA7" w:rsidRPr="009C14DA" w:rsidRDefault="006F1EA7"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复合型</w:t>
            </w:r>
          </w:p>
        </w:tc>
        <w:tc>
          <w:tcPr>
            <w:tcW w:w="2140" w:type="pct"/>
            <w:tcBorders>
              <w:top w:val="nil"/>
              <w:left w:val="nil"/>
              <w:bottom w:val="single" w:sz="4" w:space="0" w:color="auto"/>
              <w:right w:val="single" w:sz="4" w:space="0" w:color="auto"/>
            </w:tcBorders>
            <w:shd w:val="clear" w:color="auto" w:fill="auto"/>
            <w:noWrap/>
            <w:vAlign w:val="center"/>
            <w:hideMark/>
          </w:tcPr>
          <w:p w:rsidR="006F1EA7" w:rsidRPr="009C14DA" w:rsidRDefault="006F1EA7"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要发送的消息，编码方式参见</w:t>
            </w:r>
            <w:r w:rsidRPr="009C14DA">
              <w:rPr>
                <w:rFonts w:asciiTheme="minorHAnsi" w:hAnsiTheme="minorHAnsi" w:cstheme="minorHAnsi"/>
                <w:kern w:val="0"/>
                <w:sz w:val="20"/>
              </w:rPr>
              <w:t>2.2.2</w:t>
            </w:r>
          </w:p>
        </w:tc>
      </w:tr>
      <w:tr w:rsidR="006F1EA7"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6F1EA7" w:rsidRPr="009C14DA" w:rsidRDefault="006F1EA7"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6F1EA7" w:rsidRPr="009C14DA" w:rsidRDefault="006F1EA7"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w:t>
            </w:r>
            <w:proofErr w:type="spellStart"/>
            <w:r w:rsidRPr="009C14DA">
              <w:rPr>
                <w:rFonts w:asciiTheme="minorHAnsi" w:hAnsiTheme="minorHAnsi" w:cstheme="minorHAnsi"/>
                <w:kern w:val="0"/>
                <w:sz w:val="20"/>
              </w:rPr>
              <w:t>QuerySend</w:t>
            </w:r>
            <w:proofErr w:type="spellEnd"/>
            <w:r w:rsidRPr="009C14DA">
              <w:rPr>
                <w:rFonts w:asciiTheme="minorHAnsi" w:hAnsiTheme="minorHAnsi" w:cstheme="minorHAnsi"/>
                <w:kern w:val="0"/>
                <w:sz w:val="20"/>
              </w:rPr>
              <w:t>",</w:t>
            </w:r>
          </w:p>
          <w:p w:rsidR="006F1EA7" w:rsidRPr="009C14DA" w:rsidDel="00EC2F5F" w:rsidRDefault="00EC2F5F" w:rsidP="003C560A">
            <w:pPr>
              <w:widowControl/>
              <w:ind w:leftChars="50" w:left="105"/>
              <w:jc w:val="left"/>
              <w:rPr>
                <w:del w:id="54" w:author="yy" w:date="2014-10-20T14:49:00Z"/>
                <w:rFonts w:asciiTheme="minorHAnsi" w:hAnsiTheme="minorHAnsi" w:cstheme="minorHAnsi"/>
                <w:kern w:val="0"/>
                <w:sz w:val="20"/>
              </w:rPr>
            </w:pPr>
            <w:ins w:id="55" w:author="yy" w:date="2014-10-20T14:49:00Z">
              <w:r w:rsidRPr="009C14DA" w:rsidDel="00EC2F5F">
                <w:rPr>
                  <w:rFonts w:asciiTheme="minorHAnsi" w:hAnsiTheme="minorHAnsi" w:cstheme="minorHAnsi"/>
                  <w:kern w:val="0"/>
                  <w:sz w:val="20"/>
                </w:rPr>
                <w:t xml:space="preserve"> </w:t>
              </w:r>
            </w:ins>
            <w:del w:id="56" w:author="yy" w:date="2014-10-20T14:49:00Z">
              <w:r w:rsidR="006F1EA7" w:rsidRPr="009C14DA" w:rsidDel="00EC2F5F">
                <w:rPr>
                  <w:rFonts w:asciiTheme="minorHAnsi" w:hAnsiTheme="minorHAnsi" w:cstheme="minorHAnsi"/>
                  <w:kern w:val="0"/>
                  <w:sz w:val="20"/>
                </w:rPr>
                <w:delText xml:space="preserve">"test-id": </w:delText>
              </w:r>
              <w:r w:rsidR="00106718" w:rsidRPr="009C14DA" w:rsidDel="00EC2F5F">
                <w:rPr>
                  <w:rFonts w:asciiTheme="minorHAnsi" w:hAnsiTheme="minorHAnsi" w:cstheme="minorHAnsi"/>
                  <w:kern w:val="0"/>
                  <w:sz w:val="20"/>
                </w:rPr>
                <w:delText>1</w:delText>
              </w:r>
              <w:r w:rsidR="006F1EA7" w:rsidRPr="009C14DA" w:rsidDel="00EC2F5F">
                <w:rPr>
                  <w:rFonts w:asciiTheme="minorHAnsi" w:hAnsiTheme="minorHAnsi" w:cstheme="minorHAnsi"/>
                  <w:kern w:val="0"/>
                  <w:sz w:val="20"/>
                </w:rPr>
                <w:delText>,</w:delText>
              </w:r>
            </w:del>
          </w:p>
          <w:p w:rsidR="006F1EA7" w:rsidRPr="009C14DA" w:rsidRDefault="006F1EA7"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“message”: &lt;message&gt;</w:t>
            </w:r>
          </w:p>
          <w:p w:rsidR="006F1EA7" w:rsidRPr="009C14DA" w:rsidRDefault="006F1EA7"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6F1EA7"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6F1EA7" w:rsidRPr="009C14DA" w:rsidRDefault="006F1EA7"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6F1EA7" w:rsidRPr="009C14DA" w:rsidRDefault="006F1EA7"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test-id</w:t>
            </w:r>
            <w:r w:rsidRPr="009C14DA">
              <w:rPr>
                <w:rFonts w:asciiTheme="minorHAnsi" w:hAnsiTheme="minorHAnsi" w:cstheme="minorHAnsi"/>
                <w:kern w:val="0"/>
                <w:sz w:val="20"/>
              </w:rPr>
              <w:t>为已经分配的</w:t>
            </w:r>
            <w:r w:rsidRPr="009C14DA">
              <w:rPr>
                <w:rFonts w:asciiTheme="minorHAnsi" w:hAnsiTheme="minorHAnsi" w:cstheme="minorHAnsi"/>
                <w:kern w:val="0"/>
                <w:sz w:val="20"/>
              </w:rPr>
              <w:t>test-id</w:t>
            </w:r>
            <w:r w:rsidR="00B02301" w:rsidRPr="009C14DA">
              <w:rPr>
                <w:rFonts w:asciiTheme="minorHAnsi" w:hAnsiTheme="minorHAnsi" w:cstheme="minorHAnsi"/>
                <w:kern w:val="0"/>
                <w:sz w:val="20"/>
              </w:rPr>
              <w:t>，</w:t>
            </w:r>
            <w:r w:rsidR="00B02301" w:rsidRPr="009C14DA">
              <w:rPr>
                <w:rFonts w:asciiTheme="minorHAnsi" w:hAnsiTheme="minorHAnsi" w:cstheme="minorHAnsi"/>
                <w:kern w:val="0"/>
                <w:sz w:val="20"/>
              </w:rPr>
              <w:t>message</w:t>
            </w:r>
            <w:r w:rsidR="00B02301" w:rsidRPr="009C14DA">
              <w:rPr>
                <w:rFonts w:asciiTheme="minorHAnsi" w:hAnsiTheme="minorHAnsi" w:cstheme="minorHAnsi"/>
                <w:kern w:val="0"/>
                <w:sz w:val="20"/>
              </w:rPr>
              <w:t>为要发送的消息，可以携带部分参数</w:t>
            </w:r>
            <w:r w:rsidR="00B7268A" w:rsidRPr="009C14DA">
              <w:rPr>
                <w:rFonts w:asciiTheme="minorHAnsi" w:hAnsiTheme="minorHAnsi" w:cstheme="minorHAnsi"/>
                <w:kern w:val="0"/>
                <w:sz w:val="20"/>
              </w:rPr>
              <w:t>或无参数</w:t>
            </w:r>
          </w:p>
        </w:tc>
      </w:tr>
    </w:tbl>
    <w:p w:rsidR="00E16E23" w:rsidRPr="009C14DA" w:rsidRDefault="00E16E23" w:rsidP="00E16E23">
      <w:pPr>
        <w:pStyle w:val="a4"/>
        <w:rPr>
          <w:rFonts w:asciiTheme="minorHAnsi" w:hAnsiTheme="minorHAnsi" w:cstheme="minorHAnsi"/>
        </w:rPr>
      </w:pPr>
    </w:p>
    <w:p w:rsidR="00A938D4" w:rsidRPr="009C14DA" w:rsidRDefault="00A938D4" w:rsidP="00A938D4">
      <w:pPr>
        <w:pStyle w:val="9"/>
        <w:rPr>
          <w:rFonts w:asciiTheme="minorHAnsi" w:hAnsiTheme="minorHAnsi" w:cstheme="minorHAnsi"/>
          <w:b/>
        </w:rPr>
      </w:pPr>
      <w:bookmarkStart w:id="57" w:name="_Toc399485682"/>
      <w:proofErr w:type="spellStart"/>
      <w:r w:rsidRPr="009C14DA">
        <w:rPr>
          <w:rFonts w:asciiTheme="minorHAnsi" w:hAnsiTheme="minorHAnsi" w:cstheme="minorHAnsi"/>
          <w:b/>
        </w:rPr>
        <w:t>AnswerSend</w:t>
      </w:r>
      <w:bookmarkEnd w:id="57"/>
      <w:proofErr w:type="spellEnd"/>
    </w:p>
    <w:tbl>
      <w:tblPr>
        <w:tblW w:w="5000" w:type="pct"/>
        <w:tblLook w:val="04A0"/>
      </w:tblPr>
      <w:tblGrid>
        <w:gridCol w:w="1495"/>
        <w:gridCol w:w="1263"/>
        <w:gridCol w:w="2117"/>
        <w:gridCol w:w="3647"/>
      </w:tblGrid>
      <w:tr w:rsidR="00A938D4"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938D4" w:rsidRPr="009C14DA" w:rsidRDefault="00A938D4" w:rsidP="003C560A">
            <w:pPr>
              <w:widowControl/>
              <w:jc w:val="left"/>
              <w:rPr>
                <w:rFonts w:asciiTheme="minorHAnsi" w:hAnsiTheme="minorHAnsi" w:cstheme="minorHAnsi"/>
                <w:kern w:val="0"/>
                <w:sz w:val="20"/>
              </w:rPr>
            </w:pPr>
            <w:proofErr w:type="spellStart"/>
            <w:r w:rsidRPr="009C14DA">
              <w:rPr>
                <w:rFonts w:asciiTheme="minorHAnsi" w:hAnsiTheme="minorHAnsi" w:cstheme="minorHAnsi"/>
                <w:kern w:val="0"/>
                <w:sz w:val="20"/>
              </w:rPr>
              <w:t>AnswerSend</w:t>
            </w:r>
            <w:proofErr w:type="spellEnd"/>
          </w:p>
        </w:tc>
      </w:tr>
      <w:tr w:rsidR="00A938D4"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知识库将填写好的发送消息传递</w:t>
            </w:r>
            <w:proofErr w:type="gramStart"/>
            <w:r w:rsidRPr="009C14DA">
              <w:rPr>
                <w:rFonts w:asciiTheme="minorHAnsi" w:hAnsiTheme="minorHAnsi" w:cstheme="minorHAnsi"/>
                <w:kern w:val="0"/>
                <w:sz w:val="20"/>
              </w:rPr>
              <w:t>给工具</w:t>
            </w:r>
            <w:proofErr w:type="gramEnd"/>
          </w:p>
        </w:tc>
      </w:tr>
      <w:tr w:rsidR="00A938D4"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Knowledge Base-&gt;PSTT</w:t>
            </w:r>
          </w:p>
        </w:tc>
      </w:tr>
      <w:tr w:rsidR="00A938D4" w:rsidRPr="009C14DA" w:rsidTr="003C560A">
        <w:trPr>
          <w:trHeight w:val="255"/>
        </w:trPr>
        <w:tc>
          <w:tcPr>
            <w:tcW w:w="877" w:type="pct"/>
            <w:vMerge w:val="restart"/>
            <w:tcBorders>
              <w:top w:val="nil"/>
              <w:left w:val="single" w:sz="4" w:space="0" w:color="auto"/>
              <w:bottom w:val="single" w:sz="4" w:space="0" w:color="000000"/>
              <w:right w:val="single" w:sz="4" w:space="0" w:color="auto"/>
            </w:tcBorders>
            <w:shd w:val="clear" w:color="auto" w:fill="auto"/>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A938D4" w:rsidRPr="009C14DA" w:rsidTr="003C560A">
        <w:trPr>
          <w:trHeight w:val="255"/>
        </w:trPr>
        <w:tc>
          <w:tcPr>
            <w:tcW w:w="877" w:type="pct"/>
            <w:vMerge/>
            <w:tcBorders>
              <w:top w:val="nil"/>
              <w:left w:val="single" w:sz="4" w:space="0" w:color="auto"/>
              <w:bottom w:val="single" w:sz="4" w:space="0" w:color="000000"/>
              <w:right w:val="single" w:sz="4" w:space="0" w:color="auto"/>
            </w:tcBorders>
            <w:vAlign w:val="center"/>
            <w:hideMark/>
          </w:tcPr>
          <w:p w:rsidR="00A938D4" w:rsidRPr="009C14DA" w:rsidRDefault="00A938D4"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message</w:t>
            </w:r>
          </w:p>
        </w:tc>
        <w:tc>
          <w:tcPr>
            <w:tcW w:w="1242" w:type="pct"/>
            <w:tcBorders>
              <w:top w:val="nil"/>
              <w:left w:val="nil"/>
              <w:bottom w:val="single" w:sz="4" w:space="0" w:color="auto"/>
              <w:right w:val="single" w:sz="4" w:space="0" w:color="auto"/>
            </w:tcBorders>
            <w:shd w:val="clear" w:color="auto" w:fill="auto"/>
            <w:noWrap/>
            <w:vAlign w:val="center"/>
            <w:hideMark/>
          </w:tcPr>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复合型</w:t>
            </w:r>
          </w:p>
        </w:tc>
        <w:tc>
          <w:tcPr>
            <w:tcW w:w="2140" w:type="pct"/>
            <w:tcBorders>
              <w:top w:val="nil"/>
              <w:left w:val="nil"/>
              <w:bottom w:val="single" w:sz="4" w:space="0" w:color="auto"/>
              <w:right w:val="single" w:sz="4" w:space="0" w:color="auto"/>
            </w:tcBorders>
            <w:shd w:val="clear" w:color="auto" w:fill="auto"/>
            <w:noWrap/>
            <w:vAlign w:val="center"/>
            <w:hideMark/>
          </w:tcPr>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要发送的消息，编码方式参见</w:t>
            </w:r>
            <w:r w:rsidRPr="009C14DA">
              <w:rPr>
                <w:rFonts w:asciiTheme="minorHAnsi" w:hAnsiTheme="minorHAnsi" w:cstheme="minorHAnsi"/>
                <w:kern w:val="0"/>
                <w:sz w:val="20"/>
              </w:rPr>
              <w:t>2.2.2</w:t>
            </w:r>
          </w:p>
        </w:tc>
      </w:tr>
      <w:tr w:rsidR="00A938D4"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A938D4" w:rsidRPr="009C14DA" w:rsidRDefault="00A938D4"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A938D4" w:rsidRPr="009C14DA" w:rsidRDefault="00A938D4"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"Answer",</w:t>
            </w:r>
          </w:p>
          <w:p w:rsidR="00A938D4" w:rsidRPr="009C14DA" w:rsidDel="00EC2F5F" w:rsidRDefault="00EC2F5F" w:rsidP="003C560A">
            <w:pPr>
              <w:widowControl/>
              <w:ind w:leftChars="50" w:left="105"/>
              <w:jc w:val="left"/>
              <w:rPr>
                <w:del w:id="58" w:author="yy" w:date="2014-10-20T14:49:00Z"/>
                <w:rFonts w:asciiTheme="minorHAnsi" w:hAnsiTheme="minorHAnsi" w:cstheme="minorHAnsi"/>
                <w:kern w:val="0"/>
                <w:sz w:val="20"/>
              </w:rPr>
            </w:pPr>
            <w:ins w:id="59" w:author="yy" w:date="2014-10-20T14:49:00Z">
              <w:r w:rsidRPr="009C14DA" w:rsidDel="00EC2F5F">
                <w:rPr>
                  <w:rFonts w:asciiTheme="minorHAnsi" w:hAnsiTheme="minorHAnsi" w:cstheme="minorHAnsi"/>
                  <w:kern w:val="0"/>
                  <w:sz w:val="20"/>
                </w:rPr>
                <w:t xml:space="preserve"> </w:t>
              </w:r>
            </w:ins>
            <w:del w:id="60" w:author="yy" w:date="2014-10-20T14:49:00Z">
              <w:r w:rsidR="00A938D4" w:rsidRPr="009C14DA" w:rsidDel="00EC2F5F">
                <w:rPr>
                  <w:rFonts w:asciiTheme="minorHAnsi" w:hAnsiTheme="minorHAnsi" w:cstheme="minorHAnsi"/>
                  <w:kern w:val="0"/>
                  <w:sz w:val="20"/>
                </w:rPr>
                <w:delText xml:space="preserve">"test-id": </w:delText>
              </w:r>
              <w:r w:rsidR="00106718" w:rsidRPr="009C14DA" w:rsidDel="00EC2F5F">
                <w:rPr>
                  <w:rFonts w:asciiTheme="minorHAnsi" w:hAnsiTheme="minorHAnsi" w:cstheme="minorHAnsi"/>
                  <w:kern w:val="0"/>
                  <w:sz w:val="20"/>
                </w:rPr>
                <w:delText>1</w:delText>
              </w:r>
              <w:r w:rsidR="00A938D4" w:rsidRPr="009C14DA" w:rsidDel="00EC2F5F">
                <w:rPr>
                  <w:rFonts w:asciiTheme="minorHAnsi" w:hAnsiTheme="minorHAnsi" w:cstheme="minorHAnsi"/>
                  <w:kern w:val="0"/>
                  <w:sz w:val="20"/>
                </w:rPr>
                <w:delText>,</w:delText>
              </w:r>
            </w:del>
          </w:p>
          <w:p w:rsidR="00A938D4" w:rsidRPr="009C14DA" w:rsidRDefault="00A938D4"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“message”: &lt;message&gt;</w:t>
            </w:r>
          </w:p>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A938D4"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A938D4" w:rsidRPr="009C14DA" w:rsidRDefault="00A938D4"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A938D4" w:rsidRPr="009C14DA" w:rsidRDefault="00A938D4"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test-id</w:t>
            </w:r>
            <w:r w:rsidRPr="009C14DA">
              <w:rPr>
                <w:rFonts w:asciiTheme="minorHAnsi" w:hAnsiTheme="minorHAnsi" w:cstheme="minorHAnsi"/>
                <w:kern w:val="0"/>
                <w:sz w:val="20"/>
              </w:rPr>
              <w:t>为已经分配的</w:t>
            </w:r>
            <w:r w:rsidRPr="009C14DA">
              <w:rPr>
                <w:rFonts w:asciiTheme="minorHAnsi" w:hAnsiTheme="minorHAnsi" w:cstheme="minorHAnsi"/>
                <w:kern w:val="0"/>
                <w:sz w:val="20"/>
              </w:rPr>
              <w:t>test-id</w:t>
            </w:r>
            <w:r w:rsidRPr="009C14DA">
              <w:rPr>
                <w:rFonts w:asciiTheme="minorHAnsi" w:hAnsiTheme="minorHAnsi" w:cstheme="minorHAnsi"/>
                <w:kern w:val="0"/>
                <w:sz w:val="20"/>
              </w:rPr>
              <w:t>，</w:t>
            </w:r>
            <w:r w:rsidRPr="009C14DA">
              <w:rPr>
                <w:rFonts w:asciiTheme="minorHAnsi" w:hAnsiTheme="minorHAnsi" w:cstheme="minorHAnsi"/>
                <w:kern w:val="0"/>
                <w:sz w:val="20"/>
              </w:rPr>
              <w:t>message</w:t>
            </w:r>
            <w:r w:rsidRPr="009C14DA">
              <w:rPr>
                <w:rFonts w:asciiTheme="minorHAnsi" w:hAnsiTheme="minorHAnsi" w:cstheme="minorHAnsi"/>
                <w:kern w:val="0"/>
                <w:sz w:val="20"/>
              </w:rPr>
              <w:t>为要发送的消息，全部参数均已填写</w:t>
            </w:r>
          </w:p>
        </w:tc>
      </w:tr>
    </w:tbl>
    <w:p w:rsidR="00A938D4" w:rsidRPr="009C14DA" w:rsidRDefault="00A938D4" w:rsidP="00A938D4">
      <w:pPr>
        <w:pStyle w:val="a4"/>
        <w:rPr>
          <w:rFonts w:asciiTheme="minorHAnsi" w:hAnsiTheme="minorHAnsi" w:cstheme="minorHAnsi"/>
        </w:rPr>
      </w:pPr>
    </w:p>
    <w:p w:rsidR="00D31FB2" w:rsidRPr="009C14DA" w:rsidRDefault="00D31FB2" w:rsidP="00D31FB2">
      <w:pPr>
        <w:pStyle w:val="9"/>
        <w:rPr>
          <w:rFonts w:asciiTheme="minorHAnsi" w:hAnsiTheme="minorHAnsi" w:cstheme="minorHAnsi"/>
          <w:b/>
        </w:rPr>
      </w:pPr>
      <w:bookmarkStart w:id="61" w:name="_Toc399485683"/>
      <w:proofErr w:type="spellStart"/>
      <w:r w:rsidRPr="009C14DA">
        <w:rPr>
          <w:rFonts w:asciiTheme="minorHAnsi" w:hAnsiTheme="minorHAnsi" w:cstheme="minorHAnsi"/>
          <w:b/>
        </w:rPr>
        <w:t>QueryRecv</w:t>
      </w:r>
      <w:bookmarkEnd w:id="61"/>
      <w:proofErr w:type="spellEnd"/>
    </w:p>
    <w:tbl>
      <w:tblPr>
        <w:tblW w:w="5000" w:type="pct"/>
        <w:tblLook w:val="04A0"/>
      </w:tblPr>
      <w:tblGrid>
        <w:gridCol w:w="1495"/>
        <w:gridCol w:w="1263"/>
        <w:gridCol w:w="2117"/>
        <w:gridCol w:w="3647"/>
      </w:tblGrid>
      <w:tr w:rsidR="00D31FB2"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D31FB2" w:rsidRPr="009C14DA" w:rsidRDefault="00D31FB2" w:rsidP="00D31FB2">
            <w:pPr>
              <w:widowControl/>
              <w:jc w:val="left"/>
              <w:rPr>
                <w:rFonts w:asciiTheme="minorHAnsi" w:hAnsiTheme="minorHAnsi" w:cstheme="minorHAnsi"/>
                <w:kern w:val="0"/>
                <w:sz w:val="20"/>
              </w:rPr>
            </w:pPr>
            <w:proofErr w:type="spellStart"/>
            <w:r w:rsidRPr="009C14DA">
              <w:rPr>
                <w:rFonts w:asciiTheme="minorHAnsi" w:hAnsiTheme="minorHAnsi" w:cstheme="minorHAnsi"/>
                <w:kern w:val="0"/>
                <w:sz w:val="20"/>
              </w:rPr>
              <w:t>QueryRecv</w:t>
            </w:r>
            <w:proofErr w:type="spellEnd"/>
          </w:p>
        </w:tc>
      </w:tr>
      <w:tr w:rsidR="00865555"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865555" w:rsidRPr="009C14DA" w:rsidRDefault="00865555"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865555" w:rsidRPr="009C14DA" w:rsidRDefault="00865555" w:rsidP="00865555">
            <w:pPr>
              <w:widowControl/>
              <w:jc w:val="left"/>
              <w:rPr>
                <w:rFonts w:asciiTheme="minorHAnsi" w:hAnsiTheme="minorHAnsi" w:cstheme="minorHAnsi"/>
                <w:kern w:val="0"/>
                <w:sz w:val="20"/>
              </w:rPr>
            </w:pPr>
            <w:r w:rsidRPr="009C14DA">
              <w:rPr>
                <w:rFonts w:asciiTheme="minorHAnsi" w:hAnsiTheme="minorHAnsi" w:cstheme="minorHAnsi"/>
                <w:kern w:val="0"/>
                <w:sz w:val="20"/>
              </w:rPr>
              <w:t>工具查询知识库，如何响应接收消息</w:t>
            </w:r>
          </w:p>
        </w:tc>
      </w:tr>
      <w:tr w:rsidR="00D31FB2"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D31FB2" w:rsidRPr="009C14DA" w:rsidRDefault="00D31FB2"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PSTT-&gt;Knowledge Base</w:t>
            </w:r>
          </w:p>
        </w:tc>
      </w:tr>
      <w:tr w:rsidR="00D31FB2" w:rsidRPr="009C14DA" w:rsidTr="003C560A">
        <w:trPr>
          <w:trHeight w:val="255"/>
        </w:trPr>
        <w:tc>
          <w:tcPr>
            <w:tcW w:w="877" w:type="pct"/>
            <w:vMerge w:val="restart"/>
            <w:tcBorders>
              <w:top w:val="nil"/>
              <w:left w:val="single" w:sz="4" w:space="0" w:color="auto"/>
              <w:bottom w:val="single" w:sz="4" w:space="0" w:color="000000"/>
              <w:right w:val="single" w:sz="4" w:space="0" w:color="auto"/>
            </w:tcBorders>
            <w:shd w:val="clear" w:color="auto" w:fill="auto"/>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D31FB2" w:rsidRPr="009C14DA" w:rsidTr="003C560A">
        <w:trPr>
          <w:trHeight w:val="255"/>
        </w:trPr>
        <w:tc>
          <w:tcPr>
            <w:tcW w:w="877" w:type="pct"/>
            <w:vMerge/>
            <w:tcBorders>
              <w:top w:val="nil"/>
              <w:left w:val="single" w:sz="4" w:space="0" w:color="auto"/>
              <w:bottom w:val="single" w:sz="4" w:space="0" w:color="000000"/>
              <w:right w:val="single" w:sz="4" w:space="0" w:color="auto"/>
            </w:tcBorders>
            <w:vAlign w:val="center"/>
            <w:hideMark/>
          </w:tcPr>
          <w:p w:rsidR="00D31FB2" w:rsidRPr="009C14DA" w:rsidRDefault="00D31FB2"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D31FB2" w:rsidRPr="009C14DA" w:rsidRDefault="00D31FB2"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message</w:t>
            </w:r>
          </w:p>
        </w:tc>
        <w:tc>
          <w:tcPr>
            <w:tcW w:w="1242" w:type="pct"/>
            <w:tcBorders>
              <w:top w:val="nil"/>
              <w:left w:val="nil"/>
              <w:bottom w:val="single" w:sz="4" w:space="0" w:color="auto"/>
              <w:right w:val="single" w:sz="4" w:space="0" w:color="auto"/>
            </w:tcBorders>
            <w:shd w:val="clear" w:color="auto" w:fill="auto"/>
            <w:noWrap/>
            <w:vAlign w:val="center"/>
            <w:hideMark/>
          </w:tcPr>
          <w:p w:rsidR="00D31FB2" w:rsidRPr="009C14DA" w:rsidRDefault="00D31FB2"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复合型</w:t>
            </w:r>
          </w:p>
        </w:tc>
        <w:tc>
          <w:tcPr>
            <w:tcW w:w="2140" w:type="pct"/>
            <w:tcBorders>
              <w:top w:val="nil"/>
              <w:left w:val="nil"/>
              <w:bottom w:val="single" w:sz="4" w:space="0" w:color="auto"/>
              <w:right w:val="single" w:sz="4" w:space="0" w:color="auto"/>
            </w:tcBorders>
            <w:shd w:val="clear" w:color="auto" w:fill="auto"/>
            <w:noWrap/>
            <w:vAlign w:val="center"/>
            <w:hideMark/>
          </w:tcPr>
          <w:p w:rsidR="00D31FB2" w:rsidRPr="009C14DA" w:rsidRDefault="00D31FB2"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接收到的消息，编码方式参见</w:t>
            </w:r>
            <w:r w:rsidRPr="009C14DA">
              <w:rPr>
                <w:rFonts w:asciiTheme="minorHAnsi" w:hAnsiTheme="minorHAnsi" w:cstheme="minorHAnsi"/>
                <w:kern w:val="0"/>
                <w:sz w:val="20"/>
              </w:rPr>
              <w:t>2.2.2</w:t>
            </w:r>
          </w:p>
        </w:tc>
      </w:tr>
      <w:tr w:rsidR="00D31FB2"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lastRenderedPageBreak/>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D31FB2" w:rsidRPr="009C14DA" w:rsidRDefault="00D31FB2"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D31FB2" w:rsidRPr="009C14DA" w:rsidRDefault="00D31FB2"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w:t>
            </w:r>
            <w:proofErr w:type="spellStart"/>
            <w:r w:rsidRPr="009C14DA">
              <w:rPr>
                <w:rFonts w:asciiTheme="minorHAnsi" w:hAnsiTheme="minorHAnsi" w:cstheme="minorHAnsi"/>
                <w:kern w:val="0"/>
                <w:sz w:val="20"/>
              </w:rPr>
              <w:t>QueryRecv</w:t>
            </w:r>
            <w:proofErr w:type="spellEnd"/>
            <w:r w:rsidRPr="009C14DA">
              <w:rPr>
                <w:rFonts w:asciiTheme="minorHAnsi" w:hAnsiTheme="minorHAnsi" w:cstheme="minorHAnsi"/>
                <w:kern w:val="0"/>
                <w:sz w:val="20"/>
              </w:rPr>
              <w:t>",</w:t>
            </w:r>
          </w:p>
          <w:p w:rsidR="00D31FB2" w:rsidRPr="009C14DA" w:rsidDel="00EC2F5F" w:rsidRDefault="00EC2F5F" w:rsidP="003C560A">
            <w:pPr>
              <w:widowControl/>
              <w:ind w:leftChars="50" w:left="105"/>
              <w:jc w:val="left"/>
              <w:rPr>
                <w:del w:id="62" w:author="yy" w:date="2014-10-20T14:49:00Z"/>
                <w:rFonts w:asciiTheme="minorHAnsi" w:hAnsiTheme="minorHAnsi" w:cstheme="minorHAnsi"/>
                <w:kern w:val="0"/>
                <w:sz w:val="20"/>
              </w:rPr>
            </w:pPr>
            <w:ins w:id="63" w:author="yy" w:date="2014-10-20T14:49:00Z">
              <w:r w:rsidRPr="009C14DA" w:rsidDel="00EC2F5F">
                <w:rPr>
                  <w:rFonts w:asciiTheme="minorHAnsi" w:hAnsiTheme="minorHAnsi" w:cstheme="minorHAnsi"/>
                  <w:kern w:val="0"/>
                  <w:sz w:val="20"/>
                </w:rPr>
                <w:t xml:space="preserve"> </w:t>
              </w:r>
            </w:ins>
            <w:del w:id="64" w:author="yy" w:date="2014-10-20T14:49:00Z">
              <w:r w:rsidR="00D31FB2" w:rsidRPr="009C14DA" w:rsidDel="00EC2F5F">
                <w:rPr>
                  <w:rFonts w:asciiTheme="minorHAnsi" w:hAnsiTheme="minorHAnsi" w:cstheme="minorHAnsi"/>
                  <w:kern w:val="0"/>
                  <w:sz w:val="20"/>
                </w:rPr>
                <w:delText xml:space="preserve">"test-id": </w:delText>
              </w:r>
              <w:r w:rsidR="00106718" w:rsidRPr="009C14DA" w:rsidDel="00EC2F5F">
                <w:rPr>
                  <w:rFonts w:asciiTheme="minorHAnsi" w:hAnsiTheme="minorHAnsi" w:cstheme="minorHAnsi"/>
                  <w:kern w:val="0"/>
                  <w:sz w:val="20"/>
                </w:rPr>
                <w:delText>1</w:delText>
              </w:r>
              <w:r w:rsidR="00D31FB2" w:rsidRPr="009C14DA" w:rsidDel="00EC2F5F">
                <w:rPr>
                  <w:rFonts w:asciiTheme="minorHAnsi" w:hAnsiTheme="minorHAnsi" w:cstheme="minorHAnsi"/>
                  <w:kern w:val="0"/>
                  <w:sz w:val="20"/>
                </w:rPr>
                <w:delText>,</w:delText>
              </w:r>
            </w:del>
          </w:p>
          <w:p w:rsidR="00D31FB2" w:rsidRPr="009C14DA" w:rsidRDefault="00D31FB2"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“message”: &lt;message&gt;</w:t>
            </w:r>
          </w:p>
          <w:p w:rsidR="00D31FB2" w:rsidRPr="009C14DA" w:rsidRDefault="00D31FB2"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D31FB2"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D31FB2" w:rsidRPr="009C14DA" w:rsidRDefault="00D31FB2"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D31FB2" w:rsidRPr="009C14DA" w:rsidRDefault="00D31FB2" w:rsidP="00D31FB2">
            <w:pPr>
              <w:widowControl/>
              <w:jc w:val="left"/>
              <w:rPr>
                <w:rFonts w:asciiTheme="minorHAnsi" w:hAnsiTheme="minorHAnsi" w:cstheme="minorHAnsi"/>
                <w:kern w:val="0"/>
                <w:sz w:val="20"/>
              </w:rPr>
            </w:pPr>
            <w:r w:rsidRPr="009C14DA">
              <w:rPr>
                <w:rFonts w:asciiTheme="minorHAnsi" w:hAnsiTheme="minorHAnsi" w:cstheme="minorHAnsi"/>
                <w:kern w:val="0"/>
                <w:sz w:val="20"/>
              </w:rPr>
              <w:t>test-id</w:t>
            </w:r>
            <w:r w:rsidRPr="009C14DA">
              <w:rPr>
                <w:rFonts w:asciiTheme="minorHAnsi" w:hAnsiTheme="minorHAnsi" w:cstheme="minorHAnsi"/>
                <w:kern w:val="0"/>
                <w:sz w:val="20"/>
              </w:rPr>
              <w:t>为已经分配的</w:t>
            </w:r>
            <w:r w:rsidRPr="009C14DA">
              <w:rPr>
                <w:rFonts w:asciiTheme="minorHAnsi" w:hAnsiTheme="minorHAnsi" w:cstheme="minorHAnsi"/>
                <w:kern w:val="0"/>
                <w:sz w:val="20"/>
              </w:rPr>
              <w:t>test-id</w:t>
            </w:r>
            <w:r w:rsidRPr="009C14DA">
              <w:rPr>
                <w:rFonts w:asciiTheme="minorHAnsi" w:hAnsiTheme="minorHAnsi" w:cstheme="minorHAnsi"/>
                <w:kern w:val="0"/>
                <w:sz w:val="20"/>
              </w:rPr>
              <w:t>，</w:t>
            </w:r>
            <w:r w:rsidRPr="009C14DA">
              <w:rPr>
                <w:rFonts w:asciiTheme="minorHAnsi" w:hAnsiTheme="minorHAnsi" w:cstheme="minorHAnsi"/>
                <w:kern w:val="0"/>
                <w:sz w:val="20"/>
              </w:rPr>
              <w:t>message</w:t>
            </w:r>
            <w:r w:rsidRPr="009C14DA">
              <w:rPr>
                <w:rFonts w:asciiTheme="minorHAnsi" w:hAnsiTheme="minorHAnsi" w:cstheme="minorHAnsi"/>
                <w:kern w:val="0"/>
                <w:sz w:val="20"/>
              </w:rPr>
              <w:t>为接收到的消息，需要携带全部参数</w:t>
            </w:r>
          </w:p>
        </w:tc>
      </w:tr>
    </w:tbl>
    <w:p w:rsidR="00D31FB2" w:rsidRPr="009C14DA" w:rsidRDefault="00D31FB2" w:rsidP="00E16E23">
      <w:pPr>
        <w:pStyle w:val="a4"/>
        <w:rPr>
          <w:rFonts w:asciiTheme="minorHAnsi" w:hAnsiTheme="minorHAnsi" w:cstheme="minorHAnsi"/>
        </w:rPr>
      </w:pPr>
    </w:p>
    <w:p w:rsidR="00E00686" w:rsidRPr="009C14DA" w:rsidRDefault="00E00686" w:rsidP="00E00686">
      <w:pPr>
        <w:pStyle w:val="9"/>
        <w:rPr>
          <w:rFonts w:asciiTheme="minorHAnsi" w:hAnsiTheme="minorHAnsi" w:cstheme="minorHAnsi"/>
          <w:b/>
        </w:rPr>
      </w:pPr>
      <w:bookmarkStart w:id="65" w:name="_Toc399485684"/>
      <w:proofErr w:type="spellStart"/>
      <w:r w:rsidRPr="009C14DA">
        <w:rPr>
          <w:rFonts w:asciiTheme="minorHAnsi" w:hAnsiTheme="minorHAnsi" w:cstheme="minorHAnsi"/>
          <w:b/>
        </w:rPr>
        <w:t>AnswerRecv</w:t>
      </w:r>
      <w:bookmarkEnd w:id="65"/>
      <w:proofErr w:type="spellEnd"/>
    </w:p>
    <w:tbl>
      <w:tblPr>
        <w:tblW w:w="5000" w:type="pct"/>
        <w:tblLook w:val="04A0"/>
      </w:tblPr>
      <w:tblGrid>
        <w:gridCol w:w="1495"/>
        <w:gridCol w:w="1263"/>
        <w:gridCol w:w="2117"/>
        <w:gridCol w:w="3647"/>
      </w:tblGrid>
      <w:tr w:rsidR="00E00686"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E00686" w:rsidRPr="009C14DA" w:rsidRDefault="00E00686" w:rsidP="00E00686">
            <w:pPr>
              <w:widowControl/>
              <w:jc w:val="left"/>
              <w:rPr>
                <w:rFonts w:asciiTheme="minorHAnsi" w:hAnsiTheme="minorHAnsi" w:cstheme="minorHAnsi"/>
                <w:kern w:val="0"/>
                <w:sz w:val="20"/>
              </w:rPr>
            </w:pPr>
            <w:proofErr w:type="spellStart"/>
            <w:r w:rsidRPr="009C14DA">
              <w:rPr>
                <w:rFonts w:asciiTheme="minorHAnsi" w:hAnsiTheme="minorHAnsi" w:cstheme="minorHAnsi"/>
                <w:kern w:val="0"/>
                <w:sz w:val="20"/>
              </w:rPr>
              <w:t>AnswerRecv</w:t>
            </w:r>
            <w:proofErr w:type="spellEnd"/>
          </w:p>
        </w:tc>
      </w:tr>
      <w:tr w:rsidR="00E00686"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E00686" w:rsidRPr="009C14DA" w:rsidRDefault="00E00686" w:rsidP="00E00686">
            <w:pPr>
              <w:widowControl/>
              <w:jc w:val="left"/>
              <w:rPr>
                <w:rFonts w:asciiTheme="minorHAnsi" w:hAnsiTheme="minorHAnsi" w:cstheme="minorHAnsi"/>
                <w:kern w:val="0"/>
                <w:sz w:val="20"/>
              </w:rPr>
            </w:pPr>
            <w:r w:rsidRPr="009C14DA">
              <w:rPr>
                <w:rFonts w:asciiTheme="minorHAnsi" w:hAnsiTheme="minorHAnsi" w:cstheme="minorHAnsi"/>
                <w:kern w:val="0"/>
                <w:sz w:val="20"/>
              </w:rPr>
              <w:t>知识库将如何响应传递</w:t>
            </w:r>
            <w:proofErr w:type="gramStart"/>
            <w:r w:rsidRPr="009C14DA">
              <w:rPr>
                <w:rFonts w:asciiTheme="minorHAnsi" w:hAnsiTheme="minorHAnsi" w:cstheme="minorHAnsi"/>
                <w:kern w:val="0"/>
                <w:sz w:val="20"/>
              </w:rPr>
              <w:t>给工具</w:t>
            </w:r>
            <w:proofErr w:type="gramEnd"/>
          </w:p>
        </w:tc>
      </w:tr>
      <w:tr w:rsidR="00E00686"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E00686" w:rsidRPr="009C14DA" w:rsidRDefault="00E0068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Knowledge Base-&gt;PSTT</w:t>
            </w:r>
          </w:p>
        </w:tc>
      </w:tr>
      <w:tr w:rsidR="00E00686" w:rsidRPr="009C14DA" w:rsidTr="003C560A">
        <w:trPr>
          <w:trHeight w:val="255"/>
        </w:trPr>
        <w:tc>
          <w:tcPr>
            <w:tcW w:w="877" w:type="pct"/>
            <w:vMerge w:val="restart"/>
            <w:tcBorders>
              <w:top w:val="nil"/>
              <w:left w:val="single" w:sz="4" w:space="0" w:color="auto"/>
              <w:bottom w:val="single" w:sz="4" w:space="0" w:color="000000"/>
              <w:right w:val="single" w:sz="4" w:space="0" w:color="auto"/>
            </w:tcBorders>
            <w:shd w:val="clear" w:color="auto" w:fill="auto"/>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E00686" w:rsidRPr="009C14DA" w:rsidTr="003C560A">
        <w:trPr>
          <w:trHeight w:val="255"/>
        </w:trPr>
        <w:tc>
          <w:tcPr>
            <w:tcW w:w="877" w:type="pct"/>
            <w:vMerge/>
            <w:tcBorders>
              <w:top w:val="nil"/>
              <w:left w:val="single" w:sz="4" w:space="0" w:color="auto"/>
              <w:bottom w:val="single" w:sz="4" w:space="0" w:color="000000"/>
              <w:right w:val="single" w:sz="4" w:space="0" w:color="auto"/>
            </w:tcBorders>
            <w:vAlign w:val="center"/>
            <w:hideMark/>
          </w:tcPr>
          <w:p w:rsidR="00E00686" w:rsidRPr="009C14DA" w:rsidRDefault="00E00686"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E00686" w:rsidRPr="009C14DA" w:rsidRDefault="00E0068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messages</w:t>
            </w:r>
          </w:p>
        </w:tc>
        <w:tc>
          <w:tcPr>
            <w:tcW w:w="1242" w:type="pct"/>
            <w:tcBorders>
              <w:top w:val="nil"/>
              <w:left w:val="nil"/>
              <w:bottom w:val="single" w:sz="4" w:space="0" w:color="auto"/>
              <w:right w:val="single" w:sz="4" w:space="0" w:color="auto"/>
            </w:tcBorders>
            <w:shd w:val="clear" w:color="auto" w:fill="auto"/>
            <w:noWrap/>
            <w:vAlign w:val="center"/>
            <w:hideMark/>
          </w:tcPr>
          <w:p w:rsidR="00E00686" w:rsidRPr="009C14DA" w:rsidRDefault="00E0068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数组，元素为复合型</w:t>
            </w:r>
          </w:p>
        </w:tc>
        <w:tc>
          <w:tcPr>
            <w:tcW w:w="2140" w:type="pct"/>
            <w:tcBorders>
              <w:top w:val="nil"/>
              <w:left w:val="nil"/>
              <w:bottom w:val="single" w:sz="4" w:space="0" w:color="auto"/>
              <w:right w:val="single" w:sz="4" w:space="0" w:color="auto"/>
            </w:tcBorders>
            <w:shd w:val="clear" w:color="auto" w:fill="auto"/>
            <w:noWrap/>
            <w:vAlign w:val="center"/>
            <w:hideMark/>
          </w:tcPr>
          <w:p w:rsidR="00E00686" w:rsidRPr="009C14DA" w:rsidRDefault="00E00686" w:rsidP="00E00686">
            <w:pPr>
              <w:widowControl/>
              <w:jc w:val="left"/>
              <w:rPr>
                <w:rFonts w:asciiTheme="minorHAnsi" w:hAnsiTheme="minorHAnsi" w:cstheme="minorHAnsi"/>
                <w:kern w:val="0"/>
                <w:sz w:val="20"/>
              </w:rPr>
            </w:pPr>
            <w:r w:rsidRPr="009C14DA">
              <w:rPr>
                <w:rFonts w:asciiTheme="minorHAnsi" w:hAnsiTheme="minorHAnsi" w:cstheme="minorHAnsi"/>
                <w:kern w:val="0"/>
                <w:sz w:val="20"/>
              </w:rPr>
              <w:t>要发送的消息，可能有多个或没有</w:t>
            </w:r>
          </w:p>
          <w:p w:rsidR="00E00686" w:rsidRPr="009C14DA" w:rsidRDefault="00E00686" w:rsidP="00E00686">
            <w:pPr>
              <w:widowControl/>
              <w:jc w:val="left"/>
              <w:rPr>
                <w:rFonts w:asciiTheme="minorHAnsi" w:hAnsiTheme="minorHAnsi" w:cstheme="minorHAnsi"/>
                <w:kern w:val="0"/>
                <w:sz w:val="20"/>
              </w:rPr>
            </w:pPr>
            <w:r w:rsidRPr="009C14DA">
              <w:rPr>
                <w:rFonts w:asciiTheme="minorHAnsi" w:hAnsiTheme="minorHAnsi" w:cstheme="minorHAnsi"/>
                <w:kern w:val="0"/>
                <w:sz w:val="20"/>
              </w:rPr>
              <w:t>编码方式参见</w:t>
            </w:r>
            <w:r w:rsidRPr="009C14DA">
              <w:rPr>
                <w:rFonts w:asciiTheme="minorHAnsi" w:hAnsiTheme="minorHAnsi" w:cstheme="minorHAnsi"/>
                <w:kern w:val="0"/>
                <w:sz w:val="20"/>
              </w:rPr>
              <w:t>2.2.2</w:t>
            </w:r>
          </w:p>
        </w:tc>
      </w:tr>
      <w:tr w:rsidR="00E00686"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E00686" w:rsidRPr="009C14DA" w:rsidRDefault="00E00686"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E00686" w:rsidRPr="009C14DA" w:rsidRDefault="00E00686"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"Answer",</w:t>
            </w:r>
          </w:p>
          <w:p w:rsidR="00E00686" w:rsidRPr="009C14DA" w:rsidDel="00EC2F5F" w:rsidRDefault="00EC2F5F" w:rsidP="003C560A">
            <w:pPr>
              <w:widowControl/>
              <w:ind w:leftChars="50" w:left="105"/>
              <w:jc w:val="left"/>
              <w:rPr>
                <w:del w:id="66" w:author="yy" w:date="2014-10-20T14:49:00Z"/>
                <w:rFonts w:asciiTheme="minorHAnsi" w:hAnsiTheme="minorHAnsi" w:cstheme="minorHAnsi"/>
                <w:kern w:val="0"/>
                <w:sz w:val="20"/>
              </w:rPr>
            </w:pPr>
            <w:ins w:id="67" w:author="yy" w:date="2014-10-20T14:49:00Z">
              <w:r w:rsidRPr="009C14DA" w:rsidDel="00EC2F5F">
                <w:rPr>
                  <w:rFonts w:asciiTheme="minorHAnsi" w:hAnsiTheme="minorHAnsi" w:cstheme="minorHAnsi"/>
                  <w:kern w:val="0"/>
                  <w:sz w:val="20"/>
                </w:rPr>
                <w:t xml:space="preserve"> </w:t>
              </w:r>
            </w:ins>
            <w:del w:id="68" w:author="yy" w:date="2014-10-20T14:49:00Z">
              <w:r w:rsidR="00E00686" w:rsidRPr="009C14DA" w:rsidDel="00EC2F5F">
                <w:rPr>
                  <w:rFonts w:asciiTheme="minorHAnsi" w:hAnsiTheme="minorHAnsi" w:cstheme="minorHAnsi"/>
                  <w:kern w:val="0"/>
                  <w:sz w:val="20"/>
                </w:rPr>
                <w:delText xml:space="preserve">"test-id": </w:delText>
              </w:r>
              <w:r w:rsidR="00106718" w:rsidRPr="009C14DA" w:rsidDel="00EC2F5F">
                <w:rPr>
                  <w:rFonts w:asciiTheme="minorHAnsi" w:hAnsiTheme="minorHAnsi" w:cstheme="minorHAnsi"/>
                  <w:kern w:val="0"/>
                  <w:sz w:val="20"/>
                </w:rPr>
                <w:delText>1</w:delText>
              </w:r>
              <w:r w:rsidR="00E00686" w:rsidRPr="009C14DA" w:rsidDel="00EC2F5F">
                <w:rPr>
                  <w:rFonts w:asciiTheme="minorHAnsi" w:hAnsiTheme="minorHAnsi" w:cstheme="minorHAnsi"/>
                  <w:kern w:val="0"/>
                  <w:sz w:val="20"/>
                </w:rPr>
                <w:delText>,</w:delText>
              </w:r>
            </w:del>
          </w:p>
          <w:p w:rsidR="00E00686" w:rsidRPr="009C14DA" w:rsidRDefault="00E00686"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“messages”: {&lt;message1&gt;,</w:t>
            </w:r>
          </w:p>
          <w:p w:rsidR="00E00686" w:rsidRPr="009C14DA" w:rsidRDefault="00E00686"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 xml:space="preserve">           &lt;message2&gt;}</w:t>
            </w:r>
          </w:p>
          <w:p w:rsidR="00E00686" w:rsidRPr="009C14DA" w:rsidRDefault="00E00686"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E00686"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E00686" w:rsidRPr="009C14DA" w:rsidRDefault="00E00686"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E00686" w:rsidRPr="009C14DA" w:rsidRDefault="00E00686" w:rsidP="00E00686">
            <w:pPr>
              <w:widowControl/>
              <w:jc w:val="left"/>
              <w:rPr>
                <w:rFonts w:asciiTheme="minorHAnsi" w:hAnsiTheme="minorHAnsi" w:cstheme="minorHAnsi"/>
                <w:kern w:val="0"/>
                <w:sz w:val="20"/>
              </w:rPr>
            </w:pPr>
            <w:r w:rsidRPr="009C14DA">
              <w:rPr>
                <w:rFonts w:asciiTheme="minorHAnsi" w:hAnsiTheme="minorHAnsi" w:cstheme="minorHAnsi"/>
                <w:kern w:val="0"/>
                <w:sz w:val="20"/>
              </w:rPr>
              <w:t>test-id</w:t>
            </w:r>
            <w:r w:rsidRPr="009C14DA">
              <w:rPr>
                <w:rFonts w:asciiTheme="minorHAnsi" w:hAnsiTheme="minorHAnsi" w:cstheme="minorHAnsi"/>
                <w:kern w:val="0"/>
                <w:sz w:val="20"/>
              </w:rPr>
              <w:t>为已经分配的</w:t>
            </w:r>
            <w:r w:rsidRPr="009C14DA">
              <w:rPr>
                <w:rFonts w:asciiTheme="minorHAnsi" w:hAnsiTheme="minorHAnsi" w:cstheme="minorHAnsi"/>
                <w:kern w:val="0"/>
                <w:sz w:val="20"/>
              </w:rPr>
              <w:t>test-id</w:t>
            </w:r>
            <w:r w:rsidRPr="009C14DA">
              <w:rPr>
                <w:rFonts w:asciiTheme="minorHAnsi" w:hAnsiTheme="minorHAnsi" w:cstheme="minorHAnsi"/>
                <w:kern w:val="0"/>
                <w:sz w:val="20"/>
              </w:rPr>
              <w:t>，</w:t>
            </w:r>
            <w:r w:rsidRPr="009C14DA">
              <w:rPr>
                <w:rFonts w:asciiTheme="minorHAnsi" w:hAnsiTheme="minorHAnsi" w:cstheme="minorHAnsi"/>
                <w:kern w:val="0"/>
                <w:sz w:val="20"/>
              </w:rPr>
              <w:t>message</w:t>
            </w:r>
            <w:r w:rsidRPr="009C14DA">
              <w:rPr>
                <w:rFonts w:asciiTheme="minorHAnsi" w:hAnsiTheme="minorHAnsi" w:cstheme="minorHAnsi"/>
                <w:kern w:val="0"/>
                <w:sz w:val="20"/>
              </w:rPr>
              <w:t>为要发送的消息，填写部分参数，后续发送时，还需要通过</w:t>
            </w:r>
            <w:r w:rsidRPr="009C14DA">
              <w:rPr>
                <w:rFonts w:asciiTheme="minorHAnsi" w:hAnsiTheme="minorHAnsi" w:cstheme="minorHAnsi"/>
                <w:kern w:val="0"/>
                <w:sz w:val="20"/>
              </w:rPr>
              <w:t>Query</w:t>
            </w:r>
            <w:r w:rsidRPr="009C14DA">
              <w:rPr>
                <w:rFonts w:asciiTheme="minorHAnsi" w:hAnsiTheme="minorHAnsi" w:cstheme="minorHAnsi"/>
                <w:kern w:val="0"/>
                <w:sz w:val="20"/>
              </w:rPr>
              <w:t>来查询如何填写发送消息</w:t>
            </w:r>
          </w:p>
        </w:tc>
      </w:tr>
    </w:tbl>
    <w:p w:rsidR="00E00686" w:rsidRPr="009C14DA" w:rsidRDefault="00E00686" w:rsidP="00E16E23">
      <w:pPr>
        <w:pStyle w:val="a4"/>
        <w:rPr>
          <w:rFonts w:asciiTheme="minorHAnsi" w:hAnsiTheme="minorHAnsi" w:cstheme="minorHAnsi"/>
        </w:rPr>
      </w:pPr>
    </w:p>
    <w:p w:rsidR="00835D7B" w:rsidRPr="009C14DA" w:rsidRDefault="00835D7B" w:rsidP="00835D7B">
      <w:pPr>
        <w:pStyle w:val="9"/>
        <w:rPr>
          <w:rFonts w:asciiTheme="minorHAnsi" w:hAnsiTheme="minorHAnsi" w:cstheme="minorHAnsi"/>
          <w:b/>
        </w:rPr>
      </w:pPr>
      <w:bookmarkStart w:id="69" w:name="_Toc399485685"/>
      <w:r w:rsidRPr="009C14DA">
        <w:rPr>
          <w:rFonts w:asciiTheme="minorHAnsi" w:hAnsiTheme="minorHAnsi" w:cstheme="minorHAnsi"/>
          <w:b/>
        </w:rPr>
        <w:t>Exception</w:t>
      </w:r>
      <w:bookmarkEnd w:id="69"/>
    </w:p>
    <w:tbl>
      <w:tblPr>
        <w:tblW w:w="5000" w:type="pct"/>
        <w:tblLook w:val="04A0"/>
      </w:tblPr>
      <w:tblGrid>
        <w:gridCol w:w="1495"/>
        <w:gridCol w:w="1263"/>
        <w:gridCol w:w="2117"/>
        <w:gridCol w:w="3647"/>
      </w:tblGrid>
      <w:tr w:rsidR="00240CD8" w:rsidRPr="009C14DA" w:rsidTr="003C560A">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Exception</w:t>
            </w:r>
          </w:p>
        </w:tc>
      </w:tr>
      <w:tr w:rsidR="00240CD8"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240CD8" w:rsidRPr="009C14DA" w:rsidRDefault="00240CD8" w:rsidP="00240CD8">
            <w:pPr>
              <w:widowControl/>
              <w:jc w:val="left"/>
              <w:rPr>
                <w:rFonts w:asciiTheme="minorHAnsi" w:hAnsiTheme="minorHAnsi" w:cstheme="minorHAnsi"/>
                <w:kern w:val="0"/>
                <w:sz w:val="20"/>
              </w:rPr>
            </w:pPr>
            <w:r w:rsidRPr="009C14DA">
              <w:rPr>
                <w:rFonts w:asciiTheme="minorHAnsi" w:hAnsiTheme="minorHAnsi" w:cstheme="minorHAnsi"/>
                <w:kern w:val="0"/>
                <w:sz w:val="20"/>
              </w:rPr>
              <w:t>知识库无法查询到结果时，使用</w:t>
            </w:r>
            <w:r w:rsidRPr="009C14DA">
              <w:rPr>
                <w:rFonts w:asciiTheme="minorHAnsi" w:hAnsiTheme="minorHAnsi" w:cstheme="minorHAnsi"/>
                <w:kern w:val="0"/>
                <w:sz w:val="20"/>
              </w:rPr>
              <w:t>Exception</w:t>
            </w:r>
            <w:r w:rsidRPr="009C14DA">
              <w:rPr>
                <w:rFonts w:asciiTheme="minorHAnsi" w:hAnsiTheme="minorHAnsi" w:cstheme="minorHAnsi"/>
                <w:kern w:val="0"/>
                <w:sz w:val="20"/>
              </w:rPr>
              <w:t>回复工具</w:t>
            </w:r>
          </w:p>
        </w:tc>
      </w:tr>
      <w:tr w:rsidR="00240CD8"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方向</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Knowledge Base-&gt;PSTT</w:t>
            </w:r>
          </w:p>
        </w:tc>
      </w:tr>
      <w:tr w:rsidR="00240CD8" w:rsidRPr="009C14DA" w:rsidTr="008A7DC7">
        <w:trPr>
          <w:trHeight w:val="255"/>
        </w:trPr>
        <w:tc>
          <w:tcPr>
            <w:tcW w:w="877" w:type="pct"/>
            <w:vMerge w:val="restart"/>
            <w:tcBorders>
              <w:top w:val="nil"/>
              <w:left w:val="single" w:sz="4" w:space="0" w:color="auto"/>
              <w:right w:val="single" w:sz="4" w:space="0" w:color="auto"/>
            </w:tcBorders>
            <w:shd w:val="clear" w:color="auto" w:fill="auto"/>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240CD8" w:rsidRPr="009C14DA" w:rsidTr="008A7DC7">
        <w:trPr>
          <w:trHeight w:val="255"/>
        </w:trPr>
        <w:tc>
          <w:tcPr>
            <w:tcW w:w="877" w:type="pct"/>
            <w:vMerge/>
            <w:tcBorders>
              <w:left w:val="single" w:sz="4" w:space="0" w:color="auto"/>
              <w:right w:val="single" w:sz="4" w:space="0" w:color="auto"/>
            </w:tcBorders>
            <w:vAlign w:val="center"/>
            <w:hideMark/>
          </w:tcPr>
          <w:p w:rsidR="00240CD8" w:rsidRPr="009C14DA" w:rsidRDefault="00240CD8"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code</w:t>
            </w:r>
          </w:p>
        </w:tc>
        <w:tc>
          <w:tcPr>
            <w:tcW w:w="1242"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整数</w:t>
            </w:r>
          </w:p>
        </w:tc>
        <w:tc>
          <w:tcPr>
            <w:tcW w:w="2140"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异常编码</w:t>
            </w:r>
          </w:p>
        </w:tc>
      </w:tr>
      <w:tr w:rsidR="00240CD8" w:rsidRPr="009C14DA" w:rsidTr="008A7DC7">
        <w:trPr>
          <w:trHeight w:val="255"/>
        </w:trPr>
        <w:tc>
          <w:tcPr>
            <w:tcW w:w="877" w:type="pct"/>
            <w:vMerge/>
            <w:tcBorders>
              <w:left w:val="single" w:sz="4" w:space="0" w:color="auto"/>
              <w:bottom w:val="single" w:sz="4" w:space="0" w:color="000000"/>
              <w:right w:val="single" w:sz="4" w:space="0" w:color="auto"/>
            </w:tcBorders>
            <w:vAlign w:val="center"/>
            <w:hideMark/>
          </w:tcPr>
          <w:p w:rsidR="00240CD8" w:rsidRPr="009C14DA" w:rsidRDefault="00240CD8" w:rsidP="003C560A">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reason</w:t>
            </w:r>
          </w:p>
        </w:tc>
        <w:tc>
          <w:tcPr>
            <w:tcW w:w="1242"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字符串</w:t>
            </w:r>
          </w:p>
        </w:tc>
        <w:tc>
          <w:tcPr>
            <w:tcW w:w="2140" w:type="pct"/>
            <w:tcBorders>
              <w:top w:val="nil"/>
              <w:left w:val="nil"/>
              <w:bottom w:val="single" w:sz="4" w:space="0" w:color="auto"/>
              <w:right w:val="single" w:sz="4" w:space="0" w:color="auto"/>
            </w:tcBorders>
            <w:shd w:val="clear" w:color="auto" w:fill="auto"/>
            <w:noWrap/>
            <w:vAlign w:val="center"/>
            <w:hideMark/>
          </w:tcPr>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异常原因</w:t>
            </w:r>
          </w:p>
        </w:tc>
      </w:tr>
      <w:tr w:rsidR="00240CD8" w:rsidRPr="009C14DA" w:rsidTr="003C560A">
        <w:trPr>
          <w:trHeight w:val="127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编码举例</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240CD8" w:rsidRPr="009C14DA" w:rsidRDefault="00240CD8" w:rsidP="003C560A">
            <w:pPr>
              <w:widowControl/>
              <w:ind w:left="100" w:hangingChars="50" w:hanging="100"/>
              <w:jc w:val="left"/>
              <w:rPr>
                <w:rFonts w:asciiTheme="minorHAnsi" w:hAnsiTheme="minorHAnsi" w:cstheme="minorHAnsi"/>
                <w:kern w:val="0"/>
                <w:sz w:val="20"/>
              </w:rPr>
            </w:pPr>
            <w:r w:rsidRPr="009C14DA">
              <w:rPr>
                <w:rFonts w:asciiTheme="minorHAnsi" w:hAnsiTheme="minorHAnsi" w:cstheme="minorHAnsi"/>
                <w:kern w:val="0"/>
                <w:sz w:val="20"/>
              </w:rPr>
              <w:t>{</w:t>
            </w:r>
          </w:p>
          <w:p w:rsidR="00240CD8" w:rsidRPr="009C14DA" w:rsidRDefault="00240CD8" w:rsidP="003C560A">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"command": "Answer",</w:t>
            </w:r>
          </w:p>
          <w:p w:rsidR="00240CD8" w:rsidRPr="009C14DA" w:rsidDel="00EC2F5F" w:rsidRDefault="00EC2F5F" w:rsidP="003C560A">
            <w:pPr>
              <w:widowControl/>
              <w:ind w:leftChars="50" w:left="105"/>
              <w:jc w:val="left"/>
              <w:rPr>
                <w:del w:id="70" w:author="yy" w:date="2014-10-20T14:49:00Z"/>
                <w:rFonts w:asciiTheme="minorHAnsi" w:hAnsiTheme="minorHAnsi" w:cstheme="minorHAnsi"/>
                <w:kern w:val="0"/>
                <w:sz w:val="20"/>
              </w:rPr>
            </w:pPr>
            <w:ins w:id="71" w:author="yy" w:date="2014-10-20T14:49:00Z">
              <w:r w:rsidRPr="009C14DA" w:rsidDel="00EC2F5F">
                <w:rPr>
                  <w:rFonts w:asciiTheme="minorHAnsi" w:hAnsiTheme="minorHAnsi" w:cstheme="minorHAnsi"/>
                  <w:kern w:val="0"/>
                  <w:sz w:val="20"/>
                </w:rPr>
                <w:t xml:space="preserve"> </w:t>
              </w:r>
            </w:ins>
            <w:del w:id="72" w:author="yy" w:date="2014-10-20T14:49:00Z">
              <w:r w:rsidR="00240CD8" w:rsidRPr="009C14DA" w:rsidDel="00EC2F5F">
                <w:rPr>
                  <w:rFonts w:asciiTheme="minorHAnsi" w:hAnsiTheme="minorHAnsi" w:cstheme="minorHAnsi"/>
                  <w:kern w:val="0"/>
                  <w:sz w:val="20"/>
                </w:rPr>
                <w:delText>"test-id":</w:delText>
              </w:r>
              <w:r w:rsidR="00106718" w:rsidRPr="009C14DA" w:rsidDel="00EC2F5F">
                <w:rPr>
                  <w:rFonts w:asciiTheme="minorHAnsi" w:hAnsiTheme="minorHAnsi" w:cstheme="minorHAnsi"/>
                  <w:kern w:val="0"/>
                  <w:sz w:val="20"/>
                </w:rPr>
                <w:delText xml:space="preserve"> 1</w:delText>
              </w:r>
              <w:r w:rsidR="00240CD8" w:rsidRPr="009C14DA" w:rsidDel="00EC2F5F">
                <w:rPr>
                  <w:rFonts w:asciiTheme="minorHAnsi" w:hAnsiTheme="minorHAnsi" w:cstheme="minorHAnsi"/>
                  <w:kern w:val="0"/>
                  <w:sz w:val="20"/>
                </w:rPr>
                <w:delText>,</w:delText>
              </w:r>
            </w:del>
          </w:p>
          <w:p w:rsidR="00240CD8" w:rsidRPr="009C14DA" w:rsidRDefault="00240CD8" w:rsidP="00240CD8">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w:t>
            </w:r>
            <w:proofErr w:type="gramStart"/>
            <w:r w:rsidRPr="009C14DA">
              <w:rPr>
                <w:rFonts w:asciiTheme="minorHAnsi" w:hAnsiTheme="minorHAnsi" w:cstheme="minorHAnsi"/>
                <w:kern w:val="0"/>
                <w:sz w:val="20"/>
              </w:rPr>
              <w:t>code</w:t>
            </w:r>
            <w:proofErr w:type="gramEnd"/>
            <w:r w:rsidRPr="009C14DA">
              <w:rPr>
                <w:rFonts w:asciiTheme="minorHAnsi" w:hAnsiTheme="minorHAnsi" w:cstheme="minorHAnsi"/>
                <w:kern w:val="0"/>
                <w:sz w:val="20"/>
              </w:rPr>
              <w:t>”: 10.</w:t>
            </w:r>
          </w:p>
          <w:p w:rsidR="00240CD8" w:rsidRPr="009C14DA" w:rsidRDefault="00240CD8" w:rsidP="00240CD8">
            <w:pPr>
              <w:widowControl/>
              <w:ind w:leftChars="50" w:left="105"/>
              <w:jc w:val="left"/>
              <w:rPr>
                <w:rFonts w:asciiTheme="minorHAnsi" w:hAnsiTheme="minorHAnsi" w:cstheme="minorHAnsi"/>
                <w:kern w:val="0"/>
                <w:sz w:val="20"/>
              </w:rPr>
            </w:pPr>
            <w:r w:rsidRPr="009C14DA">
              <w:rPr>
                <w:rFonts w:asciiTheme="minorHAnsi" w:hAnsiTheme="minorHAnsi" w:cstheme="minorHAnsi"/>
                <w:kern w:val="0"/>
                <w:sz w:val="20"/>
              </w:rPr>
              <w:t>“reason”: “No default response for received message”</w:t>
            </w:r>
          </w:p>
          <w:p w:rsidR="00240CD8" w:rsidRPr="009C14DA" w:rsidRDefault="00240CD8" w:rsidP="003C560A">
            <w:pPr>
              <w:widowControl/>
              <w:jc w:val="left"/>
              <w:rPr>
                <w:rFonts w:asciiTheme="minorHAnsi" w:hAnsiTheme="minorHAnsi" w:cstheme="minorHAnsi"/>
                <w:kern w:val="0"/>
                <w:sz w:val="20"/>
              </w:rPr>
            </w:pPr>
            <w:r w:rsidRPr="009C14DA">
              <w:rPr>
                <w:rFonts w:asciiTheme="minorHAnsi" w:hAnsiTheme="minorHAnsi" w:cstheme="minorHAnsi"/>
                <w:kern w:val="0"/>
                <w:sz w:val="20"/>
              </w:rPr>
              <w:t>}</w:t>
            </w:r>
          </w:p>
        </w:tc>
      </w:tr>
      <w:tr w:rsidR="00240CD8" w:rsidRPr="009C14DA" w:rsidTr="003C560A">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240CD8" w:rsidRPr="009C14DA" w:rsidRDefault="00240CD8" w:rsidP="003C560A">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备注</w:t>
            </w:r>
          </w:p>
        </w:tc>
        <w:tc>
          <w:tcPr>
            <w:tcW w:w="4123" w:type="pct"/>
            <w:gridSpan w:val="3"/>
            <w:tcBorders>
              <w:top w:val="single" w:sz="4" w:space="0" w:color="auto"/>
              <w:left w:val="nil"/>
              <w:bottom w:val="single" w:sz="4" w:space="0" w:color="auto"/>
              <w:right w:val="single" w:sz="4" w:space="0" w:color="000000"/>
            </w:tcBorders>
            <w:shd w:val="clear" w:color="auto" w:fill="auto"/>
            <w:vAlign w:val="center"/>
            <w:hideMark/>
          </w:tcPr>
          <w:p w:rsidR="00240CD8" w:rsidRPr="009C14DA" w:rsidRDefault="00240CD8" w:rsidP="002417A7">
            <w:pPr>
              <w:widowControl/>
              <w:jc w:val="left"/>
              <w:rPr>
                <w:rFonts w:asciiTheme="minorHAnsi" w:hAnsiTheme="minorHAnsi" w:cstheme="minorHAnsi"/>
                <w:kern w:val="0"/>
                <w:sz w:val="20"/>
              </w:rPr>
            </w:pPr>
            <w:r w:rsidRPr="009C14DA">
              <w:rPr>
                <w:rFonts w:asciiTheme="minorHAnsi" w:hAnsiTheme="minorHAnsi" w:cstheme="minorHAnsi"/>
                <w:kern w:val="0"/>
                <w:sz w:val="20"/>
              </w:rPr>
              <w:t>test-id</w:t>
            </w:r>
            <w:r w:rsidRPr="009C14DA">
              <w:rPr>
                <w:rFonts w:asciiTheme="minorHAnsi" w:hAnsiTheme="minorHAnsi" w:cstheme="minorHAnsi"/>
                <w:kern w:val="0"/>
                <w:sz w:val="20"/>
              </w:rPr>
              <w:t>为已经分配的</w:t>
            </w:r>
            <w:r w:rsidRPr="009C14DA">
              <w:rPr>
                <w:rFonts w:asciiTheme="minorHAnsi" w:hAnsiTheme="minorHAnsi" w:cstheme="minorHAnsi"/>
                <w:kern w:val="0"/>
                <w:sz w:val="20"/>
              </w:rPr>
              <w:t>test-id</w:t>
            </w:r>
          </w:p>
        </w:tc>
      </w:tr>
    </w:tbl>
    <w:p w:rsidR="00E16E23" w:rsidRPr="009C14DA" w:rsidRDefault="00E16E23" w:rsidP="00E16E23">
      <w:pPr>
        <w:pStyle w:val="a4"/>
        <w:rPr>
          <w:rFonts w:asciiTheme="minorHAnsi" w:hAnsiTheme="minorHAnsi" w:cstheme="minorHAnsi"/>
        </w:rPr>
      </w:pPr>
    </w:p>
    <w:p w:rsidR="00287673" w:rsidRPr="009C14DA" w:rsidRDefault="00835D7B" w:rsidP="00835D7B">
      <w:pPr>
        <w:pStyle w:val="30"/>
        <w:numPr>
          <w:ilvl w:val="2"/>
          <w:numId w:val="14"/>
        </w:numPr>
        <w:rPr>
          <w:rFonts w:asciiTheme="minorHAnsi" w:hAnsiTheme="minorHAnsi" w:cstheme="minorHAnsi"/>
          <w:sz w:val="24"/>
          <w:szCs w:val="24"/>
        </w:rPr>
      </w:pPr>
      <w:bookmarkStart w:id="73" w:name="_Toc399485686"/>
      <w:r w:rsidRPr="009C14DA">
        <w:rPr>
          <w:rFonts w:asciiTheme="minorHAnsi" w:hAnsiTheme="minorHAnsi" w:cstheme="minorHAnsi"/>
          <w:sz w:val="24"/>
          <w:szCs w:val="24"/>
        </w:rPr>
        <w:lastRenderedPageBreak/>
        <w:t>协议消息</w:t>
      </w:r>
      <w:bookmarkEnd w:id="73"/>
    </w:p>
    <w:p w:rsidR="00835D7B" w:rsidRPr="009C14DA" w:rsidRDefault="00835D7B" w:rsidP="00835D7B">
      <w:pPr>
        <w:pStyle w:val="9"/>
        <w:rPr>
          <w:rFonts w:asciiTheme="minorHAnsi" w:hAnsiTheme="minorHAnsi" w:cstheme="minorHAnsi"/>
          <w:b/>
        </w:rPr>
      </w:pPr>
      <w:bookmarkStart w:id="74" w:name="_Toc399485687"/>
      <w:r w:rsidRPr="009C14DA">
        <w:rPr>
          <w:rFonts w:asciiTheme="minorHAnsi" w:hAnsiTheme="minorHAnsi" w:cstheme="minorHAnsi"/>
          <w:b/>
        </w:rPr>
        <w:t>协议消息与</w:t>
      </w:r>
      <w:r w:rsidRPr="009C14DA">
        <w:rPr>
          <w:rFonts w:asciiTheme="minorHAnsi" w:hAnsiTheme="minorHAnsi" w:cstheme="minorHAnsi"/>
          <w:b/>
        </w:rPr>
        <w:t>JSON</w:t>
      </w:r>
      <w:bookmarkEnd w:id="74"/>
    </w:p>
    <w:p w:rsidR="00073EE9" w:rsidRPr="009C14DA" w:rsidRDefault="00EF5433" w:rsidP="00073EE9">
      <w:pPr>
        <w:pStyle w:val="a4"/>
        <w:rPr>
          <w:rFonts w:asciiTheme="minorHAnsi" w:hAnsiTheme="minorHAnsi" w:cstheme="minorHAnsi"/>
        </w:rPr>
      </w:pPr>
      <w:r w:rsidRPr="009C14DA">
        <w:rPr>
          <w:rFonts w:asciiTheme="minorHAnsi" w:hAnsiTheme="minorHAnsi" w:cstheme="minorHAnsi"/>
        </w:rPr>
        <w:t>在工具与知识库间，需要传递各种协议消息。协议消息使用</w:t>
      </w:r>
      <w:r w:rsidRPr="009C14DA">
        <w:rPr>
          <w:rFonts w:asciiTheme="minorHAnsi" w:hAnsiTheme="minorHAnsi" w:cstheme="minorHAnsi"/>
        </w:rPr>
        <w:t>JSON</w:t>
      </w:r>
      <w:r w:rsidRPr="009C14DA">
        <w:rPr>
          <w:rFonts w:asciiTheme="minorHAnsi" w:hAnsiTheme="minorHAnsi" w:cstheme="minorHAnsi"/>
        </w:rPr>
        <w:t>编码传递。</w:t>
      </w:r>
    </w:p>
    <w:p w:rsidR="001A1A91" w:rsidRPr="009C14DA" w:rsidRDefault="001A1A91" w:rsidP="00073EE9">
      <w:pPr>
        <w:pStyle w:val="a4"/>
        <w:rPr>
          <w:rFonts w:asciiTheme="minorHAnsi" w:hAnsiTheme="minorHAnsi" w:cstheme="minorHAnsi"/>
        </w:rPr>
      </w:pPr>
      <w:r w:rsidRPr="009C14DA">
        <w:rPr>
          <w:rFonts w:asciiTheme="minorHAnsi" w:hAnsiTheme="minorHAnsi" w:cstheme="minorHAnsi"/>
        </w:rPr>
        <w:t>由于不同的接口可能使用同一个协议，因此消息中需要呈现接口信息。在同一个接口上，消息有两个方向，因此在消息中需要呈现方向信息。</w:t>
      </w:r>
      <w:r w:rsidR="00BD5D7E" w:rsidRPr="009C14DA">
        <w:rPr>
          <w:rFonts w:asciiTheme="minorHAnsi" w:hAnsiTheme="minorHAnsi" w:cstheme="minorHAnsi"/>
        </w:rPr>
        <w:t>一个消息有多个协议层，因此在消息中需要呈现协议的分层信息。</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消息分层在</w:t>
      </w:r>
      <w:r w:rsidRPr="009C14DA">
        <w:rPr>
          <w:rFonts w:asciiTheme="minorHAnsi" w:hAnsiTheme="minorHAnsi" w:cstheme="minorHAnsi"/>
        </w:rPr>
        <w:t>JSON</w:t>
      </w:r>
      <w:r w:rsidRPr="009C14DA">
        <w:rPr>
          <w:rFonts w:asciiTheme="minorHAnsi" w:hAnsiTheme="minorHAnsi" w:cstheme="minorHAnsi"/>
        </w:rPr>
        <w:t>编码中不需要嵌套呈现，取而代之的是将各个层并列列出，从而降低消息树的深度。消息的每一层中，都需要描述协议名称、消息名称以及各个参数。参数以树状结构呈现。</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协议消息的</w:t>
      </w:r>
      <w:r w:rsidRPr="009C14DA">
        <w:rPr>
          <w:rFonts w:asciiTheme="minorHAnsi" w:hAnsiTheme="minorHAnsi" w:cstheme="minorHAnsi"/>
        </w:rPr>
        <w:t>JSON</w:t>
      </w:r>
      <w:r w:rsidRPr="009C14DA">
        <w:rPr>
          <w:rFonts w:asciiTheme="minorHAnsi" w:hAnsiTheme="minorHAnsi" w:cstheme="minorHAnsi"/>
        </w:rPr>
        <w:t>编码格式如下：</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w:t>
      </w:r>
    </w:p>
    <w:p w:rsidR="00B25A74" w:rsidRPr="009C14DA" w:rsidRDefault="00B25A74" w:rsidP="00073EE9">
      <w:pPr>
        <w:pStyle w:val="a4"/>
        <w:rPr>
          <w:rFonts w:asciiTheme="minorHAnsi" w:hAnsiTheme="minorHAnsi" w:cstheme="minorHAnsi"/>
        </w:rPr>
      </w:pPr>
      <w:r w:rsidRPr="009C14DA">
        <w:rPr>
          <w:rFonts w:asciiTheme="minorHAnsi" w:hAnsiTheme="minorHAnsi" w:cstheme="minorHAnsi"/>
        </w:rPr>
        <w:tab/>
        <w:t>“</w:t>
      </w:r>
      <w:proofErr w:type="gramStart"/>
      <w:r w:rsidRPr="009C14DA">
        <w:rPr>
          <w:rFonts w:asciiTheme="minorHAnsi" w:hAnsiTheme="minorHAnsi" w:cstheme="minorHAnsi"/>
        </w:rPr>
        <w:t>interface</w:t>
      </w:r>
      <w:proofErr w:type="gramEnd"/>
      <w:r w:rsidRPr="009C14DA">
        <w:rPr>
          <w:rFonts w:asciiTheme="minorHAnsi" w:hAnsiTheme="minorHAnsi" w:cstheme="minorHAnsi"/>
        </w:rPr>
        <w:t>”: “</w:t>
      </w:r>
      <w:proofErr w:type="spellStart"/>
      <w:r w:rsidRPr="009C14DA">
        <w:rPr>
          <w:rFonts w:asciiTheme="minorHAnsi" w:hAnsiTheme="minorHAnsi" w:cstheme="minorHAnsi"/>
        </w:rPr>
        <w:t>Iu</w:t>
      </w:r>
      <w:proofErr w:type="spellEnd"/>
      <w:r w:rsidRPr="009C14DA">
        <w:rPr>
          <w:rFonts w:asciiTheme="minorHAnsi" w:hAnsiTheme="minorHAnsi" w:cstheme="minorHAnsi"/>
        </w:rPr>
        <w:t>-PS-Control”,</w:t>
      </w:r>
    </w:p>
    <w:p w:rsidR="001A1A91" w:rsidRPr="009C14DA" w:rsidRDefault="001A1A91" w:rsidP="00073EE9">
      <w:pPr>
        <w:pStyle w:val="a4"/>
        <w:rPr>
          <w:rFonts w:asciiTheme="minorHAnsi" w:hAnsiTheme="minorHAnsi" w:cstheme="minorHAnsi"/>
        </w:rPr>
      </w:pPr>
      <w:r w:rsidRPr="009C14DA">
        <w:rPr>
          <w:rFonts w:asciiTheme="minorHAnsi" w:hAnsiTheme="minorHAnsi" w:cstheme="minorHAnsi"/>
        </w:rPr>
        <w:tab/>
        <w:t>“</w:t>
      </w:r>
      <w:proofErr w:type="gramStart"/>
      <w:r w:rsidRPr="009C14DA">
        <w:rPr>
          <w:rFonts w:asciiTheme="minorHAnsi" w:hAnsiTheme="minorHAnsi" w:cstheme="minorHAnsi"/>
        </w:rPr>
        <w:t>direction</w:t>
      </w:r>
      <w:proofErr w:type="gramEnd"/>
      <w:r w:rsidRPr="009C14DA">
        <w:rPr>
          <w:rFonts w:asciiTheme="minorHAnsi" w:hAnsiTheme="minorHAnsi" w:cstheme="minorHAnsi"/>
        </w:rPr>
        <w:t>”: “RNC-to-SGSN”,</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t>“layer1”: {</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protocol</w:t>
      </w:r>
      <w:proofErr w:type="gramEnd"/>
      <w:r w:rsidRPr="009C14DA">
        <w:rPr>
          <w:rFonts w:asciiTheme="minorHAnsi" w:hAnsiTheme="minorHAnsi" w:cstheme="minorHAnsi"/>
        </w:rPr>
        <w:t>”: “</w:t>
      </w:r>
      <w:r w:rsidR="001A1A91" w:rsidRPr="009C14DA">
        <w:rPr>
          <w:rFonts w:asciiTheme="minorHAnsi" w:hAnsiTheme="minorHAnsi" w:cstheme="minorHAnsi"/>
        </w:rPr>
        <w:t>SCCP</w:t>
      </w:r>
      <w:r w:rsidRPr="009C14DA">
        <w:rPr>
          <w:rFonts w:asciiTheme="minorHAnsi" w:hAnsiTheme="minorHAnsi" w:cstheme="minorHAnsi"/>
        </w:rPr>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“message”: </w:t>
      </w:r>
      <w:proofErr w:type="spellStart"/>
      <w:r w:rsidRPr="009C14DA">
        <w:rPr>
          <w:rFonts w:asciiTheme="minorHAnsi" w:hAnsiTheme="minorHAnsi" w:cstheme="minorHAnsi"/>
        </w:rPr>
        <w:t>ConnectionRequest</w:t>
      </w:r>
      <w:proofErr w:type="spellEnd"/>
      <w:r w:rsidRPr="009C14DA">
        <w:rPr>
          <w:rFonts w:asciiTheme="minorHAnsi" w:hAnsiTheme="minorHAnsi" w:cstheme="minorHAnsi"/>
        </w:rPr>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parameters</w:t>
      </w:r>
      <w:proofErr w:type="gramEnd"/>
      <w:r w:rsidRPr="009C14DA">
        <w:rPr>
          <w:rFonts w:asciiTheme="minorHAnsi" w:hAnsiTheme="minorHAnsi" w:cstheme="minorHAnsi"/>
        </w:rPr>
        <w:t>”: {…}</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t>“layer2”: {</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protocol</w:t>
      </w:r>
      <w:proofErr w:type="gramEnd"/>
      <w:r w:rsidRPr="009C14DA">
        <w:rPr>
          <w:rFonts w:asciiTheme="minorHAnsi" w:hAnsiTheme="minorHAnsi" w:cstheme="minorHAnsi"/>
        </w:rPr>
        <w:t>”: “</w:t>
      </w:r>
      <w:r w:rsidR="001A1A91" w:rsidRPr="009C14DA">
        <w:rPr>
          <w:rFonts w:asciiTheme="minorHAnsi" w:hAnsiTheme="minorHAnsi" w:cstheme="minorHAnsi"/>
        </w:rPr>
        <w:t>RANAP</w:t>
      </w:r>
      <w:r w:rsidRPr="009C14DA">
        <w:rPr>
          <w:rFonts w:asciiTheme="minorHAnsi" w:hAnsiTheme="minorHAnsi" w:cstheme="minorHAnsi"/>
        </w:rPr>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message</w:t>
      </w:r>
      <w:proofErr w:type="gramEnd"/>
      <w:r w:rsidRPr="009C14DA">
        <w:rPr>
          <w:rFonts w:asciiTheme="minorHAnsi" w:hAnsiTheme="minorHAnsi" w:cstheme="minorHAnsi"/>
        </w:rPr>
        <w:t>”: “</w:t>
      </w:r>
      <w:proofErr w:type="spellStart"/>
      <w:r w:rsidRPr="009C14DA">
        <w:rPr>
          <w:rFonts w:asciiTheme="minorHAnsi" w:hAnsiTheme="minorHAnsi" w:cstheme="minorHAnsi"/>
        </w:rPr>
        <w:t>InitialUE</w:t>
      </w:r>
      <w:proofErr w:type="spellEnd"/>
      <w:r w:rsidRPr="009C14DA">
        <w:rPr>
          <w:rFonts w:asciiTheme="minorHAnsi" w:hAnsiTheme="minorHAnsi" w:cstheme="minorHAnsi"/>
        </w:rPr>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parameters</w:t>
      </w:r>
      <w:proofErr w:type="gramEnd"/>
      <w:r w:rsidRPr="009C14DA">
        <w:rPr>
          <w:rFonts w:asciiTheme="minorHAnsi" w:hAnsiTheme="minorHAnsi" w:cstheme="minorHAnsi"/>
        </w:rPr>
        <w:t>”: {…}</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t>“layer3”: {</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protocol</w:t>
      </w:r>
      <w:proofErr w:type="gramEnd"/>
      <w:r w:rsidRPr="009C14DA">
        <w:rPr>
          <w:rFonts w:asciiTheme="minorHAnsi" w:hAnsiTheme="minorHAnsi" w:cstheme="minorHAnsi"/>
        </w:rPr>
        <w:t>”: “</w:t>
      </w:r>
      <w:r w:rsidR="001A1A91" w:rsidRPr="009C14DA">
        <w:rPr>
          <w:rFonts w:asciiTheme="minorHAnsi" w:hAnsiTheme="minorHAnsi" w:cstheme="minorHAnsi"/>
        </w:rPr>
        <w:t>NAS</w:t>
      </w:r>
      <w:r w:rsidRPr="009C14DA">
        <w:rPr>
          <w:rFonts w:asciiTheme="minorHAnsi" w:hAnsiTheme="minorHAnsi" w:cstheme="minorHAnsi"/>
        </w:rPr>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message</w:t>
      </w:r>
      <w:proofErr w:type="gramEnd"/>
      <w:r w:rsidRPr="009C14DA">
        <w:rPr>
          <w:rFonts w:asciiTheme="minorHAnsi" w:hAnsiTheme="minorHAnsi" w:cstheme="minorHAnsi"/>
        </w:rPr>
        <w:t>”: “</w:t>
      </w:r>
      <w:proofErr w:type="spellStart"/>
      <w:r w:rsidRPr="009C14DA">
        <w:rPr>
          <w:rFonts w:asciiTheme="minorHAnsi" w:hAnsiTheme="minorHAnsi" w:cstheme="minorHAnsi"/>
        </w:rPr>
        <w:t>AttachRequest</w:t>
      </w:r>
      <w:proofErr w:type="spellEnd"/>
      <w:r w:rsidRPr="009C14DA">
        <w:rPr>
          <w:rFonts w:asciiTheme="minorHAnsi" w:hAnsiTheme="minorHAnsi" w:cstheme="minorHAnsi"/>
        </w:rPr>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 xml:space="preserve"> “</w:t>
      </w:r>
      <w:proofErr w:type="gramStart"/>
      <w:r w:rsidRPr="009C14DA">
        <w:rPr>
          <w:rFonts w:asciiTheme="minorHAnsi" w:hAnsiTheme="minorHAnsi" w:cstheme="minorHAnsi"/>
        </w:rPr>
        <w:t>parameters</w:t>
      </w:r>
      <w:proofErr w:type="gramEnd"/>
      <w:r w:rsidRPr="009C14DA">
        <w:rPr>
          <w:rFonts w:asciiTheme="minorHAnsi" w:hAnsiTheme="minorHAnsi" w:cstheme="minorHAnsi"/>
        </w:rPr>
        <w:t>”: {…}</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ab/>
      </w:r>
      <w:r w:rsidRPr="009C14DA">
        <w:rPr>
          <w:rFonts w:asciiTheme="minorHAnsi" w:hAnsiTheme="minorHAnsi" w:cstheme="minorHAnsi"/>
        </w:rPr>
        <w:tab/>
      </w:r>
      <w:r w:rsidRPr="009C14DA">
        <w:rPr>
          <w:rFonts w:asciiTheme="minorHAnsi" w:hAnsiTheme="minorHAnsi" w:cstheme="minorHAnsi"/>
        </w:rPr>
        <w:tab/>
        <w:t>}</w:t>
      </w:r>
    </w:p>
    <w:p w:rsidR="00760C7B" w:rsidRPr="009C14DA" w:rsidRDefault="00760C7B" w:rsidP="00073EE9">
      <w:pPr>
        <w:pStyle w:val="a4"/>
        <w:rPr>
          <w:rFonts w:asciiTheme="minorHAnsi" w:hAnsiTheme="minorHAnsi" w:cstheme="minorHAnsi"/>
        </w:rPr>
      </w:pPr>
      <w:r w:rsidRPr="009C14DA">
        <w:rPr>
          <w:rFonts w:asciiTheme="minorHAnsi" w:hAnsiTheme="minorHAnsi" w:cstheme="minorHAnsi"/>
        </w:rPr>
        <w:t>}</w:t>
      </w:r>
    </w:p>
    <w:p w:rsidR="00835D7B" w:rsidRPr="009C14DA" w:rsidRDefault="009C533C" w:rsidP="00835D7B">
      <w:pPr>
        <w:pStyle w:val="9"/>
        <w:rPr>
          <w:rFonts w:asciiTheme="minorHAnsi" w:hAnsiTheme="minorHAnsi" w:cstheme="minorHAnsi"/>
          <w:b/>
        </w:rPr>
      </w:pPr>
      <w:bookmarkStart w:id="75" w:name="_Toc399485688"/>
      <w:r w:rsidRPr="009C14DA">
        <w:rPr>
          <w:rFonts w:asciiTheme="minorHAnsi" w:hAnsiTheme="minorHAnsi" w:cstheme="minorHAnsi"/>
          <w:b/>
        </w:rPr>
        <w:t>消息的参数</w:t>
      </w:r>
      <w:bookmarkEnd w:id="75"/>
    </w:p>
    <w:p w:rsidR="00972E2B" w:rsidRPr="009C14DA" w:rsidRDefault="00A7406A" w:rsidP="00073EE9">
      <w:pPr>
        <w:pStyle w:val="a4"/>
        <w:rPr>
          <w:rFonts w:asciiTheme="minorHAnsi" w:hAnsiTheme="minorHAnsi" w:cstheme="minorHAnsi"/>
        </w:rPr>
      </w:pPr>
      <w:r w:rsidRPr="009C14DA">
        <w:rPr>
          <w:rFonts w:asciiTheme="minorHAnsi" w:hAnsiTheme="minorHAnsi" w:cstheme="minorHAnsi"/>
        </w:rPr>
        <w:t>消息的参数按照</w:t>
      </w:r>
      <w:r w:rsidRPr="009C14DA">
        <w:rPr>
          <w:rFonts w:asciiTheme="minorHAnsi" w:hAnsiTheme="minorHAnsi" w:cstheme="minorHAnsi"/>
        </w:rPr>
        <w:t>PSTT</w:t>
      </w:r>
      <w:r w:rsidRPr="009C14DA">
        <w:rPr>
          <w:rFonts w:asciiTheme="minorHAnsi" w:hAnsiTheme="minorHAnsi" w:cstheme="minorHAnsi"/>
        </w:rPr>
        <w:t>中消息树的结构，转换为</w:t>
      </w:r>
      <w:r w:rsidRPr="009C14DA">
        <w:rPr>
          <w:rFonts w:asciiTheme="minorHAnsi" w:hAnsiTheme="minorHAnsi" w:cstheme="minorHAnsi"/>
        </w:rPr>
        <w:t>JSON</w:t>
      </w:r>
      <w:r w:rsidRPr="009C14DA">
        <w:rPr>
          <w:rFonts w:asciiTheme="minorHAnsi" w:hAnsiTheme="minorHAnsi" w:cstheme="minorHAnsi"/>
        </w:rPr>
        <w:t>描述。参数的名称使用</w:t>
      </w:r>
      <w:r w:rsidRPr="009C14DA">
        <w:rPr>
          <w:rFonts w:asciiTheme="minorHAnsi" w:hAnsiTheme="minorHAnsi" w:cstheme="minorHAnsi"/>
        </w:rPr>
        <w:t>PSTT</w:t>
      </w:r>
      <w:r w:rsidRPr="009C14DA">
        <w:rPr>
          <w:rFonts w:asciiTheme="minorHAnsi" w:hAnsiTheme="minorHAnsi" w:cstheme="minorHAnsi"/>
        </w:rPr>
        <w:t>中的参数名称，在</w:t>
      </w:r>
      <w:r w:rsidRPr="009C14DA">
        <w:rPr>
          <w:rFonts w:asciiTheme="minorHAnsi" w:hAnsiTheme="minorHAnsi" w:cstheme="minorHAnsi"/>
        </w:rPr>
        <w:t>JSON</w:t>
      </w:r>
      <w:r w:rsidRPr="009C14DA">
        <w:rPr>
          <w:rFonts w:asciiTheme="minorHAnsi" w:hAnsiTheme="minorHAnsi" w:cstheme="minorHAnsi"/>
        </w:rPr>
        <w:t>中作为数据标签，参数值作为</w:t>
      </w:r>
      <w:r w:rsidRPr="009C14DA">
        <w:rPr>
          <w:rFonts w:asciiTheme="minorHAnsi" w:hAnsiTheme="minorHAnsi" w:cstheme="minorHAnsi"/>
        </w:rPr>
        <w:t>JSON</w:t>
      </w:r>
      <w:r w:rsidRPr="009C14DA">
        <w:rPr>
          <w:rFonts w:asciiTheme="minorHAnsi" w:hAnsiTheme="minorHAnsi" w:cstheme="minorHAnsi"/>
        </w:rPr>
        <w:t>中的数据值。</w:t>
      </w:r>
    </w:p>
    <w:p w:rsidR="00EF5433" w:rsidRPr="009C14DA" w:rsidRDefault="00A7406A" w:rsidP="00073EE9">
      <w:pPr>
        <w:pStyle w:val="a4"/>
        <w:rPr>
          <w:rFonts w:asciiTheme="minorHAnsi" w:hAnsiTheme="minorHAnsi" w:cstheme="minorHAnsi"/>
        </w:rPr>
      </w:pPr>
      <w:r w:rsidRPr="009C14DA">
        <w:rPr>
          <w:rFonts w:asciiTheme="minorHAnsi" w:hAnsiTheme="minorHAnsi" w:cstheme="minorHAnsi"/>
        </w:rPr>
        <w:t>为避免数据类型的多样性引入额外复杂度，</w:t>
      </w:r>
      <w:r w:rsidRPr="009C14DA">
        <w:rPr>
          <w:rFonts w:asciiTheme="minorHAnsi" w:hAnsiTheme="minorHAnsi" w:cstheme="minorHAnsi"/>
        </w:rPr>
        <w:t>JSON</w:t>
      </w:r>
      <w:r w:rsidRPr="009C14DA">
        <w:rPr>
          <w:rFonts w:asciiTheme="minorHAnsi" w:hAnsiTheme="minorHAnsi" w:cstheme="minorHAnsi"/>
        </w:rPr>
        <w:t>中的所有数据使用字符串描述，</w:t>
      </w:r>
      <w:proofErr w:type="gramStart"/>
      <w:r w:rsidRPr="009C14DA">
        <w:rPr>
          <w:rFonts w:asciiTheme="minorHAnsi" w:hAnsiTheme="minorHAnsi" w:cstheme="minorHAnsi"/>
        </w:rPr>
        <w:t>由工具</w:t>
      </w:r>
      <w:proofErr w:type="gramEnd"/>
      <w:r w:rsidRPr="009C14DA">
        <w:rPr>
          <w:rFonts w:asciiTheme="minorHAnsi" w:hAnsiTheme="minorHAnsi" w:cstheme="minorHAnsi"/>
        </w:rPr>
        <w:t>在编解码时将各种字符串转换成需要的数据类型。</w:t>
      </w:r>
      <w:r w:rsidR="00972E2B" w:rsidRPr="009C14DA">
        <w:rPr>
          <w:rFonts w:asciiTheme="minorHAnsi" w:hAnsiTheme="minorHAnsi" w:cstheme="minorHAnsi"/>
        </w:rPr>
        <w:t>如何使用字符串表示各种不同的数据类型，是工具与脚本使用者之间的约定，与知识库无关。</w:t>
      </w:r>
    </w:p>
    <w:p w:rsidR="00A7406A" w:rsidRPr="009C14DA" w:rsidRDefault="00A7406A" w:rsidP="00073EE9">
      <w:pPr>
        <w:pStyle w:val="a4"/>
        <w:rPr>
          <w:rFonts w:asciiTheme="minorHAnsi" w:hAnsiTheme="minorHAnsi" w:cstheme="minorHAnsi"/>
        </w:rPr>
      </w:pPr>
      <w:r w:rsidRPr="009C14DA">
        <w:rPr>
          <w:rFonts w:asciiTheme="minorHAnsi" w:hAnsiTheme="minorHAnsi" w:cstheme="minorHAnsi"/>
        </w:rPr>
        <w:t>参数的树状结构中，包含复合型参数，如数组、结构体等，这些结构化的描述也映射为等效的</w:t>
      </w:r>
      <w:r w:rsidRPr="009C14DA">
        <w:rPr>
          <w:rFonts w:asciiTheme="minorHAnsi" w:hAnsiTheme="minorHAnsi" w:cstheme="minorHAnsi"/>
        </w:rPr>
        <w:t>JSON</w:t>
      </w:r>
      <w:r w:rsidRPr="009C14DA">
        <w:rPr>
          <w:rFonts w:asciiTheme="minorHAnsi" w:hAnsiTheme="minorHAnsi" w:cstheme="minorHAnsi"/>
        </w:rPr>
        <w:t>描述。</w:t>
      </w:r>
    </w:p>
    <w:p w:rsidR="00972E2B" w:rsidRPr="009C14DA" w:rsidRDefault="00972E2B" w:rsidP="00073EE9">
      <w:pPr>
        <w:pStyle w:val="a4"/>
        <w:rPr>
          <w:rFonts w:asciiTheme="minorHAnsi" w:hAnsiTheme="minorHAnsi" w:cstheme="minorHAnsi"/>
        </w:rPr>
      </w:pPr>
      <w:r w:rsidRPr="009C14DA">
        <w:rPr>
          <w:rFonts w:asciiTheme="minorHAnsi" w:hAnsiTheme="minorHAnsi" w:cstheme="minorHAnsi"/>
        </w:rPr>
        <w:t>参数的树状结构中，</w:t>
      </w:r>
      <w:proofErr w:type="gramStart"/>
      <w:r w:rsidRPr="009C14DA">
        <w:rPr>
          <w:rFonts w:asciiTheme="minorHAnsi" w:hAnsiTheme="minorHAnsi" w:cstheme="minorHAnsi"/>
        </w:rPr>
        <w:t>所有用于</w:t>
      </w:r>
      <w:proofErr w:type="gramEnd"/>
      <w:r w:rsidRPr="009C14DA">
        <w:rPr>
          <w:rFonts w:asciiTheme="minorHAnsi" w:hAnsiTheme="minorHAnsi" w:cstheme="minorHAnsi"/>
        </w:rPr>
        <w:t>表示参数存在性的</w:t>
      </w:r>
      <w:r w:rsidRPr="009C14DA">
        <w:rPr>
          <w:rFonts w:asciiTheme="minorHAnsi" w:hAnsiTheme="minorHAnsi" w:cstheme="minorHAnsi"/>
        </w:rPr>
        <w:t>flag</w:t>
      </w:r>
      <w:r w:rsidRPr="009C14DA">
        <w:rPr>
          <w:rFonts w:asciiTheme="minorHAnsi" w:hAnsiTheme="minorHAnsi" w:cstheme="minorHAnsi"/>
        </w:rPr>
        <w:t>不需要通过</w:t>
      </w:r>
      <w:r w:rsidRPr="009C14DA">
        <w:rPr>
          <w:rFonts w:asciiTheme="minorHAnsi" w:hAnsiTheme="minorHAnsi" w:cstheme="minorHAnsi"/>
        </w:rPr>
        <w:t>JSON</w:t>
      </w:r>
      <w:r w:rsidRPr="009C14DA">
        <w:rPr>
          <w:rFonts w:asciiTheme="minorHAnsi" w:hAnsiTheme="minorHAnsi" w:cstheme="minorHAnsi"/>
        </w:rPr>
        <w:t>编码，如果参数不存在，则在</w:t>
      </w:r>
      <w:r w:rsidRPr="009C14DA">
        <w:rPr>
          <w:rFonts w:asciiTheme="minorHAnsi" w:hAnsiTheme="minorHAnsi" w:cstheme="minorHAnsi"/>
        </w:rPr>
        <w:t>JSON</w:t>
      </w:r>
      <w:r w:rsidRPr="009C14DA">
        <w:rPr>
          <w:rFonts w:asciiTheme="minorHAnsi" w:hAnsiTheme="minorHAnsi" w:cstheme="minorHAnsi"/>
        </w:rPr>
        <w:t>中不呈现。</w:t>
      </w:r>
    </w:p>
    <w:p w:rsidR="00081A61" w:rsidRPr="009C14DA" w:rsidRDefault="00081A61" w:rsidP="00081A61">
      <w:pPr>
        <w:pStyle w:val="11"/>
        <w:numPr>
          <w:ilvl w:val="0"/>
          <w:numId w:val="14"/>
        </w:numPr>
        <w:jc w:val="both"/>
        <w:rPr>
          <w:rFonts w:asciiTheme="minorHAnsi" w:hAnsiTheme="minorHAnsi" w:cstheme="minorHAnsi"/>
        </w:rPr>
      </w:pPr>
      <w:bookmarkStart w:id="76" w:name="_Toc399485689"/>
      <w:r w:rsidRPr="009C14DA">
        <w:rPr>
          <w:rFonts w:asciiTheme="minorHAnsi" w:hAnsiTheme="minorHAnsi" w:cstheme="minorHAnsi"/>
        </w:rPr>
        <w:lastRenderedPageBreak/>
        <w:t>知识库</w:t>
      </w:r>
      <w:bookmarkEnd w:id="76"/>
    </w:p>
    <w:p w:rsidR="004D6370" w:rsidRPr="009C14DA" w:rsidRDefault="004D6370" w:rsidP="00081A61">
      <w:pPr>
        <w:pStyle w:val="22"/>
        <w:numPr>
          <w:ilvl w:val="1"/>
          <w:numId w:val="14"/>
        </w:numPr>
        <w:tabs>
          <w:tab w:val="clear" w:pos="360"/>
          <w:tab w:val="num" w:pos="540"/>
        </w:tabs>
        <w:ind w:left="540" w:hanging="540"/>
        <w:rPr>
          <w:rFonts w:asciiTheme="minorHAnsi" w:hAnsiTheme="minorHAnsi" w:cstheme="minorHAnsi"/>
          <w:sz w:val="28"/>
          <w:szCs w:val="28"/>
        </w:rPr>
      </w:pPr>
      <w:bookmarkStart w:id="77" w:name="_Toc399485690"/>
      <w:r w:rsidRPr="009C14DA">
        <w:rPr>
          <w:rFonts w:asciiTheme="minorHAnsi" w:hAnsiTheme="minorHAnsi" w:cstheme="minorHAnsi"/>
          <w:sz w:val="28"/>
          <w:szCs w:val="28"/>
        </w:rPr>
        <w:t>通信</w:t>
      </w:r>
      <w:bookmarkEnd w:id="77"/>
    </w:p>
    <w:p w:rsidR="005316E6" w:rsidRPr="009C14DA" w:rsidRDefault="005316E6" w:rsidP="005316E6">
      <w:pPr>
        <w:pStyle w:val="30"/>
        <w:numPr>
          <w:ilvl w:val="2"/>
          <w:numId w:val="14"/>
        </w:numPr>
        <w:rPr>
          <w:rFonts w:asciiTheme="minorHAnsi" w:hAnsiTheme="minorHAnsi" w:cstheme="minorHAnsi"/>
          <w:sz w:val="24"/>
          <w:szCs w:val="24"/>
        </w:rPr>
      </w:pPr>
      <w:bookmarkStart w:id="78" w:name="_Toc399485691"/>
      <w:r w:rsidRPr="009C14DA">
        <w:rPr>
          <w:rFonts w:asciiTheme="minorHAnsi" w:hAnsiTheme="minorHAnsi" w:cstheme="minorHAnsi"/>
          <w:sz w:val="24"/>
          <w:szCs w:val="24"/>
        </w:rPr>
        <w:t>TCP</w:t>
      </w:r>
      <w:bookmarkEnd w:id="78"/>
    </w:p>
    <w:p w:rsidR="001F6C96" w:rsidRPr="009C14DA" w:rsidRDefault="001F6C96" w:rsidP="001F6C96">
      <w:pPr>
        <w:pStyle w:val="a4"/>
        <w:rPr>
          <w:rFonts w:asciiTheme="minorHAnsi" w:hAnsiTheme="minorHAnsi" w:cstheme="minorHAnsi"/>
        </w:rPr>
      </w:pPr>
      <w:r w:rsidRPr="009C14DA">
        <w:rPr>
          <w:rFonts w:asciiTheme="minorHAnsi" w:hAnsiTheme="minorHAnsi" w:cstheme="minorHAnsi"/>
        </w:rPr>
        <w:t>知识库与工具间使用</w:t>
      </w:r>
      <w:r w:rsidRPr="009C14DA">
        <w:rPr>
          <w:rFonts w:asciiTheme="minorHAnsi" w:hAnsiTheme="minorHAnsi" w:cstheme="minorHAnsi"/>
        </w:rPr>
        <w:t>TCP</w:t>
      </w:r>
      <w:r w:rsidRPr="009C14DA">
        <w:rPr>
          <w:rFonts w:asciiTheme="minorHAnsi" w:hAnsiTheme="minorHAnsi" w:cstheme="minorHAnsi"/>
        </w:rPr>
        <w:t>连接。知识库作为服务端，工具</w:t>
      </w:r>
      <w:proofErr w:type="gramStart"/>
      <w:r w:rsidRPr="009C14DA">
        <w:rPr>
          <w:rFonts w:asciiTheme="minorHAnsi" w:hAnsiTheme="minorHAnsi" w:cstheme="minorHAnsi"/>
        </w:rPr>
        <w:t>做为</w:t>
      </w:r>
      <w:proofErr w:type="gramEnd"/>
      <w:r w:rsidRPr="009C14DA">
        <w:rPr>
          <w:rFonts w:asciiTheme="minorHAnsi" w:hAnsiTheme="minorHAnsi" w:cstheme="minorHAnsi"/>
        </w:rPr>
        <w:t>客户端，每次测试执行建立一个连接，执行完成后释放连接。工具与知识库通过</w:t>
      </w:r>
      <w:r w:rsidRPr="009C14DA">
        <w:rPr>
          <w:rFonts w:asciiTheme="minorHAnsi" w:hAnsiTheme="minorHAnsi" w:cstheme="minorHAnsi"/>
        </w:rPr>
        <w:t>Socket</w:t>
      </w:r>
      <w:r w:rsidRPr="009C14DA">
        <w:rPr>
          <w:rFonts w:asciiTheme="minorHAnsi" w:hAnsiTheme="minorHAnsi" w:cstheme="minorHAnsi"/>
        </w:rPr>
        <w:t>管理</w:t>
      </w:r>
      <w:r w:rsidRPr="009C14DA">
        <w:rPr>
          <w:rFonts w:asciiTheme="minorHAnsi" w:hAnsiTheme="minorHAnsi" w:cstheme="minorHAnsi"/>
        </w:rPr>
        <w:t>TCP</w:t>
      </w:r>
      <w:r w:rsidRPr="009C14DA">
        <w:rPr>
          <w:rFonts w:asciiTheme="minorHAnsi" w:hAnsiTheme="minorHAnsi" w:cstheme="minorHAnsi"/>
        </w:rPr>
        <w:t>连接。</w:t>
      </w:r>
    </w:p>
    <w:p w:rsidR="001F6C96" w:rsidRPr="009C14DA" w:rsidRDefault="001F6C96" w:rsidP="001F6C96">
      <w:pPr>
        <w:pStyle w:val="a4"/>
        <w:rPr>
          <w:rFonts w:asciiTheme="minorHAnsi" w:hAnsiTheme="minorHAnsi" w:cstheme="minorHAnsi"/>
        </w:rPr>
      </w:pPr>
      <w:r w:rsidRPr="009C14DA">
        <w:rPr>
          <w:rFonts w:asciiTheme="minorHAnsi" w:hAnsiTheme="minorHAnsi" w:cstheme="minorHAnsi"/>
        </w:rPr>
        <w:t>知识库允许同时存在多个连接，无论这些连接是否从同一个工具发起，这样就能够支持并发和多个工具共享同一个知识库。</w:t>
      </w:r>
      <w:r w:rsidR="00D03D9B" w:rsidRPr="009C14DA">
        <w:rPr>
          <w:rFonts w:asciiTheme="minorHAnsi" w:hAnsiTheme="minorHAnsi" w:cstheme="minorHAnsi"/>
        </w:rPr>
        <w:t>在知识库中，每个连接使用一个</w:t>
      </w:r>
      <w:proofErr w:type="gramStart"/>
      <w:r w:rsidR="00D03D9B" w:rsidRPr="009C14DA">
        <w:rPr>
          <w:rFonts w:asciiTheme="minorHAnsi" w:hAnsiTheme="minorHAnsi" w:cstheme="minorHAnsi"/>
        </w:rPr>
        <w:t>独立任务</w:t>
      </w:r>
      <w:proofErr w:type="gramEnd"/>
      <w:r w:rsidR="00D03D9B" w:rsidRPr="009C14DA">
        <w:rPr>
          <w:rFonts w:asciiTheme="minorHAnsi" w:hAnsiTheme="minorHAnsi" w:cstheme="minorHAnsi"/>
        </w:rPr>
        <w:t>来完成，这个任务可以是一个线程，也可以是其他形式的独立任务。</w:t>
      </w:r>
      <w:r w:rsidR="00036CE6" w:rsidRPr="009C14DA">
        <w:rPr>
          <w:rFonts w:asciiTheme="minorHAnsi" w:hAnsiTheme="minorHAnsi" w:cstheme="minorHAnsi"/>
        </w:rPr>
        <w:t>这些</w:t>
      </w:r>
      <w:r w:rsidR="004A454E" w:rsidRPr="009C14DA">
        <w:rPr>
          <w:rFonts w:asciiTheme="minorHAnsi" w:hAnsiTheme="minorHAnsi" w:cstheme="minorHAnsi"/>
        </w:rPr>
        <w:t>任务之间没有</w:t>
      </w:r>
      <w:proofErr w:type="gramStart"/>
      <w:r w:rsidR="004A454E" w:rsidRPr="009C14DA">
        <w:rPr>
          <w:rFonts w:asciiTheme="minorHAnsi" w:hAnsiTheme="minorHAnsi" w:cstheme="minorHAnsi"/>
        </w:rPr>
        <w:t>交互和</w:t>
      </w:r>
      <w:proofErr w:type="gramEnd"/>
      <w:r w:rsidR="004A454E" w:rsidRPr="009C14DA">
        <w:rPr>
          <w:rFonts w:asciiTheme="minorHAnsi" w:hAnsiTheme="minorHAnsi" w:cstheme="minorHAnsi"/>
        </w:rPr>
        <w:t>互斥。</w:t>
      </w:r>
    </w:p>
    <w:p w:rsidR="001F6C96" w:rsidRPr="009C14DA" w:rsidRDefault="001F6C96" w:rsidP="001F6C96">
      <w:pPr>
        <w:pStyle w:val="a4"/>
        <w:rPr>
          <w:rFonts w:asciiTheme="minorHAnsi" w:hAnsiTheme="minorHAnsi" w:cstheme="minorHAnsi"/>
        </w:rPr>
      </w:pPr>
      <w:r w:rsidRPr="009C14DA">
        <w:rPr>
          <w:rFonts w:asciiTheme="minorHAnsi" w:hAnsiTheme="minorHAnsi" w:cstheme="minorHAnsi"/>
        </w:rPr>
        <w:t>当工具和知识库连接异常后，二者各自检测，并终止当前测试。由于每次测试执行使用独立的连接，因此一次连接异常仅影响当前的测试，不会导致所有测试用例全部失败。</w:t>
      </w:r>
    </w:p>
    <w:p w:rsidR="005316E6" w:rsidRPr="009C14DA" w:rsidRDefault="005316E6" w:rsidP="005316E6">
      <w:pPr>
        <w:pStyle w:val="30"/>
        <w:numPr>
          <w:ilvl w:val="2"/>
          <w:numId w:val="14"/>
        </w:numPr>
        <w:rPr>
          <w:rFonts w:asciiTheme="minorHAnsi" w:hAnsiTheme="minorHAnsi" w:cstheme="minorHAnsi"/>
          <w:sz w:val="24"/>
          <w:szCs w:val="24"/>
        </w:rPr>
      </w:pPr>
      <w:bookmarkStart w:id="79" w:name="_Toc399485692"/>
      <w:r w:rsidRPr="009C14DA">
        <w:rPr>
          <w:rFonts w:asciiTheme="minorHAnsi" w:hAnsiTheme="minorHAnsi" w:cstheme="minorHAnsi"/>
          <w:sz w:val="24"/>
          <w:szCs w:val="24"/>
        </w:rPr>
        <w:t>JSON</w:t>
      </w:r>
      <w:r w:rsidR="00393888" w:rsidRPr="009C14DA">
        <w:rPr>
          <w:rFonts w:asciiTheme="minorHAnsi" w:hAnsiTheme="minorHAnsi" w:cstheme="minorHAnsi"/>
          <w:sz w:val="24"/>
          <w:szCs w:val="24"/>
        </w:rPr>
        <w:t>编解码</w:t>
      </w:r>
      <w:bookmarkEnd w:id="79"/>
    </w:p>
    <w:p w:rsidR="001F6C96" w:rsidRPr="009C14DA" w:rsidRDefault="00393888" w:rsidP="001F6C96">
      <w:pPr>
        <w:pStyle w:val="a4"/>
        <w:rPr>
          <w:rFonts w:asciiTheme="minorHAnsi" w:hAnsiTheme="minorHAnsi" w:cstheme="minorHAnsi"/>
        </w:rPr>
      </w:pPr>
      <w:r w:rsidRPr="009C14DA">
        <w:rPr>
          <w:rFonts w:asciiTheme="minorHAnsi" w:hAnsiTheme="minorHAnsi" w:cstheme="minorHAnsi"/>
        </w:rPr>
        <w:t>为描述消息的数据结构，知识库和工具间使用</w:t>
      </w:r>
      <w:r w:rsidRPr="009C14DA">
        <w:rPr>
          <w:rFonts w:asciiTheme="minorHAnsi" w:hAnsiTheme="minorHAnsi" w:cstheme="minorHAnsi"/>
        </w:rPr>
        <w:t>JSON</w:t>
      </w:r>
      <w:r w:rsidRPr="009C14DA">
        <w:rPr>
          <w:rFonts w:asciiTheme="minorHAnsi" w:hAnsiTheme="minorHAnsi" w:cstheme="minorHAnsi"/>
        </w:rPr>
        <w:t>来传递消息。知识库的通信模块需要实现</w:t>
      </w:r>
      <w:r w:rsidRPr="009C14DA">
        <w:rPr>
          <w:rFonts w:asciiTheme="minorHAnsi" w:hAnsiTheme="minorHAnsi" w:cstheme="minorHAnsi"/>
        </w:rPr>
        <w:t>JSON</w:t>
      </w:r>
      <w:r w:rsidRPr="009C14DA">
        <w:rPr>
          <w:rFonts w:asciiTheme="minorHAnsi" w:hAnsiTheme="minorHAnsi" w:cstheme="minorHAnsi"/>
        </w:rPr>
        <w:t>消息的定界，并实现</w:t>
      </w:r>
      <w:r w:rsidRPr="009C14DA">
        <w:rPr>
          <w:rFonts w:asciiTheme="minorHAnsi" w:hAnsiTheme="minorHAnsi" w:cstheme="minorHAnsi"/>
        </w:rPr>
        <w:t>JSON</w:t>
      </w:r>
      <w:r w:rsidRPr="009C14DA">
        <w:rPr>
          <w:rFonts w:asciiTheme="minorHAnsi" w:hAnsiTheme="minorHAnsi" w:cstheme="minorHAnsi"/>
        </w:rPr>
        <w:t>的编解码，这里消息定界通过第</w:t>
      </w:r>
      <w:r w:rsidRPr="009C14DA">
        <w:rPr>
          <w:rFonts w:asciiTheme="minorHAnsi" w:hAnsiTheme="minorHAnsi" w:cstheme="minorHAnsi"/>
        </w:rPr>
        <w:t>2</w:t>
      </w:r>
      <w:r w:rsidRPr="009C14DA">
        <w:rPr>
          <w:rFonts w:asciiTheme="minorHAnsi" w:hAnsiTheme="minorHAnsi" w:cstheme="minorHAnsi"/>
        </w:rPr>
        <w:t>节中描述的消息长度来识别，编解码使用标准的</w:t>
      </w:r>
      <w:r w:rsidRPr="009C14DA">
        <w:rPr>
          <w:rFonts w:asciiTheme="minorHAnsi" w:hAnsiTheme="minorHAnsi" w:cstheme="minorHAnsi"/>
        </w:rPr>
        <w:t>JSON</w:t>
      </w:r>
      <w:r w:rsidRPr="009C14DA">
        <w:rPr>
          <w:rFonts w:asciiTheme="minorHAnsi" w:hAnsiTheme="minorHAnsi" w:cstheme="minorHAnsi"/>
        </w:rPr>
        <w:t>库来实现。</w:t>
      </w:r>
    </w:p>
    <w:p w:rsidR="005316E6" w:rsidRPr="009C14DA" w:rsidRDefault="00393888" w:rsidP="005316E6">
      <w:pPr>
        <w:pStyle w:val="30"/>
        <w:numPr>
          <w:ilvl w:val="2"/>
          <w:numId w:val="14"/>
        </w:numPr>
        <w:rPr>
          <w:rFonts w:asciiTheme="minorHAnsi" w:hAnsiTheme="minorHAnsi" w:cstheme="minorHAnsi"/>
          <w:sz w:val="24"/>
          <w:szCs w:val="24"/>
        </w:rPr>
      </w:pPr>
      <w:bookmarkStart w:id="80" w:name="_Toc399485693"/>
      <w:r w:rsidRPr="009C14DA">
        <w:rPr>
          <w:rFonts w:asciiTheme="minorHAnsi" w:hAnsiTheme="minorHAnsi" w:cstheme="minorHAnsi"/>
          <w:sz w:val="24"/>
          <w:szCs w:val="24"/>
        </w:rPr>
        <w:t>与脚本执行功能接口</w:t>
      </w:r>
      <w:bookmarkEnd w:id="80"/>
    </w:p>
    <w:p w:rsidR="00393888" w:rsidRPr="009C14DA" w:rsidRDefault="00393888" w:rsidP="00393888">
      <w:pPr>
        <w:pStyle w:val="a4"/>
        <w:rPr>
          <w:rFonts w:asciiTheme="minorHAnsi" w:hAnsiTheme="minorHAnsi" w:cstheme="minorHAnsi"/>
        </w:rPr>
      </w:pPr>
      <w:r w:rsidRPr="009C14DA">
        <w:rPr>
          <w:rFonts w:asciiTheme="minorHAnsi" w:hAnsiTheme="minorHAnsi" w:cstheme="minorHAnsi"/>
        </w:rPr>
        <w:t>通信模块收到一个工具的消息后，将解码后的消息转发给脚本执行模块处理。</w:t>
      </w:r>
    </w:p>
    <w:p w:rsidR="004D6370" w:rsidRPr="009C14DA" w:rsidRDefault="00393888" w:rsidP="004D6370">
      <w:pPr>
        <w:pStyle w:val="a4"/>
        <w:rPr>
          <w:rFonts w:asciiTheme="minorHAnsi" w:hAnsiTheme="minorHAnsi" w:cstheme="minorHAnsi"/>
        </w:rPr>
      </w:pPr>
      <w:r w:rsidRPr="009C14DA">
        <w:rPr>
          <w:rFonts w:asciiTheme="minorHAnsi" w:hAnsiTheme="minorHAnsi" w:cstheme="minorHAnsi"/>
        </w:rPr>
        <w:t>脚本执行模块发送</w:t>
      </w:r>
      <w:proofErr w:type="gramStart"/>
      <w:r w:rsidRPr="009C14DA">
        <w:rPr>
          <w:rFonts w:asciiTheme="minorHAnsi" w:hAnsiTheme="minorHAnsi" w:cstheme="minorHAnsi"/>
        </w:rPr>
        <w:t>给工具</w:t>
      </w:r>
      <w:proofErr w:type="gramEnd"/>
      <w:r w:rsidRPr="009C14DA">
        <w:rPr>
          <w:rFonts w:asciiTheme="minorHAnsi" w:hAnsiTheme="minorHAnsi" w:cstheme="minorHAnsi"/>
        </w:rPr>
        <w:t>的消息，通过通信模块编码后，发送给工具。</w:t>
      </w:r>
    </w:p>
    <w:p w:rsidR="00081A61" w:rsidRPr="009C14DA" w:rsidRDefault="005D5447" w:rsidP="00081A61">
      <w:pPr>
        <w:pStyle w:val="22"/>
        <w:numPr>
          <w:ilvl w:val="1"/>
          <w:numId w:val="14"/>
        </w:numPr>
        <w:tabs>
          <w:tab w:val="clear" w:pos="360"/>
          <w:tab w:val="num" w:pos="540"/>
        </w:tabs>
        <w:ind w:left="540" w:hanging="540"/>
        <w:rPr>
          <w:rFonts w:asciiTheme="minorHAnsi" w:hAnsiTheme="minorHAnsi" w:cstheme="minorHAnsi"/>
          <w:sz w:val="28"/>
          <w:szCs w:val="28"/>
        </w:rPr>
      </w:pPr>
      <w:bookmarkStart w:id="81" w:name="_Toc399485694"/>
      <w:r w:rsidRPr="009C14DA">
        <w:rPr>
          <w:rFonts w:asciiTheme="minorHAnsi" w:hAnsiTheme="minorHAnsi" w:cstheme="minorHAnsi"/>
          <w:sz w:val="28"/>
          <w:szCs w:val="28"/>
        </w:rPr>
        <w:t>特征</w:t>
      </w:r>
      <w:r w:rsidR="00081A61" w:rsidRPr="009C14DA">
        <w:rPr>
          <w:rFonts w:asciiTheme="minorHAnsi" w:hAnsiTheme="minorHAnsi" w:cstheme="minorHAnsi"/>
          <w:sz w:val="28"/>
          <w:szCs w:val="28"/>
        </w:rPr>
        <w:t>索引</w:t>
      </w:r>
      <w:bookmarkEnd w:id="81"/>
    </w:p>
    <w:p w:rsidR="005316E6" w:rsidRPr="009C14DA" w:rsidRDefault="005316E6" w:rsidP="005316E6">
      <w:pPr>
        <w:pStyle w:val="30"/>
        <w:numPr>
          <w:ilvl w:val="2"/>
          <w:numId w:val="14"/>
        </w:numPr>
        <w:rPr>
          <w:rFonts w:asciiTheme="minorHAnsi" w:hAnsiTheme="minorHAnsi" w:cstheme="minorHAnsi"/>
          <w:sz w:val="24"/>
          <w:szCs w:val="24"/>
        </w:rPr>
      </w:pPr>
      <w:bookmarkStart w:id="82" w:name="_Toc399485695"/>
      <w:r w:rsidRPr="009C14DA">
        <w:rPr>
          <w:rFonts w:asciiTheme="minorHAnsi" w:hAnsiTheme="minorHAnsi" w:cstheme="minorHAnsi"/>
          <w:sz w:val="24"/>
          <w:szCs w:val="24"/>
        </w:rPr>
        <w:t>功能</w:t>
      </w:r>
      <w:bookmarkEnd w:id="82"/>
    </w:p>
    <w:p w:rsidR="00527827" w:rsidRPr="009C14DA" w:rsidRDefault="003D71FA" w:rsidP="00527827">
      <w:pPr>
        <w:pStyle w:val="a4"/>
        <w:rPr>
          <w:rFonts w:asciiTheme="minorHAnsi" w:hAnsiTheme="minorHAnsi" w:cstheme="minorHAnsi"/>
        </w:rPr>
      </w:pPr>
      <w:r w:rsidRPr="009C14DA">
        <w:rPr>
          <w:rFonts w:asciiTheme="minorHAnsi" w:hAnsiTheme="minorHAnsi" w:cstheme="minorHAnsi"/>
        </w:rPr>
        <w:t>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库中的各个脚本，都会关联一个或多个消息特征。特征索引模块的功能是在收到工具的查询消息后，检查消息能够与哪个特征匹配，从而决定执行哪个脚本。</w:t>
      </w:r>
    </w:p>
    <w:p w:rsidR="003D71FA" w:rsidRPr="009C14DA" w:rsidRDefault="003D71FA" w:rsidP="00527827">
      <w:pPr>
        <w:pStyle w:val="a4"/>
        <w:rPr>
          <w:rFonts w:asciiTheme="minorHAnsi" w:hAnsiTheme="minorHAnsi" w:cstheme="minorHAnsi"/>
        </w:rPr>
      </w:pPr>
      <w:r w:rsidRPr="009C14DA">
        <w:rPr>
          <w:rFonts w:asciiTheme="minorHAnsi" w:hAnsiTheme="minorHAnsi" w:cstheme="minorHAnsi"/>
        </w:rPr>
        <w:t>特征中描述消息字段的取值，一个特征内可以包含多个参数，参数间为与的关系。特征索引检查每个特征描述的字段与收到的消息是否一致，如果一致，则将该特征对应的脚本标记为候选脚本。</w:t>
      </w:r>
    </w:p>
    <w:p w:rsidR="003D71FA" w:rsidRDefault="003D71FA" w:rsidP="00527827">
      <w:pPr>
        <w:pStyle w:val="a4"/>
        <w:rPr>
          <w:rFonts w:asciiTheme="minorHAnsi" w:hAnsiTheme="minorHAnsi" w:cstheme="minorHAnsi"/>
        </w:rPr>
      </w:pPr>
      <w:r w:rsidRPr="009C14DA">
        <w:rPr>
          <w:rFonts w:asciiTheme="minorHAnsi" w:hAnsiTheme="minorHAnsi" w:cstheme="minorHAnsi"/>
        </w:rPr>
        <w:t>一个消息可能同时匹配到多个脚本，如果这些特征间有包含关系，则选择使用描述最精确的特征对应的脚本；如果这些特征间不能互相包含，则认为预定</w:t>
      </w:r>
      <w:proofErr w:type="gramStart"/>
      <w:r w:rsidRPr="009C14DA">
        <w:rPr>
          <w:rFonts w:asciiTheme="minorHAnsi" w:hAnsiTheme="minorHAnsi" w:cstheme="minorHAnsi"/>
        </w:rPr>
        <w:t>义过程库</w:t>
      </w:r>
      <w:proofErr w:type="gramEnd"/>
      <w:r w:rsidRPr="009C14DA">
        <w:rPr>
          <w:rFonts w:asciiTheme="minorHAnsi" w:hAnsiTheme="minorHAnsi" w:cstheme="minorHAnsi"/>
        </w:rPr>
        <w:t>的特征描述存在歧义，通过</w:t>
      </w:r>
      <w:r w:rsidRPr="009C14DA">
        <w:rPr>
          <w:rFonts w:asciiTheme="minorHAnsi" w:hAnsiTheme="minorHAnsi" w:cstheme="minorHAnsi"/>
        </w:rPr>
        <w:t>Exception</w:t>
      </w:r>
      <w:r w:rsidRPr="009C14DA">
        <w:rPr>
          <w:rFonts w:asciiTheme="minorHAnsi" w:hAnsiTheme="minorHAnsi" w:cstheme="minorHAnsi"/>
        </w:rPr>
        <w:t>告知工具这样的测试无法执行。</w:t>
      </w:r>
    </w:p>
    <w:p w:rsidR="00421109" w:rsidRDefault="00421109" w:rsidP="00527827">
      <w:pPr>
        <w:pStyle w:val="a4"/>
        <w:rPr>
          <w:rFonts w:asciiTheme="minorHAnsi" w:hAnsiTheme="minorHAnsi" w:cstheme="minorHAnsi"/>
        </w:rPr>
      </w:pPr>
      <w:r>
        <w:rPr>
          <w:rFonts w:asciiTheme="minorHAnsi" w:hAnsiTheme="minorHAnsi" w:cstheme="minorHAnsi" w:hint="eastAsia"/>
        </w:rPr>
        <w:t>为提高查找效率特征索引组织为二级结构，第一级是按照（协议、接口、方向、消息）构造一个哈希表，以便能够快速根据消息名称、协议、接口等信息找到这个消息对应的特征索引</w:t>
      </w:r>
      <w:r w:rsidR="00283694">
        <w:rPr>
          <w:rFonts w:asciiTheme="minorHAnsi" w:hAnsiTheme="minorHAnsi" w:cstheme="minorHAnsi" w:hint="eastAsia"/>
        </w:rPr>
        <w:t>树</w:t>
      </w:r>
      <w:r>
        <w:rPr>
          <w:rFonts w:asciiTheme="minorHAnsi" w:hAnsiTheme="minorHAnsi" w:cstheme="minorHAnsi" w:hint="eastAsia"/>
        </w:rPr>
        <w:t>；第二级是将这个消息对应的所有特征组织为一棵树，通过对树的查找来提高查找效率。</w:t>
      </w:r>
    </w:p>
    <w:p w:rsidR="00421109" w:rsidRDefault="00421109" w:rsidP="00527827">
      <w:pPr>
        <w:pStyle w:val="a4"/>
        <w:rPr>
          <w:rFonts w:asciiTheme="minorHAnsi" w:hAnsiTheme="minorHAnsi" w:cstheme="minorHAnsi"/>
        </w:rPr>
      </w:pPr>
      <w:r>
        <w:rPr>
          <w:rFonts w:asciiTheme="minorHAnsi" w:hAnsiTheme="minorHAnsi" w:cstheme="minorHAnsi" w:hint="eastAsia"/>
        </w:rPr>
        <w:t>特征树</w:t>
      </w:r>
      <w:r w:rsidR="00DC1645">
        <w:rPr>
          <w:rFonts w:asciiTheme="minorHAnsi" w:hAnsiTheme="minorHAnsi" w:cstheme="minorHAnsi" w:hint="eastAsia"/>
        </w:rPr>
        <w:t>有如下规则</w:t>
      </w:r>
      <w:r>
        <w:rPr>
          <w:rFonts w:asciiTheme="minorHAnsi" w:hAnsiTheme="minorHAnsi" w:cstheme="minorHAnsi" w:hint="eastAsia"/>
        </w:rPr>
        <w:t>：</w:t>
      </w:r>
    </w:p>
    <w:p w:rsidR="00421109" w:rsidRDefault="00421109" w:rsidP="00620076">
      <w:pPr>
        <w:pStyle w:val="a4"/>
        <w:numPr>
          <w:ilvl w:val="0"/>
          <w:numId w:val="26"/>
        </w:numPr>
        <w:rPr>
          <w:rFonts w:asciiTheme="minorHAnsi" w:hAnsiTheme="minorHAnsi" w:cstheme="minorHAnsi"/>
        </w:rPr>
      </w:pPr>
      <w:r>
        <w:rPr>
          <w:rFonts w:asciiTheme="minorHAnsi" w:hAnsiTheme="minorHAnsi" w:cstheme="minorHAnsi" w:hint="eastAsia"/>
        </w:rPr>
        <w:lastRenderedPageBreak/>
        <w:t>树的根节点是一个虚拟节点，不关联预定义脚本；</w:t>
      </w:r>
    </w:p>
    <w:p w:rsidR="00421109" w:rsidRDefault="00421109" w:rsidP="00620076">
      <w:pPr>
        <w:pStyle w:val="a4"/>
        <w:numPr>
          <w:ilvl w:val="0"/>
          <w:numId w:val="26"/>
        </w:numPr>
        <w:rPr>
          <w:rFonts w:asciiTheme="minorHAnsi" w:hAnsiTheme="minorHAnsi" w:cstheme="minorHAnsi"/>
        </w:rPr>
      </w:pPr>
      <w:r>
        <w:rPr>
          <w:rFonts w:asciiTheme="minorHAnsi" w:hAnsiTheme="minorHAnsi" w:cstheme="minorHAnsi" w:hint="eastAsia"/>
        </w:rPr>
        <w:t>每个节点的子节点，都是对根节点的更具体的特征描述；</w:t>
      </w:r>
    </w:p>
    <w:p w:rsidR="00421109" w:rsidRDefault="00421109" w:rsidP="00620076">
      <w:pPr>
        <w:pStyle w:val="a4"/>
        <w:numPr>
          <w:ilvl w:val="0"/>
          <w:numId w:val="26"/>
        </w:numPr>
        <w:rPr>
          <w:rFonts w:asciiTheme="minorHAnsi" w:hAnsiTheme="minorHAnsi" w:cstheme="minorHAnsi"/>
        </w:rPr>
      </w:pPr>
      <w:r>
        <w:rPr>
          <w:rFonts w:asciiTheme="minorHAnsi" w:hAnsiTheme="minorHAnsi" w:cstheme="minorHAnsi" w:hint="eastAsia"/>
        </w:rPr>
        <w:t>兄弟节点间无包含关系；</w:t>
      </w:r>
    </w:p>
    <w:p w:rsidR="00421109" w:rsidRDefault="00421109" w:rsidP="00620076">
      <w:pPr>
        <w:pStyle w:val="a4"/>
        <w:numPr>
          <w:ilvl w:val="0"/>
          <w:numId w:val="26"/>
        </w:numPr>
        <w:rPr>
          <w:rFonts w:asciiTheme="minorHAnsi" w:hAnsiTheme="minorHAnsi" w:cstheme="minorHAnsi"/>
        </w:rPr>
      </w:pPr>
      <w:r>
        <w:rPr>
          <w:rFonts w:asciiTheme="minorHAnsi" w:hAnsiTheme="minorHAnsi" w:cstheme="minorHAnsi" w:hint="eastAsia"/>
        </w:rPr>
        <w:t>除根节点外，每个节点都关联一个预定义脚本。</w:t>
      </w:r>
    </w:p>
    <w:p w:rsidR="00172912" w:rsidRDefault="00172912" w:rsidP="00620076">
      <w:pPr>
        <w:pStyle w:val="a4"/>
        <w:numPr>
          <w:ilvl w:val="0"/>
          <w:numId w:val="26"/>
        </w:numPr>
        <w:rPr>
          <w:rFonts w:asciiTheme="minorHAnsi" w:hAnsiTheme="minorHAnsi" w:cstheme="minorHAnsi"/>
        </w:rPr>
      </w:pPr>
      <w:r>
        <w:rPr>
          <w:rFonts w:asciiTheme="minorHAnsi" w:hAnsiTheme="minorHAnsi" w:cstheme="minorHAnsi" w:hint="eastAsia"/>
        </w:rPr>
        <w:t>对于一组给定的特征，这样的树</w:t>
      </w:r>
      <w:proofErr w:type="gramStart"/>
      <w:r>
        <w:rPr>
          <w:rFonts w:asciiTheme="minorHAnsi" w:hAnsiTheme="minorHAnsi" w:cstheme="minorHAnsi" w:hint="eastAsia"/>
        </w:rPr>
        <w:t>不</w:t>
      </w:r>
      <w:proofErr w:type="gramEnd"/>
      <w:r>
        <w:rPr>
          <w:rFonts w:asciiTheme="minorHAnsi" w:hAnsiTheme="minorHAnsi" w:cstheme="minorHAnsi" w:hint="eastAsia"/>
        </w:rPr>
        <w:t>唯一，任何一棵符合上述规则的树都适用；</w:t>
      </w:r>
    </w:p>
    <w:p w:rsidR="003B0315" w:rsidRDefault="003B0315" w:rsidP="00620076">
      <w:pPr>
        <w:pStyle w:val="a4"/>
        <w:numPr>
          <w:ilvl w:val="0"/>
          <w:numId w:val="26"/>
        </w:numPr>
        <w:rPr>
          <w:rFonts w:asciiTheme="minorHAnsi" w:hAnsiTheme="minorHAnsi" w:cstheme="minorHAnsi"/>
        </w:rPr>
      </w:pPr>
      <w:r>
        <w:rPr>
          <w:rFonts w:asciiTheme="minorHAnsi" w:hAnsiTheme="minorHAnsi" w:cstheme="minorHAnsi" w:hint="eastAsia"/>
        </w:rPr>
        <w:t>在树中进行查找；</w:t>
      </w:r>
    </w:p>
    <w:p w:rsidR="003B0315" w:rsidRDefault="003B0315" w:rsidP="00620076">
      <w:pPr>
        <w:pStyle w:val="a4"/>
        <w:numPr>
          <w:ilvl w:val="0"/>
          <w:numId w:val="26"/>
        </w:numPr>
        <w:rPr>
          <w:rFonts w:asciiTheme="minorHAnsi" w:hAnsiTheme="minorHAnsi" w:cstheme="minorHAnsi"/>
        </w:rPr>
      </w:pPr>
      <w:r>
        <w:rPr>
          <w:rFonts w:asciiTheme="minorHAnsi" w:hAnsiTheme="minorHAnsi" w:cstheme="minorHAnsi" w:hint="eastAsia"/>
        </w:rPr>
        <w:t>如果在某一级无法匹配到子节点，则返回上一次的查找结果；</w:t>
      </w:r>
    </w:p>
    <w:p w:rsidR="003B0315" w:rsidRDefault="003B0315" w:rsidP="00620076">
      <w:pPr>
        <w:pStyle w:val="a4"/>
        <w:numPr>
          <w:ilvl w:val="0"/>
          <w:numId w:val="26"/>
        </w:numPr>
        <w:rPr>
          <w:rFonts w:asciiTheme="minorHAnsi" w:hAnsiTheme="minorHAnsi" w:cstheme="minorHAnsi"/>
        </w:rPr>
      </w:pPr>
      <w:r>
        <w:rPr>
          <w:rFonts w:asciiTheme="minorHAnsi" w:hAnsiTheme="minorHAnsi" w:cstheme="minorHAnsi" w:hint="eastAsia"/>
        </w:rPr>
        <w:t>如果匹配到多个子节点，则表明特征有冲突，返回异常；</w:t>
      </w:r>
    </w:p>
    <w:p w:rsidR="003B0315" w:rsidRDefault="003B0315" w:rsidP="00620076">
      <w:pPr>
        <w:pStyle w:val="a4"/>
        <w:numPr>
          <w:ilvl w:val="0"/>
          <w:numId w:val="26"/>
        </w:numPr>
        <w:rPr>
          <w:rFonts w:asciiTheme="minorHAnsi" w:hAnsiTheme="minorHAnsi" w:cstheme="minorHAnsi"/>
        </w:rPr>
      </w:pPr>
      <w:r>
        <w:rPr>
          <w:rFonts w:asciiTheme="minorHAnsi" w:hAnsiTheme="minorHAnsi" w:cstheme="minorHAnsi" w:hint="eastAsia"/>
        </w:rPr>
        <w:t>如果在根节点上无法匹配子节点，则表明没有特征与消息对应，返回异常</w:t>
      </w:r>
    </w:p>
    <w:p w:rsidR="00954382" w:rsidRDefault="00954382" w:rsidP="00421109">
      <w:pPr>
        <w:pStyle w:val="a4"/>
        <w:rPr>
          <w:rFonts w:asciiTheme="minorHAnsi" w:hAnsiTheme="minorHAnsi" w:cstheme="minorHAnsi"/>
        </w:rPr>
      </w:pPr>
    </w:p>
    <w:p w:rsidR="00421109" w:rsidRDefault="00421109" w:rsidP="00421109">
      <w:pPr>
        <w:pStyle w:val="a4"/>
        <w:rPr>
          <w:rFonts w:asciiTheme="minorHAnsi" w:hAnsiTheme="minorHAnsi" w:cstheme="minorHAnsi"/>
        </w:rPr>
      </w:pPr>
      <w:r>
        <w:rPr>
          <w:rFonts w:asciiTheme="minorHAnsi" w:hAnsiTheme="minorHAnsi" w:cstheme="minorHAnsi" w:hint="eastAsia"/>
        </w:rPr>
        <w:t>按照上面规则构造一棵树后，对这个树进行遍历，查找与当前消息最匹配的特征，平均时间复杂度为</w:t>
      </w:r>
      <w:r>
        <w:rPr>
          <w:rFonts w:asciiTheme="minorHAnsi" w:hAnsiTheme="minorHAnsi" w:cstheme="minorHAnsi" w:hint="eastAsia"/>
        </w:rPr>
        <w:t>O(</w:t>
      </w:r>
      <w:proofErr w:type="spellStart"/>
      <w:r>
        <w:rPr>
          <w:rFonts w:asciiTheme="minorHAnsi" w:hAnsiTheme="minorHAnsi" w:cstheme="minorHAnsi" w:hint="eastAsia"/>
        </w:rPr>
        <w:t>lg</w:t>
      </w:r>
      <w:proofErr w:type="spellEnd"/>
      <w:r>
        <w:rPr>
          <w:rFonts w:asciiTheme="minorHAnsi" w:hAnsiTheme="minorHAnsi" w:cstheme="minorHAnsi" w:hint="eastAsia"/>
        </w:rPr>
        <w:t xml:space="preserve"> n)</w:t>
      </w:r>
      <w:r>
        <w:rPr>
          <w:rFonts w:asciiTheme="minorHAnsi" w:hAnsiTheme="minorHAnsi" w:cstheme="minorHAnsi" w:hint="eastAsia"/>
        </w:rPr>
        <w:t>，最差时间复杂度为</w:t>
      </w:r>
      <w:r>
        <w:rPr>
          <w:rFonts w:asciiTheme="minorHAnsi" w:hAnsiTheme="minorHAnsi" w:cstheme="minorHAnsi" w:hint="eastAsia"/>
        </w:rPr>
        <w:t>O(n)</w:t>
      </w:r>
      <w:r>
        <w:rPr>
          <w:rFonts w:asciiTheme="minorHAnsi" w:hAnsiTheme="minorHAnsi" w:cstheme="minorHAnsi" w:hint="eastAsia"/>
        </w:rPr>
        <w:t>，效率优于对所有特征进行线性查找。</w:t>
      </w:r>
    </w:p>
    <w:p w:rsidR="00954382" w:rsidRDefault="00954382" w:rsidP="00421109">
      <w:pPr>
        <w:pStyle w:val="a4"/>
        <w:rPr>
          <w:rFonts w:asciiTheme="minorHAnsi" w:hAnsiTheme="minorHAnsi" w:cstheme="minorHAnsi"/>
        </w:rPr>
      </w:pPr>
    </w:p>
    <w:p w:rsidR="003B0315" w:rsidRDefault="003B0315" w:rsidP="00421109">
      <w:pPr>
        <w:pStyle w:val="a4"/>
        <w:rPr>
          <w:rFonts w:asciiTheme="minorHAnsi" w:hAnsiTheme="minorHAnsi" w:cstheme="minorHAnsi"/>
        </w:rPr>
      </w:pPr>
      <w:r>
        <w:rPr>
          <w:rFonts w:asciiTheme="minorHAnsi" w:hAnsiTheme="minorHAnsi" w:cstheme="minorHAnsi" w:hint="eastAsia"/>
        </w:rPr>
        <w:t>假定对</w:t>
      </w:r>
      <w:proofErr w:type="gramStart"/>
      <w:r>
        <w:rPr>
          <w:rFonts w:asciiTheme="minorHAnsi" w:hAnsiTheme="minorHAnsi" w:cstheme="minorHAnsi" w:hint="eastAsia"/>
        </w:rPr>
        <w:t>某消息</w:t>
      </w:r>
      <w:proofErr w:type="gramEnd"/>
      <w:r>
        <w:rPr>
          <w:rFonts w:asciiTheme="minorHAnsi" w:hAnsiTheme="minorHAnsi" w:cstheme="minorHAnsi" w:hint="eastAsia"/>
        </w:rPr>
        <w:t>的匹配有规则如下：</w:t>
      </w:r>
    </w:p>
    <w:p w:rsidR="003B0315" w:rsidRDefault="003B0315" w:rsidP="00421109">
      <w:pPr>
        <w:pStyle w:val="a4"/>
        <w:rPr>
          <w:rFonts w:asciiTheme="minorHAnsi" w:hAnsiTheme="minorHAnsi" w:cstheme="minorHAnsi"/>
        </w:rPr>
      </w:pPr>
      <w:r>
        <w:rPr>
          <w:rFonts w:asciiTheme="minorHAnsi" w:hAnsiTheme="minorHAnsi" w:cstheme="minorHAnsi" w:hint="eastAsia"/>
        </w:rPr>
        <w:t>A=1</w:t>
      </w:r>
    </w:p>
    <w:p w:rsidR="00953B0A" w:rsidRDefault="00953B0A" w:rsidP="00953B0A">
      <w:pPr>
        <w:pStyle w:val="a4"/>
        <w:rPr>
          <w:rFonts w:asciiTheme="minorHAnsi" w:hAnsiTheme="minorHAnsi" w:cstheme="minorHAnsi"/>
        </w:rPr>
      </w:pPr>
      <w:r>
        <w:rPr>
          <w:rFonts w:asciiTheme="minorHAnsi" w:hAnsiTheme="minorHAnsi" w:cstheme="minorHAnsi" w:hint="eastAsia"/>
        </w:rPr>
        <w:t>C=3</w:t>
      </w:r>
    </w:p>
    <w:p w:rsidR="003B0315" w:rsidRDefault="003B0315" w:rsidP="00421109">
      <w:pPr>
        <w:pStyle w:val="a4"/>
        <w:rPr>
          <w:rFonts w:asciiTheme="minorHAnsi" w:hAnsiTheme="minorHAnsi" w:cstheme="minorHAnsi"/>
        </w:rPr>
      </w:pPr>
      <w:r>
        <w:rPr>
          <w:rFonts w:asciiTheme="minorHAnsi" w:hAnsiTheme="minorHAnsi" w:cstheme="minorHAnsi" w:hint="eastAsia"/>
        </w:rPr>
        <w:t>A=1, B=2</w:t>
      </w:r>
    </w:p>
    <w:p w:rsidR="00FE705F" w:rsidRDefault="00FE705F" w:rsidP="00421109">
      <w:pPr>
        <w:pStyle w:val="a4"/>
        <w:rPr>
          <w:rFonts w:asciiTheme="minorHAnsi" w:hAnsiTheme="minorHAnsi" w:cstheme="minorHAnsi"/>
        </w:rPr>
      </w:pPr>
      <w:r>
        <w:rPr>
          <w:rFonts w:asciiTheme="minorHAnsi" w:hAnsiTheme="minorHAnsi" w:cstheme="minorHAnsi" w:hint="eastAsia"/>
        </w:rPr>
        <w:t>B=2, D=4</w:t>
      </w:r>
    </w:p>
    <w:p w:rsidR="003B0315" w:rsidRDefault="003B0315" w:rsidP="00421109">
      <w:pPr>
        <w:pStyle w:val="a4"/>
        <w:rPr>
          <w:rFonts w:asciiTheme="minorHAnsi" w:hAnsiTheme="minorHAnsi" w:cstheme="minorHAnsi"/>
        </w:rPr>
      </w:pPr>
      <w:r>
        <w:rPr>
          <w:rFonts w:asciiTheme="minorHAnsi" w:hAnsiTheme="minorHAnsi" w:cstheme="minorHAnsi" w:hint="eastAsia"/>
        </w:rPr>
        <w:t>A=1, C=3</w:t>
      </w:r>
    </w:p>
    <w:p w:rsidR="003B0315" w:rsidRDefault="003B0315" w:rsidP="00421109">
      <w:pPr>
        <w:pStyle w:val="a4"/>
        <w:rPr>
          <w:rFonts w:asciiTheme="minorHAnsi" w:hAnsiTheme="minorHAnsi" w:cstheme="minorHAnsi"/>
        </w:rPr>
      </w:pPr>
      <w:r>
        <w:rPr>
          <w:rFonts w:asciiTheme="minorHAnsi" w:hAnsiTheme="minorHAnsi" w:cstheme="minorHAnsi" w:hint="eastAsia"/>
        </w:rPr>
        <w:t>B=2, C=3, D=4</w:t>
      </w:r>
    </w:p>
    <w:p w:rsidR="003B0315" w:rsidRDefault="003B0315" w:rsidP="00421109">
      <w:pPr>
        <w:pStyle w:val="a4"/>
        <w:rPr>
          <w:rFonts w:asciiTheme="minorHAnsi" w:hAnsiTheme="minorHAnsi" w:cstheme="minorHAnsi"/>
        </w:rPr>
      </w:pPr>
      <w:r>
        <w:rPr>
          <w:rFonts w:asciiTheme="minorHAnsi" w:hAnsiTheme="minorHAnsi" w:cstheme="minorHAnsi" w:hint="eastAsia"/>
        </w:rPr>
        <w:t>A=1, B=2, C=3, D=4</w:t>
      </w:r>
    </w:p>
    <w:p w:rsidR="003B0315" w:rsidRDefault="003B0315" w:rsidP="00421109">
      <w:pPr>
        <w:pStyle w:val="a4"/>
        <w:rPr>
          <w:rFonts w:asciiTheme="minorHAnsi" w:hAnsiTheme="minorHAnsi" w:cstheme="minorHAnsi"/>
        </w:rPr>
      </w:pPr>
      <w:r>
        <w:rPr>
          <w:rFonts w:asciiTheme="minorHAnsi" w:hAnsiTheme="minorHAnsi" w:cstheme="minorHAnsi" w:hint="eastAsia"/>
        </w:rPr>
        <w:t>构造的树如下：</w:t>
      </w:r>
    </w:p>
    <w:p w:rsidR="003B0315" w:rsidRPr="003B0315" w:rsidRDefault="00467F11" w:rsidP="00954382">
      <w:pPr>
        <w:pStyle w:val="a4"/>
        <w:jc w:val="center"/>
        <w:rPr>
          <w:rFonts w:asciiTheme="minorHAnsi" w:hAnsiTheme="minorHAnsi" w:cstheme="minorHAnsi"/>
        </w:rPr>
      </w:pPr>
      <w:r>
        <w:rPr>
          <w:rFonts w:asciiTheme="minorHAnsi" w:hAnsiTheme="minorHAnsi" w:cstheme="minorHAnsi"/>
          <w:noProof/>
        </w:rPr>
        <w:drawing>
          <wp:inline distT="0" distB="0" distL="0" distR="0">
            <wp:extent cx="4307840" cy="315785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307840" cy="3157855"/>
                    </a:xfrm>
                    <a:prstGeom prst="rect">
                      <a:avLst/>
                    </a:prstGeom>
                    <a:noFill/>
                    <a:ln w="9525">
                      <a:noFill/>
                      <a:miter lim="800000"/>
                      <a:headEnd/>
                      <a:tailEnd/>
                    </a:ln>
                  </pic:spPr>
                </pic:pic>
              </a:graphicData>
            </a:graphic>
          </wp:inline>
        </w:drawing>
      </w:r>
    </w:p>
    <w:p w:rsidR="005316E6" w:rsidRPr="009C14DA" w:rsidRDefault="005316E6" w:rsidP="005316E6">
      <w:pPr>
        <w:pStyle w:val="30"/>
        <w:numPr>
          <w:ilvl w:val="2"/>
          <w:numId w:val="14"/>
        </w:numPr>
        <w:rPr>
          <w:rFonts w:asciiTheme="minorHAnsi" w:hAnsiTheme="minorHAnsi" w:cstheme="minorHAnsi"/>
          <w:sz w:val="24"/>
          <w:szCs w:val="24"/>
        </w:rPr>
      </w:pPr>
      <w:bookmarkStart w:id="83" w:name="_Toc399485696"/>
      <w:r w:rsidRPr="009C14DA">
        <w:rPr>
          <w:rFonts w:asciiTheme="minorHAnsi" w:hAnsiTheme="minorHAnsi" w:cstheme="minorHAnsi"/>
          <w:sz w:val="24"/>
          <w:szCs w:val="24"/>
        </w:rPr>
        <w:t>用户扩展知识库</w:t>
      </w:r>
      <w:bookmarkEnd w:id="83"/>
    </w:p>
    <w:p w:rsidR="007873FF" w:rsidRDefault="007873FF" w:rsidP="007873FF">
      <w:pPr>
        <w:pStyle w:val="a4"/>
        <w:rPr>
          <w:rFonts w:asciiTheme="minorHAnsi" w:hAnsiTheme="minorHAnsi" w:cstheme="minorHAnsi"/>
        </w:rPr>
      </w:pPr>
      <w:r w:rsidRPr="009C14DA">
        <w:rPr>
          <w:rFonts w:asciiTheme="minorHAnsi" w:hAnsiTheme="minorHAnsi" w:cstheme="minorHAnsi"/>
        </w:rPr>
        <w:t>用户扩展知识库，</w:t>
      </w:r>
      <w:r w:rsidR="00A555FF">
        <w:rPr>
          <w:rFonts w:asciiTheme="minorHAnsi" w:hAnsiTheme="minorHAnsi" w:cstheme="minorHAnsi" w:hint="eastAsia"/>
        </w:rPr>
        <w:t>算法如下：</w:t>
      </w:r>
    </w:p>
    <w:p w:rsidR="00283694" w:rsidRDefault="00283694" w:rsidP="00620076">
      <w:pPr>
        <w:pStyle w:val="a4"/>
        <w:numPr>
          <w:ilvl w:val="0"/>
          <w:numId w:val="27"/>
        </w:numPr>
        <w:rPr>
          <w:rFonts w:asciiTheme="minorHAnsi" w:hAnsiTheme="minorHAnsi" w:cstheme="minorHAnsi"/>
        </w:rPr>
      </w:pPr>
      <w:r>
        <w:rPr>
          <w:rFonts w:asciiTheme="minorHAnsi" w:hAnsiTheme="minorHAnsi" w:cstheme="minorHAnsi" w:hint="eastAsia"/>
        </w:rPr>
        <w:t>（协议、接口、方向、消息）与特征树的关联通过哈希表实现，在</w:t>
      </w:r>
      <w:r>
        <w:rPr>
          <w:rFonts w:asciiTheme="minorHAnsi" w:hAnsiTheme="minorHAnsi" w:cstheme="minorHAnsi" w:hint="eastAsia"/>
        </w:rPr>
        <w:t>Python</w:t>
      </w:r>
      <w:r>
        <w:rPr>
          <w:rFonts w:asciiTheme="minorHAnsi" w:hAnsiTheme="minorHAnsi" w:cstheme="minorHAnsi" w:hint="eastAsia"/>
        </w:rPr>
        <w:t>中，使用</w:t>
      </w:r>
      <w:r>
        <w:rPr>
          <w:rFonts w:asciiTheme="minorHAnsi" w:hAnsiTheme="minorHAnsi" w:cstheme="minorHAnsi" w:hint="eastAsia"/>
        </w:rPr>
        <w:t>Dictionary</w:t>
      </w:r>
      <w:r>
        <w:rPr>
          <w:rFonts w:asciiTheme="minorHAnsi" w:hAnsiTheme="minorHAnsi" w:cstheme="minorHAnsi" w:hint="eastAsia"/>
        </w:rPr>
        <w:t>作为哈希表，直接在</w:t>
      </w:r>
      <w:r>
        <w:rPr>
          <w:rFonts w:asciiTheme="minorHAnsi" w:hAnsiTheme="minorHAnsi" w:cstheme="minorHAnsi" w:hint="eastAsia"/>
        </w:rPr>
        <w:t>Dictionary</w:t>
      </w:r>
      <w:r>
        <w:rPr>
          <w:rFonts w:asciiTheme="minorHAnsi" w:hAnsiTheme="minorHAnsi" w:cstheme="minorHAnsi" w:hint="eastAsia"/>
        </w:rPr>
        <w:t>上进行操作；</w:t>
      </w:r>
    </w:p>
    <w:p w:rsidR="00283694" w:rsidRDefault="00283694" w:rsidP="00620076">
      <w:pPr>
        <w:pStyle w:val="a4"/>
        <w:numPr>
          <w:ilvl w:val="0"/>
          <w:numId w:val="27"/>
        </w:numPr>
        <w:rPr>
          <w:rFonts w:asciiTheme="minorHAnsi" w:hAnsiTheme="minorHAnsi" w:cstheme="minorHAnsi"/>
        </w:rPr>
      </w:pPr>
      <w:r>
        <w:rPr>
          <w:rFonts w:asciiTheme="minorHAnsi" w:hAnsiTheme="minorHAnsi" w:cstheme="minorHAnsi" w:hint="eastAsia"/>
        </w:rPr>
        <w:lastRenderedPageBreak/>
        <w:t>特征树的构造，</w:t>
      </w:r>
      <w:r w:rsidR="007B578E">
        <w:rPr>
          <w:rFonts w:asciiTheme="minorHAnsi" w:hAnsiTheme="minorHAnsi" w:cstheme="minorHAnsi" w:hint="eastAsia"/>
        </w:rPr>
        <w:t>使用深度优先算法，来构造特征树。算法如下：</w:t>
      </w:r>
    </w:p>
    <w:p w:rsidR="007B578E" w:rsidRPr="00283694" w:rsidRDefault="007B578E" w:rsidP="007B578E">
      <w:pPr>
        <w:pStyle w:val="a4"/>
        <w:jc w:val="center"/>
        <w:rPr>
          <w:rFonts w:asciiTheme="minorHAnsi" w:hAnsiTheme="minorHAnsi" w:cstheme="minorHAnsi"/>
        </w:rPr>
      </w:pPr>
      <w:r>
        <w:rPr>
          <w:rFonts w:asciiTheme="minorHAnsi" w:hAnsiTheme="minorHAnsi" w:cstheme="minorHAnsi"/>
          <w:noProof/>
        </w:rPr>
        <w:drawing>
          <wp:inline distT="0" distB="0" distL="0" distR="0">
            <wp:extent cx="4609465" cy="7089140"/>
            <wp:effectExtent l="1905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609465" cy="7089140"/>
                    </a:xfrm>
                    <a:prstGeom prst="rect">
                      <a:avLst/>
                    </a:prstGeom>
                    <a:noFill/>
                    <a:ln w="9525">
                      <a:noFill/>
                      <a:miter lim="800000"/>
                      <a:headEnd/>
                      <a:tailEnd/>
                    </a:ln>
                  </pic:spPr>
                </pic:pic>
              </a:graphicData>
            </a:graphic>
          </wp:inline>
        </w:drawing>
      </w:r>
    </w:p>
    <w:p w:rsidR="005316E6" w:rsidRPr="009C14DA" w:rsidRDefault="005316E6" w:rsidP="005316E6">
      <w:pPr>
        <w:pStyle w:val="30"/>
        <w:numPr>
          <w:ilvl w:val="2"/>
          <w:numId w:val="14"/>
        </w:numPr>
        <w:rPr>
          <w:rFonts w:asciiTheme="minorHAnsi" w:hAnsiTheme="minorHAnsi" w:cstheme="minorHAnsi"/>
          <w:sz w:val="24"/>
          <w:szCs w:val="24"/>
        </w:rPr>
      </w:pPr>
      <w:bookmarkStart w:id="84" w:name="_Toc399485697"/>
      <w:r w:rsidRPr="009C14DA">
        <w:rPr>
          <w:rFonts w:asciiTheme="minorHAnsi" w:hAnsiTheme="minorHAnsi" w:cstheme="minorHAnsi"/>
          <w:sz w:val="24"/>
          <w:szCs w:val="24"/>
        </w:rPr>
        <w:t>查询收发消息</w:t>
      </w:r>
      <w:bookmarkEnd w:id="84"/>
    </w:p>
    <w:p w:rsidR="00FE22A8" w:rsidRDefault="00BC1CB8" w:rsidP="00FE22A8">
      <w:pPr>
        <w:pStyle w:val="a4"/>
        <w:rPr>
          <w:rFonts w:asciiTheme="minorHAnsi" w:hAnsiTheme="minorHAnsi" w:cstheme="minorHAnsi"/>
        </w:rPr>
      </w:pPr>
      <w:r>
        <w:rPr>
          <w:rFonts w:asciiTheme="minorHAnsi" w:hAnsiTheme="minorHAnsi" w:cstheme="minorHAnsi" w:hint="eastAsia"/>
        </w:rPr>
        <w:t>工具查询收发消息，算法如下：</w:t>
      </w:r>
    </w:p>
    <w:p w:rsidR="00BC1CB8" w:rsidRDefault="005E3F83" w:rsidP="00620076">
      <w:pPr>
        <w:pStyle w:val="a4"/>
        <w:numPr>
          <w:ilvl w:val="0"/>
          <w:numId w:val="28"/>
        </w:numPr>
        <w:rPr>
          <w:rFonts w:asciiTheme="minorHAnsi" w:hAnsiTheme="minorHAnsi" w:cstheme="minorHAnsi"/>
        </w:rPr>
      </w:pPr>
      <w:r>
        <w:rPr>
          <w:rFonts w:asciiTheme="minorHAnsi" w:hAnsiTheme="minorHAnsi" w:cstheme="minorHAnsi" w:hint="eastAsia"/>
        </w:rPr>
        <w:t>根据消息特征中的（协议、接口、方向、消息），找到特征树的根节点；</w:t>
      </w:r>
    </w:p>
    <w:p w:rsidR="00202901" w:rsidRDefault="00202901" w:rsidP="00620076">
      <w:pPr>
        <w:pStyle w:val="a4"/>
        <w:numPr>
          <w:ilvl w:val="0"/>
          <w:numId w:val="28"/>
        </w:numPr>
        <w:rPr>
          <w:rFonts w:asciiTheme="minorHAnsi" w:hAnsiTheme="minorHAnsi" w:cstheme="minorHAnsi"/>
        </w:rPr>
      </w:pPr>
      <w:r>
        <w:rPr>
          <w:rFonts w:asciiTheme="minorHAnsi" w:hAnsiTheme="minorHAnsi" w:cstheme="minorHAnsi" w:hint="eastAsia"/>
        </w:rPr>
        <w:t>首先检查当前子节点与消息匹配的数量是否不为一，如果是的话，则失败；</w:t>
      </w:r>
    </w:p>
    <w:p w:rsidR="005E3F83" w:rsidRDefault="00202901" w:rsidP="00620076">
      <w:pPr>
        <w:pStyle w:val="a4"/>
        <w:numPr>
          <w:ilvl w:val="0"/>
          <w:numId w:val="28"/>
        </w:numPr>
        <w:rPr>
          <w:rFonts w:asciiTheme="minorHAnsi" w:hAnsiTheme="minorHAnsi" w:cstheme="minorHAnsi"/>
        </w:rPr>
      </w:pPr>
      <w:r>
        <w:rPr>
          <w:rFonts w:asciiTheme="minorHAnsi" w:hAnsiTheme="minorHAnsi" w:cstheme="minorHAnsi" w:hint="eastAsia"/>
        </w:rPr>
        <w:t>继续在与消息匹配的子树中检查消息匹配；</w:t>
      </w:r>
    </w:p>
    <w:p w:rsidR="00E32645" w:rsidRDefault="00E32645" w:rsidP="00E32645">
      <w:pPr>
        <w:pStyle w:val="a4"/>
        <w:rPr>
          <w:rFonts w:asciiTheme="minorHAnsi" w:hAnsiTheme="minorHAnsi" w:cstheme="minorHAnsi"/>
        </w:rPr>
      </w:pPr>
      <w:r>
        <w:rPr>
          <w:rFonts w:asciiTheme="minorHAnsi" w:hAnsiTheme="minorHAnsi" w:cstheme="minorHAnsi" w:hint="eastAsia"/>
        </w:rPr>
        <w:lastRenderedPageBreak/>
        <w:t>算法如下：</w:t>
      </w:r>
    </w:p>
    <w:p w:rsidR="00E32645" w:rsidRPr="00BC1CB8" w:rsidRDefault="00F45B46" w:rsidP="00E32645">
      <w:pPr>
        <w:pStyle w:val="a4"/>
        <w:rPr>
          <w:rFonts w:asciiTheme="minorHAnsi" w:hAnsiTheme="minorHAnsi" w:cstheme="minorHAnsi"/>
        </w:rPr>
      </w:pPr>
      <w:r>
        <w:rPr>
          <w:rFonts w:asciiTheme="minorHAnsi" w:hAnsiTheme="minorHAnsi" w:cstheme="minorHAnsi"/>
          <w:noProof/>
        </w:rPr>
        <w:drawing>
          <wp:inline distT="0" distB="0" distL="0" distR="0">
            <wp:extent cx="5274310" cy="4025156"/>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274310" cy="4025156"/>
                    </a:xfrm>
                    <a:prstGeom prst="rect">
                      <a:avLst/>
                    </a:prstGeom>
                    <a:noFill/>
                    <a:ln w="9525">
                      <a:noFill/>
                      <a:miter lim="800000"/>
                      <a:headEnd/>
                      <a:tailEnd/>
                    </a:ln>
                  </pic:spPr>
                </pic:pic>
              </a:graphicData>
            </a:graphic>
          </wp:inline>
        </w:drawing>
      </w:r>
    </w:p>
    <w:p w:rsidR="00081A61" w:rsidRPr="009C14DA" w:rsidRDefault="00081A61" w:rsidP="00081A61">
      <w:pPr>
        <w:pStyle w:val="22"/>
        <w:numPr>
          <w:ilvl w:val="1"/>
          <w:numId w:val="14"/>
        </w:numPr>
        <w:tabs>
          <w:tab w:val="clear" w:pos="360"/>
          <w:tab w:val="num" w:pos="540"/>
        </w:tabs>
        <w:ind w:left="540" w:hanging="540"/>
        <w:rPr>
          <w:rFonts w:asciiTheme="minorHAnsi" w:hAnsiTheme="minorHAnsi" w:cstheme="minorHAnsi"/>
          <w:sz w:val="28"/>
          <w:szCs w:val="28"/>
        </w:rPr>
      </w:pPr>
      <w:bookmarkStart w:id="85" w:name="_Toc399485698"/>
      <w:r w:rsidRPr="009C14DA">
        <w:rPr>
          <w:rFonts w:asciiTheme="minorHAnsi" w:hAnsiTheme="minorHAnsi" w:cstheme="minorHAnsi"/>
          <w:sz w:val="28"/>
          <w:szCs w:val="28"/>
        </w:rPr>
        <w:t>上下文</w:t>
      </w:r>
      <w:bookmarkEnd w:id="85"/>
    </w:p>
    <w:p w:rsidR="005316E6" w:rsidRPr="009C14DA" w:rsidRDefault="005316E6" w:rsidP="005316E6">
      <w:pPr>
        <w:pStyle w:val="30"/>
        <w:numPr>
          <w:ilvl w:val="2"/>
          <w:numId w:val="14"/>
        </w:numPr>
        <w:rPr>
          <w:rFonts w:asciiTheme="minorHAnsi" w:hAnsiTheme="minorHAnsi" w:cstheme="minorHAnsi"/>
          <w:sz w:val="24"/>
          <w:szCs w:val="24"/>
        </w:rPr>
      </w:pPr>
      <w:bookmarkStart w:id="86" w:name="_Toc399485699"/>
      <w:r w:rsidRPr="009C14DA">
        <w:rPr>
          <w:rFonts w:asciiTheme="minorHAnsi" w:hAnsiTheme="minorHAnsi" w:cstheme="minorHAnsi"/>
          <w:sz w:val="24"/>
          <w:szCs w:val="24"/>
        </w:rPr>
        <w:t>定义</w:t>
      </w:r>
      <w:bookmarkEnd w:id="86"/>
    </w:p>
    <w:p w:rsidR="006E5E9E" w:rsidRPr="009C14DA" w:rsidRDefault="006E5E9E" w:rsidP="006E5E9E">
      <w:pPr>
        <w:pStyle w:val="a4"/>
        <w:rPr>
          <w:rFonts w:asciiTheme="minorHAnsi" w:hAnsiTheme="minorHAnsi" w:cstheme="minorHAnsi"/>
        </w:rPr>
      </w:pPr>
      <w:r w:rsidRPr="009C14DA">
        <w:rPr>
          <w:rFonts w:asciiTheme="minorHAnsi" w:hAnsiTheme="minorHAnsi" w:cstheme="minorHAnsi"/>
        </w:rPr>
        <w:t>在知识库中，用户定义上下文的类型和索引方式，测试脚本定义上下文的创建、删除，以及哪些数据通过上下文存取。</w:t>
      </w:r>
    </w:p>
    <w:p w:rsidR="006E5E9E" w:rsidRPr="009C14DA" w:rsidRDefault="006E5E9E" w:rsidP="006E5E9E">
      <w:pPr>
        <w:pStyle w:val="a4"/>
        <w:rPr>
          <w:rFonts w:asciiTheme="minorHAnsi" w:hAnsiTheme="minorHAnsi" w:cstheme="minorHAnsi"/>
        </w:rPr>
      </w:pPr>
      <w:r w:rsidRPr="009C14DA">
        <w:rPr>
          <w:rFonts w:asciiTheme="minorHAnsi" w:hAnsiTheme="minorHAnsi" w:cstheme="minorHAnsi"/>
        </w:rPr>
        <w:t>定义上下文时，需要定义上下文的类型，类型使用字符串描述，各种上下文的类型不重复。每种上下文，都对应若干索引方式，索引指的是如何通过上下文中的字段找到上下文。定义索引时，给出若干个字段的组合，查找上下文时，只能使用索引中规定的字段组合来进行查找。</w:t>
      </w:r>
    </w:p>
    <w:p w:rsidR="00BA37C5" w:rsidRPr="009C14DA" w:rsidRDefault="00BA37C5" w:rsidP="006E5E9E">
      <w:pPr>
        <w:pStyle w:val="a4"/>
        <w:rPr>
          <w:rFonts w:asciiTheme="minorHAnsi" w:hAnsiTheme="minorHAnsi" w:cstheme="minorHAnsi"/>
        </w:rPr>
      </w:pPr>
      <w:r w:rsidRPr="009C14DA">
        <w:rPr>
          <w:rFonts w:asciiTheme="minorHAnsi" w:hAnsiTheme="minorHAnsi" w:cstheme="minorHAnsi"/>
        </w:rPr>
        <w:t>定义上下文时，不需要描述上下文中包含哪些字段，这些内容是随着业务的不同而改变的，因此需要包含在预定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中，预定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决定了哪些信息存储在哪些上下文中，信息的名称是什么等。只要预定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中的存储与读取使用相同的字段名称，就能够找到正确的字段值。</w:t>
      </w:r>
    </w:p>
    <w:p w:rsidR="005316E6" w:rsidRPr="009C14DA" w:rsidRDefault="005316E6" w:rsidP="005316E6">
      <w:pPr>
        <w:pStyle w:val="30"/>
        <w:numPr>
          <w:ilvl w:val="2"/>
          <w:numId w:val="14"/>
        </w:numPr>
        <w:rPr>
          <w:rFonts w:asciiTheme="minorHAnsi" w:hAnsiTheme="minorHAnsi" w:cstheme="minorHAnsi"/>
          <w:sz w:val="24"/>
          <w:szCs w:val="24"/>
        </w:rPr>
      </w:pPr>
      <w:bookmarkStart w:id="87" w:name="_Toc399485700"/>
      <w:r w:rsidRPr="009C14DA">
        <w:rPr>
          <w:rFonts w:asciiTheme="minorHAnsi" w:hAnsiTheme="minorHAnsi" w:cstheme="minorHAnsi"/>
          <w:sz w:val="24"/>
          <w:szCs w:val="24"/>
        </w:rPr>
        <w:t>查找上下文</w:t>
      </w:r>
      <w:bookmarkEnd w:id="87"/>
    </w:p>
    <w:p w:rsidR="008D7EB8" w:rsidRPr="009C14DA" w:rsidRDefault="008D7EB8" w:rsidP="00527827">
      <w:pPr>
        <w:pStyle w:val="a4"/>
        <w:rPr>
          <w:rFonts w:asciiTheme="minorHAnsi" w:hAnsiTheme="minorHAnsi" w:cstheme="minorHAnsi"/>
        </w:rPr>
      </w:pPr>
      <w:r w:rsidRPr="009C14DA">
        <w:rPr>
          <w:rFonts w:asciiTheme="minorHAnsi" w:hAnsiTheme="minorHAnsi" w:cstheme="minorHAnsi"/>
        </w:rPr>
        <w:t>在测试脚本中，只能通过上下文类型对应的索引方式来查找上下文。上下文管理模块需要根据每类上下文的索引方式，为存在的上下文建立索引，加快上下文的查找速度。</w:t>
      </w:r>
      <w:r w:rsidR="00C30B34" w:rsidRPr="009C14DA">
        <w:rPr>
          <w:rFonts w:asciiTheme="minorHAnsi" w:hAnsiTheme="minorHAnsi" w:cstheme="minorHAnsi"/>
        </w:rPr>
        <w:t>上下文与索引间是双向关联的，通过索引可以找到上下文，反过来，通过上下文也可以找到索引。</w:t>
      </w:r>
      <w:r w:rsidR="00255321">
        <w:rPr>
          <w:rFonts w:asciiTheme="minorHAnsi" w:hAnsiTheme="minorHAnsi" w:cstheme="minorHAnsi" w:hint="eastAsia"/>
        </w:rPr>
        <w:t>索引表中，每个索引中都需要包含</w:t>
      </w:r>
      <w:proofErr w:type="spellStart"/>
      <w:r w:rsidR="00255321">
        <w:rPr>
          <w:rFonts w:asciiTheme="minorHAnsi" w:hAnsiTheme="minorHAnsi" w:cstheme="minorHAnsi" w:hint="eastAsia"/>
        </w:rPr>
        <w:t>testid</w:t>
      </w:r>
      <w:proofErr w:type="spellEnd"/>
      <w:r w:rsidR="00255321">
        <w:rPr>
          <w:rFonts w:asciiTheme="minorHAnsi" w:hAnsiTheme="minorHAnsi" w:cstheme="minorHAnsi" w:hint="eastAsia"/>
        </w:rPr>
        <w:t>，以便区分不同测试用例对应的上下文。</w:t>
      </w:r>
    </w:p>
    <w:p w:rsidR="00C30B34" w:rsidRDefault="00C30B34" w:rsidP="00527827">
      <w:pPr>
        <w:pStyle w:val="a4"/>
        <w:rPr>
          <w:rFonts w:asciiTheme="minorHAnsi" w:hAnsiTheme="minorHAnsi" w:cstheme="minorHAnsi"/>
        </w:rPr>
      </w:pPr>
      <w:r w:rsidRPr="009C14DA">
        <w:rPr>
          <w:rFonts w:asciiTheme="minorHAnsi" w:hAnsiTheme="minorHAnsi" w:cstheme="minorHAnsi"/>
        </w:rPr>
        <w:lastRenderedPageBreak/>
        <w:t>上下文的索引结构</w:t>
      </w:r>
      <w:r w:rsidR="00301272" w:rsidRPr="009C14DA">
        <w:rPr>
          <w:rFonts w:asciiTheme="minorHAnsi" w:hAnsiTheme="minorHAnsi" w:cstheme="minorHAnsi"/>
        </w:rPr>
        <w:t>如下。其中，上下文类型表、索引类型表、索引表均为哈希表，能够以常数时间复杂</w:t>
      </w:r>
      <w:proofErr w:type="gramStart"/>
      <w:r w:rsidR="00301272" w:rsidRPr="009C14DA">
        <w:rPr>
          <w:rFonts w:asciiTheme="minorHAnsi" w:hAnsiTheme="minorHAnsi" w:cstheme="minorHAnsi"/>
        </w:rPr>
        <w:t>度根据</w:t>
      </w:r>
      <w:proofErr w:type="gramEnd"/>
      <w:r w:rsidR="00301272" w:rsidRPr="009C14DA">
        <w:rPr>
          <w:rFonts w:asciiTheme="minorHAnsi" w:hAnsiTheme="minorHAnsi" w:cstheme="minorHAnsi"/>
        </w:rPr>
        <w:t>上下文特征找到上下文。</w:t>
      </w:r>
    </w:p>
    <w:p w:rsidR="00255321" w:rsidRPr="009C14DA" w:rsidRDefault="00255321" w:rsidP="00527827">
      <w:pPr>
        <w:pStyle w:val="a4"/>
        <w:rPr>
          <w:rFonts w:asciiTheme="minorHAnsi" w:hAnsiTheme="minorHAnsi" w:cstheme="minorHAnsi"/>
        </w:rPr>
      </w:pPr>
      <w:r>
        <w:rPr>
          <w:rFonts w:asciiTheme="minorHAnsi" w:hAnsiTheme="minorHAnsi" w:cstheme="minorHAnsi" w:hint="eastAsia"/>
        </w:rPr>
        <w:t>所有</w:t>
      </w:r>
      <w:proofErr w:type="gramStart"/>
      <w:r>
        <w:rPr>
          <w:rFonts w:asciiTheme="minorHAnsi" w:hAnsiTheme="minorHAnsi" w:cstheme="minorHAnsi" w:hint="eastAsia"/>
        </w:rPr>
        <w:t>引按照</w:t>
      </w:r>
      <w:proofErr w:type="gramEnd"/>
      <w:r>
        <w:rPr>
          <w:rFonts w:asciiTheme="minorHAnsi" w:hAnsiTheme="minorHAnsi" w:cstheme="minorHAnsi" w:hint="eastAsia"/>
        </w:rPr>
        <w:t>创建时间排序。在索引类型中，固定为所有上下文设置一种特殊的索引，即获取最后创建的上下文。</w:t>
      </w:r>
    </w:p>
    <w:p w:rsidR="00C30B34" w:rsidRPr="009C14DA" w:rsidRDefault="00C30B34" w:rsidP="00527827">
      <w:pPr>
        <w:pStyle w:val="a4"/>
        <w:rPr>
          <w:rFonts w:asciiTheme="minorHAnsi" w:hAnsiTheme="minorHAnsi" w:cstheme="minorHAnsi"/>
        </w:rPr>
      </w:pPr>
      <w:r w:rsidRPr="009C14DA">
        <w:rPr>
          <w:rFonts w:asciiTheme="minorHAnsi" w:hAnsiTheme="minorHAnsi" w:cstheme="minorHAnsi"/>
        </w:rPr>
        <w:object w:dxaOrig="7796" w:dyaOrig="4704">
          <v:shape id="_x0000_i1026" type="#_x0000_t75" style="width:389.7pt;height:235.3pt" o:ole="">
            <v:imagedata r:id="rId22" o:title=""/>
          </v:shape>
          <o:OLEObject Type="Embed" ProgID="Visio.Drawing.11" ShapeID="_x0000_i1026" DrawAspect="Content" ObjectID="_1475321800" r:id="rId23"/>
        </w:object>
      </w:r>
    </w:p>
    <w:p w:rsidR="00081A61" w:rsidRPr="009C14DA" w:rsidRDefault="00081A61" w:rsidP="00081A61">
      <w:pPr>
        <w:pStyle w:val="22"/>
        <w:numPr>
          <w:ilvl w:val="1"/>
          <w:numId w:val="14"/>
        </w:numPr>
        <w:tabs>
          <w:tab w:val="clear" w:pos="360"/>
          <w:tab w:val="num" w:pos="540"/>
        </w:tabs>
        <w:ind w:left="540" w:hanging="540"/>
        <w:rPr>
          <w:rFonts w:asciiTheme="minorHAnsi" w:hAnsiTheme="minorHAnsi" w:cstheme="minorHAnsi"/>
          <w:sz w:val="28"/>
          <w:szCs w:val="28"/>
        </w:rPr>
      </w:pPr>
      <w:bookmarkStart w:id="88" w:name="_Toc399485701"/>
      <w:r w:rsidRPr="009C14DA">
        <w:rPr>
          <w:rFonts w:asciiTheme="minorHAnsi" w:hAnsiTheme="minorHAnsi" w:cstheme="minorHAnsi"/>
          <w:sz w:val="28"/>
          <w:szCs w:val="28"/>
        </w:rPr>
        <w:t>预定义过程</w:t>
      </w:r>
      <w:bookmarkEnd w:id="88"/>
    </w:p>
    <w:p w:rsidR="005316E6" w:rsidRPr="009C14DA" w:rsidRDefault="005316E6" w:rsidP="005316E6">
      <w:pPr>
        <w:pStyle w:val="30"/>
        <w:numPr>
          <w:ilvl w:val="2"/>
          <w:numId w:val="14"/>
        </w:numPr>
        <w:rPr>
          <w:rFonts w:asciiTheme="minorHAnsi" w:hAnsiTheme="minorHAnsi" w:cstheme="minorHAnsi"/>
          <w:sz w:val="24"/>
          <w:szCs w:val="24"/>
        </w:rPr>
      </w:pPr>
      <w:bookmarkStart w:id="89" w:name="_Toc399485702"/>
      <w:r w:rsidRPr="009C14DA">
        <w:rPr>
          <w:rFonts w:asciiTheme="minorHAnsi" w:hAnsiTheme="minorHAnsi" w:cstheme="minorHAnsi"/>
          <w:sz w:val="24"/>
          <w:szCs w:val="24"/>
        </w:rPr>
        <w:t>脚本的形式</w:t>
      </w:r>
      <w:bookmarkEnd w:id="89"/>
    </w:p>
    <w:p w:rsidR="005316E6" w:rsidRPr="009C14DA" w:rsidRDefault="005316E6" w:rsidP="005316E6">
      <w:pPr>
        <w:pStyle w:val="a4"/>
        <w:rPr>
          <w:rFonts w:asciiTheme="minorHAnsi" w:hAnsiTheme="minorHAnsi" w:cstheme="minorHAnsi"/>
        </w:rPr>
      </w:pPr>
      <w:r w:rsidRPr="009C14DA">
        <w:rPr>
          <w:rFonts w:asciiTheme="minorHAnsi" w:hAnsiTheme="minorHAnsi" w:cstheme="minorHAnsi"/>
        </w:rPr>
        <w:t>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以</w:t>
      </w:r>
      <w:r w:rsidRPr="009C14DA">
        <w:rPr>
          <w:rFonts w:asciiTheme="minorHAnsi" w:hAnsiTheme="minorHAnsi" w:cstheme="minorHAnsi"/>
        </w:rPr>
        <w:t>Python</w:t>
      </w:r>
      <w:r w:rsidRPr="009C14DA">
        <w:rPr>
          <w:rFonts w:asciiTheme="minorHAnsi" w:hAnsiTheme="minorHAnsi" w:cstheme="minorHAnsi"/>
        </w:rPr>
        <w:t>脚本的形式呈现，供执行模块执行。通过执行脚本，知识库生成一次查询的响应，发送给测试工具。</w:t>
      </w:r>
    </w:p>
    <w:p w:rsidR="005316E6" w:rsidRPr="009C14DA" w:rsidRDefault="005316E6" w:rsidP="005316E6">
      <w:pPr>
        <w:pStyle w:val="a4"/>
        <w:rPr>
          <w:rFonts w:asciiTheme="minorHAnsi" w:hAnsiTheme="minorHAnsi" w:cstheme="minorHAnsi"/>
        </w:rPr>
      </w:pPr>
      <w:r w:rsidRPr="009C14DA">
        <w:rPr>
          <w:rFonts w:asciiTheme="minorHAnsi" w:hAnsiTheme="minorHAnsi" w:cstheme="minorHAnsi"/>
        </w:rPr>
        <w:t>每个预定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对应一个或若干个消息特征，</w:t>
      </w:r>
      <w:proofErr w:type="gramStart"/>
      <w:r w:rsidRPr="009C14DA">
        <w:rPr>
          <w:rFonts w:asciiTheme="minorHAnsi" w:hAnsiTheme="minorHAnsi" w:cstheme="minorHAnsi"/>
        </w:rPr>
        <w:t>供特征</w:t>
      </w:r>
      <w:proofErr w:type="gramEnd"/>
      <w:r w:rsidRPr="009C14DA">
        <w:rPr>
          <w:rFonts w:asciiTheme="minorHAnsi" w:hAnsiTheme="minorHAnsi" w:cstheme="minorHAnsi"/>
        </w:rPr>
        <w:t>索引模块使用。</w:t>
      </w:r>
      <w:proofErr w:type="gramStart"/>
      <w:r w:rsidRPr="009C14DA">
        <w:rPr>
          <w:rFonts w:asciiTheme="minorHAnsi" w:hAnsiTheme="minorHAnsi" w:cstheme="minorHAnsi"/>
        </w:rPr>
        <w:t>当特征</w:t>
      </w:r>
      <w:proofErr w:type="gramEnd"/>
      <w:r w:rsidRPr="009C14DA">
        <w:rPr>
          <w:rFonts w:asciiTheme="minorHAnsi" w:hAnsiTheme="minorHAnsi" w:cstheme="minorHAnsi"/>
        </w:rPr>
        <w:t>索引模块查找消息的特征，根据特征在预定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中找到最匹配的脚本，供执行模块执行。</w:t>
      </w:r>
    </w:p>
    <w:p w:rsidR="005316E6" w:rsidRPr="009C14DA" w:rsidRDefault="005316E6" w:rsidP="005316E6">
      <w:pPr>
        <w:pStyle w:val="30"/>
        <w:numPr>
          <w:ilvl w:val="2"/>
          <w:numId w:val="14"/>
        </w:numPr>
        <w:rPr>
          <w:rFonts w:asciiTheme="minorHAnsi" w:hAnsiTheme="minorHAnsi" w:cstheme="minorHAnsi"/>
          <w:sz w:val="24"/>
          <w:szCs w:val="24"/>
        </w:rPr>
      </w:pPr>
      <w:bookmarkStart w:id="90" w:name="_Toc399485703"/>
      <w:r w:rsidRPr="009C14DA">
        <w:rPr>
          <w:rFonts w:asciiTheme="minorHAnsi" w:hAnsiTheme="minorHAnsi" w:cstheme="minorHAnsi"/>
          <w:sz w:val="24"/>
          <w:szCs w:val="24"/>
        </w:rPr>
        <w:t>脚本的约束</w:t>
      </w:r>
      <w:bookmarkEnd w:id="90"/>
    </w:p>
    <w:p w:rsidR="00466773" w:rsidRPr="009C14DA" w:rsidRDefault="00466773" w:rsidP="00466773">
      <w:pPr>
        <w:pStyle w:val="a4"/>
        <w:rPr>
          <w:rFonts w:asciiTheme="minorHAnsi" w:hAnsiTheme="minorHAnsi" w:cstheme="minorHAnsi"/>
        </w:rPr>
      </w:pPr>
      <w:r w:rsidRPr="009C14DA">
        <w:rPr>
          <w:rFonts w:asciiTheme="minorHAnsi" w:hAnsiTheme="minorHAnsi" w:cstheme="minorHAnsi"/>
        </w:rPr>
        <w:t>在预定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中，暂定仅支持顺序过程，不使用条件、循环等流程控制。另外，在预定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中，可以使用受限的基本数据运算和字符串操作，可以使用的操作范围由后续需求决定。这些限制通过用户接口来保证实施，如果人工修改脚本，超出了这些限制，脚本仍然能够执行，但是用户接口将无法读写这样的脚本。</w:t>
      </w:r>
    </w:p>
    <w:p w:rsidR="006E5E9E" w:rsidRPr="009C14DA" w:rsidRDefault="006E5E9E" w:rsidP="006E5E9E">
      <w:pPr>
        <w:pStyle w:val="30"/>
        <w:numPr>
          <w:ilvl w:val="2"/>
          <w:numId w:val="14"/>
        </w:numPr>
        <w:rPr>
          <w:rFonts w:asciiTheme="minorHAnsi" w:hAnsiTheme="minorHAnsi" w:cstheme="minorHAnsi"/>
          <w:sz w:val="24"/>
          <w:szCs w:val="24"/>
        </w:rPr>
      </w:pPr>
      <w:bookmarkStart w:id="91" w:name="_Toc399485704"/>
      <w:r w:rsidRPr="009C14DA">
        <w:rPr>
          <w:rFonts w:asciiTheme="minorHAnsi" w:hAnsiTheme="minorHAnsi" w:cstheme="minorHAnsi"/>
          <w:sz w:val="24"/>
          <w:szCs w:val="24"/>
        </w:rPr>
        <w:t>消息特征</w:t>
      </w:r>
      <w:bookmarkEnd w:id="91"/>
    </w:p>
    <w:p w:rsidR="006E5E9E" w:rsidRPr="009C14DA" w:rsidRDefault="0052187A" w:rsidP="00466773">
      <w:pPr>
        <w:pStyle w:val="a4"/>
        <w:rPr>
          <w:rFonts w:asciiTheme="minorHAnsi" w:hAnsiTheme="minorHAnsi" w:cstheme="minorHAnsi"/>
        </w:rPr>
      </w:pPr>
      <w:r w:rsidRPr="009C14DA">
        <w:rPr>
          <w:rFonts w:asciiTheme="minorHAnsi" w:hAnsiTheme="minorHAnsi" w:cstheme="minorHAnsi"/>
        </w:rPr>
        <w:t>每个脚本需要关联一个或若干个消息特征，这些特征间是或的关系。消息特征由参数值的判定构成，一个特征内，包含一组参数的预期取值，这些判定间是与的关系。当一个消息的参数</w:t>
      </w:r>
      <w:proofErr w:type="gramStart"/>
      <w:r w:rsidRPr="009C14DA">
        <w:rPr>
          <w:rFonts w:asciiTheme="minorHAnsi" w:hAnsiTheme="minorHAnsi" w:cstheme="minorHAnsi"/>
        </w:rPr>
        <w:t>值能够</w:t>
      </w:r>
      <w:proofErr w:type="gramEnd"/>
      <w:r w:rsidRPr="009C14DA">
        <w:rPr>
          <w:rFonts w:asciiTheme="minorHAnsi" w:hAnsiTheme="minorHAnsi" w:cstheme="minorHAnsi"/>
        </w:rPr>
        <w:t>满足一个特征的判定时，则认为这个消息具有这个特征，从而可以执行这个特征对应的脚本。</w:t>
      </w:r>
    </w:p>
    <w:p w:rsidR="0052187A" w:rsidRPr="009C14DA" w:rsidRDefault="0052187A" w:rsidP="00466773">
      <w:pPr>
        <w:pStyle w:val="a4"/>
        <w:rPr>
          <w:rFonts w:asciiTheme="minorHAnsi" w:hAnsiTheme="minorHAnsi" w:cstheme="minorHAnsi"/>
        </w:rPr>
      </w:pPr>
      <w:r w:rsidRPr="009C14DA">
        <w:rPr>
          <w:rFonts w:asciiTheme="minorHAnsi" w:hAnsiTheme="minorHAnsi" w:cstheme="minorHAnsi"/>
        </w:rPr>
        <w:lastRenderedPageBreak/>
        <w:t>消息特征间不是严格互斥的，可能存在包含关系，也不能保证一个消息仅匹配中一个特征。当消息特征间存在包含关系时，应该按照更精确的来匹配，当匹配中多个消息特征时，则说明消息特征的描述存在歧义，需要进行修改。</w:t>
      </w:r>
    </w:p>
    <w:p w:rsidR="0052187A" w:rsidRPr="009C14DA" w:rsidRDefault="0052187A" w:rsidP="00466773">
      <w:pPr>
        <w:pStyle w:val="a4"/>
        <w:rPr>
          <w:rFonts w:asciiTheme="minorHAnsi" w:hAnsiTheme="minorHAnsi" w:cstheme="minorHAnsi"/>
        </w:rPr>
      </w:pPr>
      <w:r w:rsidRPr="009C14DA">
        <w:rPr>
          <w:rFonts w:asciiTheme="minorHAnsi" w:hAnsiTheme="minorHAnsi" w:cstheme="minorHAnsi"/>
        </w:rPr>
        <w:t>参数值的判定使用键值对的形式描述，消息特征使用参数值判定的列表形式描述，多个消息特征使用列表形式描述。</w:t>
      </w:r>
    </w:p>
    <w:p w:rsidR="00466773" w:rsidRPr="009C14DA" w:rsidRDefault="00466773" w:rsidP="00466773">
      <w:pPr>
        <w:pStyle w:val="22"/>
        <w:numPr>
          <w:ilvl w:val="1"/>
          <w:numId w:val="14"/>
        </w:numPr>
        <w:tabs>
          <w:tab w:val="clear" w:pos="360"/>
          <w:tab w:val="num" w:pos="540"/>
        </w:tabs>
        <w:ind w:left="540" w:hanging="540"/>
        <w:rPr>
          <w:rFonts w:asciiTheme="minorHAnsi" w:hAnsiTheme="minorHAnsi" w:cstheme="minorHAnsi"/>
          <w:sz w:val="28"/>
          <w:szCs w:val="28"/>
        </w:rPr>
      </w:pPr>
      <w:bookmarkStart w:id="92" w:name="_Toc399485705"/>
      <w:r w:rsidRPr="009C14DA">
        <w:rPr>
          <w:rFonts w:asciiTheme="minorHAnsi" w:hAnsiTheme="minorHAnsi" w:cstheme="minorHAnsi"/>
          <w:sz w:val="28"/>
          <w:szCs w:val="28"/>
        </w:rPr>
        <w:t>脚本执行</w:t>
      </w:r>
      <w:bookmarkEnd w:id="92"/>
    </w:p>
    <w:p w:rsidR="00A94796" w:rsidRPr="009C14DA" w:rsidRDefault="00A94796" w:rsidP="00A94796">
      <w:pPr>
        <w:pStyle w:val="30"/>
        <w:numPr>
          <w:ilvl w:val="2"/>
          <w:numId w:val="14"/>
        </w:numPr>
        <w:rPr>
          <w:rFonts w:asciiTheme="minorHAnsi" w:hAnsiTheme="minorHAnsi" w:cstheme="minorHAnsi"/>
          <w:sz w:val="24"/>
          <w:szCs w:val="24"/>
        </w:rPr>
      </w:pPr>
      <w:bookmarkStart w:id="93" w:name="_Toc399485706"/>
      <w:r w:rsidRPr="009C14DA">
        <w:rPr>
          <w:rFonts w:asciiTheme="minorHAnsi" w:hAnsiTheme="minorHAnsi" w:cstheme="minorHAnsi"/>
          <w:sz w:val="24"/>
          <w:szCs w:val="24"/>
        </w:rPr>
        <w:t>功能</w:t>
      </w:r>
      <w:bookmarkEnd w:id="93"/>
    </w:p>
    <w:p w:rsidR="008601D9" w:rsidRPr="009C14DA" w:rsidRDefault="008601D9" w:rsidP="00620076">
      <w:pPr>
        <w:pStyle w:val="a4"/>
        <w:numPr>
          <w:ilvl w:val="0"/>
          <w:numId w:val="19"/>
        </w:numPr>
        <w:rPr>
          <w:rFonts w:asciiTheme="minorHAnsi" w:hAnsiTheme="minorHAnsi" w:cstheme="minorHAnsi"/>
        </w:rPr>
      </w:pPr>
      <w:r w:rsidRPr="009C14DA">
        <w:rPr>
          <w:rFonts w:asciiTheme="minorHAnsi" w:hAnsiTheme="minorHAnsi" w:cstheme="minorHAnsi"/>
        </w:rPr>
        <w:t>调用特征索引，查找消息特征对应的脚本；</w:t>
      </w:r>
    </w:p>
    <w:p w:rsidR="008601D9" w:rsidRPr="009C14DA" w:rsidRDefault="008601D9" w:rsidP="00620076">
      <w:pPr>
        <w:pStyle w:val="a4"/>
        <w:numPr>
          <w:ilvl w:val="0"/>
          <w:numId w:val="19"/>
        </w:numPr>
        <w:rPr>
          <w:rFonts w:asciiTheme="minorHAnsi" w:hAnsiTheme="minorHAnsi" w:cstheme="minorHAnsi"/>
        </w:rPr>
      </w:pPr>
      <w:r w:rsidRPr="009C14DA">
        <w:rPr>
          <w:rFonts w:asciiTheme="minorHAnsi" w:hAnsiTheme="minorHAnsi" w:cstheme="minorHAnsi"/>
        </w:rPr>
        <w:t>运行找到的脚本；</w:t>
      </w:r>
    </w:p>
    <w:p w:rsidR="008601D9" w:rsidRPr="009C14DA" w:rsidRDefault="008601D9" w:rsidP="00620076">
      <w:pPr>
        <w:pStyle w:val="a4"/>
        <w:numPr>
          <w:ilvl w:val="0"/>
          <w:numId w:val="19"/>
        </w:numPr>
        <w:rPr>
          <w:rFonts w:asciiTheme="minorHAnsi" w:hAnsiTheme="minorHAnsi" w:cstheme="minorHAnsi"/>
        </w:rPr>
      </w:pPr>
      <w:r w:rsidRPr="009C14DA">
        <w:rPr>
          <w:rFonts w:asciiTheme="minorHAnsi" w:hAnsiTheme="minorHAnsi" w:cstheme="minorHAnsi"/>
        </w:rPr>
        <w:t>运行过程中，调用上下文管理，获取上下文中的数据；</w:t>
      </w:r>
    </w:p>
    <w:p w:rsidR="008601D9" w:rsidRPr="009C14DA" w:rsidRDefault="008601D9" w:rsidP="00620076">
      <w:pPr>
        <w:pStyle w:val="a4"/>
        <w:numPr>
          <w:ilvl w:val="0"/>
          <w:numId w:val="19"/>
        </w:numPr>
        <w:rPr>
          <w:rFonts w:asciiTheme="minorHAnsi" w:hAnsiTheme="minorHAnsi" w:cstheme="minorHAnsi"/>
        </w:rPr>
      </w:pPr>
      <w:r w:rsidRPr="009C14DA">
        <w:rPr>
          <w:rFonts w:asciiTheme="minorHAnsi" w:hAnsiTheme="minorHAnsi" w:cstheme="minorHAnsi"/>
        </w:rPr>
        <w:t>将脚本执行结果通过通信模块发送给工具。</w:t>
      </w:r>
    </w:p>
    <w:p w:rsidR="008601D9" w:rsidRPr="009C14DA" w:rsidRDefault="00A94796" w:rsidP="00A94796">
      <w:pPr>
        <w:pStyle w:val="30"/>
        <w:numPr>
          <w:ilvl w:val="2"/>
          <w:numId w:val="14"/>
        </w:numPr>
        <w:rPr>
          <w:rFonts w:asciiTheme="minorHAnsi" w:hAnsiTheme="minorHAnsi" w:cstheme="minorHAnsi"/>
          <w:sz w:val="24"/>
          <w:szCs w:val="24"/>
        </w:rPr>
      </w:pPr>
      <w:bookmarkStart w:id="94" w:name="_Toc399485707"/>
      <w:r w:rsidRPr="009C14DA">
        <w:rPr>
          <w:rFonts w:asciiTheme="minorHAnsi" w:hAnsiTheme="minorHAnsi" w:cstheme="minorHAnsi"/>
          <w:sz w:val="24"/>
          <w:szCs w:val="24"/>
        </w:rPr>
        <w:t>脚本的执行</w:t>
      </w:r>
      <w:bookmarkEnd w:id="94"/>
    </w:p>
    <w:p w:rsidR="00A94796" w:rsidRPr="009C14DA" w:rsidRDefault="008601D9" w:rsidP="008601D9">
      <w:pPr>
        <w:pStyle w:val="a4"/>
        <w:rPr>
          <w:rFonts w:asciiTheme="minorHAnsi" w:hAnsiTheme="minorHAnsi" w:cstheme="minorHAnsi"/>
        </w:rPr>
      </w:pPr>
      <w:r w:rsidRPr="009C14DA">
        <w:rPr>
          <w:rFonts w:asciiTheme="minorHAnsi" w:hAnsiTheme="minorHAnsi" w:cstheme="minorHAnsi"/>
        </w:rPr>
        <w:t>为了能够使预定</w:t>
      </w:r>
      <w:proofErr w:type="gramStart"/>
      <w:r w:rsidRPr="009C14DA">
        <w:rPr>
          <w:rFonts w:asciiTheme="minorHAnsi" w:hAnsiTheme="minorHAnsi" w:cstheme="minorHAnsi"/>
        </w:rPr>
        <w:t>义过程</w:t>
      </w:r>
      <w:proofErr w:type="gramEnd"/>
      <w:r w:rsidRPr="009C14DA">
        <w:rPr>
          <w:rFonts w:asciiTheme="minorHAnsi" w:hAnsiTheme="minorHAnsi" w:cstheme="minorHAnsi"/>
        </w:rPr>
        <w:t>得到执行，脚本执行模块提供这些基础操作</w:t>
      </w:r>
      <w:r w:rsidR="00A94796" w:rsidRPr="009C14DA">
        <w:rPr>
          <w:rFonts w:asciiTheme="minorHAnsi" w:hAnsiTheme="minorHAnsi" w:cstheme="minorHAnsi"/>
        </w:rPr>
        <w:t>：</w:t>
      </w:r>
    </w:p>
    <w:p w:rsidR="00A94796" w:rsidRPr="009C14DA" w:rsidRDefault="00A94796" w:rsidP="00620076">
      <w:pPr>
        <w:pStyle w:val="a4"/>
        <w:numPr>
          <w:ilvl w:val="0"/>
          <w:numId w:val="19"/>
        </w:numPr>
        <w:rPr>
          <w:rFonts w:asciiTheme="minorHAnsi" w:hAnsiTheme="minorHAnsi" w:cstheme="minorHAnsi"/>
        </w:rPr>
      </w:pPr>
      <w:r w:rsidRPr="009C14DA">
        <w:rPr>
          <w:rFonts w:asciiTheme="minorHAnsi" w:hAnsiTheme="minorHAnsi" w:cstheme="minorHAnsi"/>
        </w:rPr>
        <w:t>如何获取本过程相关的上下文</w:t>
      </w:r>
    </w:p>
    <w:p w:rsidR="00A94796" w:rsidRPr="009C14DA" w:rsidRDefault="00A94796" w:rsidP="00620076">
      <w:pPr>
        <w:pStyle w:val="a4"/>
        <w:numPr>
          <w:ilvl w:val="0"/>
          <w:numId w:val="19"/>
        </w:numPr>
        <w:rPr>
          <w:rFonts w:asciiTheme="minorHAnsi" w:hAnsiTheme="minorHAnsi" w:cstheme="minorHAnsi"/>
        </w:rPr>
      </w:pPr>
      <w:r w:rsidRPr="009C14DA">
        <w:rPr>
          <w:rFonts w:asciiTheme="minorHAnsi" w:hAnsiTheme="minorHAnsi" w:cstheme="minorHAnsi"/>
        </w:rPr>
        <w:t>是否需要新建上下文</w:t>
      </w:r>
    </w:p>
    <w:p w:rsidR="00A94796" w:rsidRPr="009C14DA" w:rsidRDefault="00A94796" w:rsidP="00620076">
      <w:pPr>
        <w:pStyle w:val="a4"/>
        <w:numPr>
          <w:ilvl w:val="0"/>
          <w:numId w:val="19"/>
        </w:numPr>
        <w:rPr>
          <w:rFonts w:asciiTheme="minorHAnsi" w:hAnsiTheme="minorHAnsi" w:cstheme="minorHAnsi"/>
        </w:rPr>
      </w:pPr>
      <w:r w:rsidRPr="009C14DA">
        <w:rPr>
          <w:rFonts w:asciiTheme="minorHAnsi" w:hAnsiTheme="minorHAnsi" w:cstheme="minorHAnsi"/>
        </w:rPr>
        <w:t>需要回应的消息是什么</w:t>
      </w:r>
    </w:p>
    <w:p w:rsidR="00A94796" w:rsidRPr="009C14DA" w:rsidRDefault="00A94796" w:rsidP="00620076">
      <w:pPr>
        <w:pStyle w:val="a4"/>
        <w:numPr>
          <w:ilvl w:val="0"/>
          <w:numId w:val="19"/>
        </w:numPr>
        <w:rPr>
          <w:rFonts w:asciiTheme="minorHAnsi" w:hAnsiTheme="minorHAnsi" w:cstheme="minorHAnsi"/>
        </w:rPr>
      </w:pPr>
      <w:r w:rsidRPr="009C14DA">
        <w:rPr>
          <w:rFonts w:asciiTheme="minorHAnsi" w:hAnsiTheme="minorHAnsi" w:cstheme="minorHAnsi"/>
        </w:rPr>
        <w:t>消息中携带的（部分）参数是什么</w:t>
      </w:r>
    </w:p>
    <w:p w:rsidR="00A94796" w:rsidRPr="009C14DA" w:rsidRDefault="00A94796" w:rsidP="00620076">
      <w:pPr>
        <w:pStyle w:val="a4"/>
        <w:numPr>
          <w:ilvl w:val="0"/>
          <w:numId w:val="19"/>
        </w:numPr>
        <w:rPr>
          <w:rFonts w:asciiTheme="minorHAnsi" w:hAnsiTheme="minorHAnsi" w:cstheme="minorHAnsi"/>
        </w:rPr>
      </w:pPr>
      <w:r w:rsidRPr="009C14DA">
        <w:rPr>
          <w:rFonts w:asciiTheme="minorHAnsi" w:hAnsiTheme="minorHAnsi" w:cstheme="minorHAnsi"/>
        </w:rPr>
        <w:t>是否需要将消息中的内容保存入上下文</w:t>
      </w:r>
    </w:p>
    <w:p w:rsidR="00A94796" w:rsidRPr="009C14DA" w:rsidRDefault="00A94796" w:rsidP="00620076">
      <w:pPr>
        <w:pStyle w:val="a4"/>
        <w:numPr>
          <w:ilvl w:val="0"/>
          <w:numId w:val="19"/>
        </w:numPr>
        <w:rPr>
          <w:rFonts w:asciiTheme="minorHAnsi" w:hAnsiTheme="minorHAnsi" w:cstheme="minorHAnsi"/>
        </w:rPr>
      </w:pPr>
      <w:r w:rsidRPr="009C14DA">
        <w:rPr>
          <w:rFonts w:asciiTheme="minorHAnsi" w:hAnsiTheme="minorHAnsi" w:cstheme="minorHAnsi"/>
        </w:rPr>
        <w:t>是否需要删除上下文</w:t>
      </w:r>
    </w:p>
    <w:p w:rsidR="008601D9" w:rsidRPr="009C14DA" w:rsidRDefault="00A94796" w:rsidP="008601D9">
      <w:pPr>
        <w:pStyle w:val="a4"/>
        <w:rPr>
          <w:rFonts w:asciiTheme="minorHAnsi" w:hAnsiTheme="minorHAnsi" w:cstheme="minorHAnsi"/>
        </w:rPr>
      </w:pPr>
      <w:r w:rsidRPr="009C14DA">
        <w:rPr>
          <w:rFonts w:asciiTheme="minorHAnsi" w:hAnsiTheme="minorHAnsi" w:cstheme="minorHAnsi"/>
        </w:rPr>
        <w:t>这些操作</w:t>
      </w:r>
      <w:r w:rsidR="008601D9" w:rsidRPr="009C14DA">
        <w:rPr>
          <w:rFonts w:asciiTheme="minorHAnsi" w:hAnsiTheme="minorHAnsi" w:cstheme="minorHAnsi"/>
        </w:rPr>
        <w:t>屏蔽预定</w:t>
      </w:r>
      <w:proofErr w:type="gramStart"/>
      <w:r w:rsidR="008601D9" w:rsidRPr="009C14DA">
        <w:rPr>
          <w:rFonts w:asciiTheme="minorHAnsi" w:hAnsiTheme="minorHAnsi" w:cstheme="minorHAnsi"/>
        </w:rPr>
        <w:t>义过程</w:t>
      </w:r>
      <w:proofErr w:type="gramEnd"/>
      <w:r w:rsidR="008601D9" w:rsidRPr="009C14DA">
        <w:rPr>
          <w:rFonts w:asciiTheme="minorHAnsi" w:hAnsiTheme="minorHAnsi" w:cstheme="minorHAnsi"/>
        </w:rPr>
        <w:t>与上下文以及内部数据结构之间的耦合，为脚本提供最大限度的自由度。</w:t>
      </w:r>
    </w:p>
    <w:p w:rsidR="008601D9" w:rsidRPr="009C14DA" w:rsidRDefault="008601D9" w:rsidP="008601D9">
      <w:pPr>
        <w:pStyle w:val="a4"/>
        <w:rPr>
          <w:rFonts w:asciiTheme="minorHAnsi" w:hAnsiTheme="minorHAnsi" w:cstheme="minorHAnsi"/>
        </w:rPr>
      </w:pPr>
      <w:r w:rsidRPr="009C14DA">
        <w:rPr>
          <w:rFonts w:asciiTheme="minorHAnsi" w:hAnsiTheme="minorHAnsi" w:cstheme="minorHAnsi"/>
        </w:rPr>
        <w:t>脚本执行模块加载找到的脚本并执行，执行完成后将结果发送给通信模块。</w:t>
      </w:r>
    </w:p>
    <w:p w:rsidR="00081A61" w:rsidRPr="009C14DA" w:rsidRDefault="00081A61" w:rsidP="00081A61">
      <w:pPr>
        <w:pStyle w:val="22"/>
        <w:numPr>
          <w:ilvl w:val="1"/>
          <w:numId w:val="14"/>
        </w:numPr>
        <w:tabs>
          <w:tab w:val="clear" w:pos="360"/>
          <w:tab w:val="num" w:pos="540"/>
        </w:tabs>
        <w:ind w:left="540" w:hanging="540"/>
        <w:rPr>
          <w:rFonts w:asciiTheme="minorHAnsi" w:hAnsiTheme="minorHAnsi" w:cstheme="minorHAnsi"/>
          <w:sz w:val="28"/>
          <w:szCs w:val="28"/>
        </w:rPr>
      </w:pPr>
      <w:bookmarkStart w:id="95" w:name="_Toc399485708"/>
      <w:r w:rsidRPr="009C14DA">
        <w:rPr>
          <w:rFonts w:asciiTheme="minorHAnsi" w:hAnsiTheme="minorHAnsi" w:cstheme="minorHAnsi"/>
          <w:sz w:val="28"/>
          <w:szCs w:val="28"/>
        </w:rPr>
        <w:t>性能</w:t>
      </w:r>
      <w:bookmarkEnd w:id="95"/>
    </w:p>
    <w:p w:rsidR="008D7819" w:rsidRPr="009C14DA" w:rsidRDefault="00466773" w:rsidP="00527827">
      <w:pPr>
        <w:pStyle w:val="a4"/>
        <w:rPr>
          <w:rFonts w:asciiTheme="minorHAnsi" w:hAnsiTheme="minorHAnsi" w:cstheme="minorHAnsi"/>
        </w:rPr>
      </w:pPr>
      <w:r w:rsidRPr="009C14DA">
        <w:rPr>
          <w:rFonts w:asciiTheme="minorHAnsi" w:hAnsiTheme="minorHAnsi" w:cstheme="minorHAnsi"/>
        </w:rPr>
        <w:t>知识库的性能</w:t>
      </w:r>
      <w:r w:rsidR="008D7819" w:rsidRPr="009C14DA">
        <w:rPr>
          <w:rFonts w:asciiTheme="minorHAnsi" w:hAnsiTheme="minorHAnsi" w:cstheme="minorHAnsi"/>
        </w:rPr>
        <w:t>开销</w:t>
      </w:r>
      <w:r w:rsidRPr="009C14DA">
        <w:rPr>
          <w:rFonts w:asciiTheme="minorHAnsi" w:hAnsiTheme="minorHAnsi" w:cstheme="minorHAnsi"/>
        </w:rPr>
        <w:t>主要包含几部分：</w:t>
      </w:r>
    </w:p>
    <w:p w:rsidR="00527827" w:rsidRPr="009C14DA" w:rsidRDefault="008D7819" w:rsidP="00620076">
      <w:pPr>
        <w:pStyle w:val="a4"/>
        <w:numPr>
          <w:ilvl w:val="0"/>
          <w:numId w:val="19"/>
        </w:numPr>
        <w:rPr>
          <w:rFonts w:asciiTheme="minorHAnsi" w:hAnsiTheme="minorHAnsi" w:cstheme="minorHAnsi"/>
        </w:rPr>
      </w:pPr>
      <w:r w:rsidRPr="009C14DA">
        <w:rPr>
          <w:rFonts w:asciiTheme="minorHAnsi" w:hAnsiTheme="minorHAnsi" w:cstheme="minorHAnsi"/>
        </w:rPr>
        <w:t>通信模块的编解码；</w:t>
      </w:r>
    </w:p>
    <w:p w:rsidR="008D7819" w:rsidRPr="009C14DA" w:rsidRDefault="008D7819" w:rsidP="00620076">
      <w:pPr>
        <w:pStyle w:val="a4"/>
        <w:numPr>
          <w:ilvl w:val="0"/>
          <w:numId w:val="19"/>
        </w:numPr>
        <w:rPr>
          <w:rFonts w:asciiTheme="minorHAnsi" w:hAnsiTheme="minorHAnsi" w:cstheme="minorHAnsi"/>
        </w:rPr>
      </w:pPr>
      <w:r w:rsidRPr="009C14DA">
        <w:rPr>
          <w:rFonts w:asciiTheme="minorHAnsi" w:hAnsiTheme="minorHAnsi" w:cstheme="minorHAnsi"/>
        </w:rPr>
        <w:t>特征索引模块匹配消息特征；</w:t>
      </w:r>
    </w:p>
    <w:p w:rsidR="008D7819" w:rsidRPr="009C14DA" w:rsidRDefault="008D7819" w:rsidP="00620076">
      <w:pPr>
        <w:pStyle w:val="a4"/>
        <w:numPr>
          <w:ilvl w:val="0"/>
          <w:numId w:val="19"/>
        </w:numPr>
        <w:rPr>
          <w:rFonts w:asciiTheme="minorHAnsi" w:hAnsiTheme="minorHAnsi" w:cstheme="minorHAnsi"/>
        </w:rPr>
      </w:pPr>
      <w:r w:rsidRPr="009C14DA">
        <w:rPr>
          <w:rFonts w:asciiTheme="minorHAnsi" w:hAnsiTheme="minorHAnsi" w:cstheme="minorHAnsi"/>
        </w:rPr>
        <w:t>特征索引模块查找特征对应的脚本；</w:t>
      </w:r>
    </w:p>
    <w:p w:rsidR="008D7819" w:rsidRPr="009C14DA" w:rsidRDefault="008D7819" w:rsidP="00620076">
      <w:pPr>
        <w:pStyle w:val="a4"/>
        <w:numPr>
          <w:ilvl w:val="0"/>
          <w:numId w:val="19"/>
        </w:numPr>
        <w:rPr>
          <w:rFonts w:asciiTheme="minorHAnsi" w:hAnsiTheme="minorHAnsi" w:cstheme="minorHAnsi"/>
        </w:rPr>
      </w:pPr>
      <w:r w:rsidRPr="009C14DA">
        <w:rPr>
          <w:rFonts w:asciiTheme="minorHAnsi" w:hAnsiTheme="minorHAnsi" w:cstheme="minorHAnsi"/>
        </w:rPr>
        <w:t>上下文管理模块查找上下文；</w:t>
      </w:r>
    </w:p>
    <w:p w:rsidR="008D7819" w:rsidRPr="009C14DA" w:rsidRDefault="008D7819" w:rsidP="00620076">
      <w:pPr>
        <w:pStyle w:val="a4"/>
        <w:numPr>
          <w:ilvl w:val="0"/>
          <w:numId w:val="19"/>
        </w:numPr>
        <w:rPr>
          <w:rFonts w:asciiTheme="minorHAnsi" w:hAnsiTheme="minorHAnsi" w:cstheme="minorHAnsi"/>
        </w:rPr>
      </w:pPr>
      <w:r w:rsidRPr="009C14DA">
        <w:rPr>
          <w:rFonts w:asciiTheme="minorHAnsi" w:hAnsiTheme="minorHAnsi" w:cstheme="minorHAnsi"/>
        </w:rPr>
        <w:t>脚本执行模块加载和执行脚本。</w:t>
      </w:r>
    </w:p>
    <w:p w:rsidR="008D7819" w:rsidRPr="009C14DA" w:rsidRDefault="008D7819" w:rsidP="008D7819">
      <w:pPr>
        <w:pStyle w:val="a4"/>
        <w:rPr>
          <w:rFonts w:asciiTheme="minorHAnsi" w:hAnsiTheme="minorHAnsi" w:cstheme="minorHAnsi"/>
        </w:rPr>
      </w:pPr>
      <w:r w:rsidRPr="009C14DA">
        <w:rPr>
          <w:rFonts w:asciiTheme="minorHAnsi" w:hAnsiTheme="minorHAnsi" w:cstheme="minorHAnsi"/>
        </w:rPr>
        <w:t>其中，</w:t>
      </w:r>
      <w:r w:rsidRPr="009C14DA">
        <w:rPr>
          <w:rFonts w:asciiTheme="minorHAnsi" w:hAnsiTheme="minorHAnsi" w:cstheme="minorHAnsi"/>
        </w:rPr>
        <w:t>JSON</w:t>
      </w:r>
      <w:r w:rsidRPr="009C14DA">
        <w:rPr>
          <w:rFonts w:asciiTheme="minorHAnsi" w:hAnsiTheme="minorHAnsi" w:cstheme="minorHAnsi"/>
        </w:rPr>
        <w:t>编解码部分使用标准库实现，实测一个消息的编解码时间为</w:t>
      </w:r>
      <w:r w:rsidRPr="009C14DA">
        <w:rPr>
          <w:rFonts w:asciiTheme="minorHAnsi" w:hAnsiTheme="minorHAnsi" w:cstheme="minorHAnsi"/>
        </w:rPr>
        <w:t>0.1ms</w:t>
      </w:r>
      <w:r w:rsidRPr="009C14DA">
        <w:rPr>
          <w:rFonts w:asciiTheme="minorHAnsi" w:hAnsiTheme="minorHAnsi" w:cstheme="minorHAnsi"/>
        </w:rPr>
        <w:t>左右，因此暂时不考虑其性能影响。特征索引模块查找特征对应的脚本，以及查找上下文的操作，使用的都是哈希表，时间复杂度为</w:t>
      </w:r>
      <w:r w:rsidRPr="009C14DA">
        <w:rPr>
          <w:rFonts w:asciiTheme="minorHAnsi" w:hAnsiTheme="minorHAnsi" w:cstheme="minorHAnsi"/>
        </w:rPr>
        <w:t>O(1)</w:t>
      </w:r>
      <w:r w:rsidRPr="009C14DA">
        <w:rPr>
          <w:rFonts w:asciiTheme="minorHAnsi" w:hAnsiTheme="minorHAnsi" w:cstheme="minorHAnsi"/>
        </w:rPr>
        <w:t>。脚本加载模块如果缓慢的话，可以采用预加载的方法来提高性能，脚本执行过程，由于通过用户接口限制了脚本的能力，其性能也是可控的。</w:t>
      </w:r>
    </w:p>
    <w:p w:rsidR="008D7819" w:rsidRPr="009C14DA" w:rsidRDefault="008D7819" w:rsidP="008D7819">
      <w:pPr>
        <w:pStyle w:val="a4"/>
        <w:rPr>
          <w:rFonts w:asciiTheme="minorHAnsi" w:hAnsiTheme="minorHAnsi" w:cstheme="minorHAnsi"/>
        </w:rPr>
      </w:pPr>
      <w:r w:rsidRPr="009C14DA">
        <w:rPr>
          <w:rFonts w:asciiTheme="minorHAnsi" w:hAnsiTheme="minorHAnsi" w:cstheme="minorHAnsi"/>
        </w:rPr>
        <w:t>特征索引模块</w:t>
      </w:r>
      <w:r w:rsidR="007B014A" w:rsidRPr="009C14DA">
        <w:rPr>
          <w:rFonts w:asciiTheme="minorHAnsi" w:hAnsiTheme="minorHAnsi" w:cstheme="minorHAnsi"/>
        </w:rPr>
        <w:t>检查</w:t>
      </w:r>
      <w:r w:rsidRPr="009C14DA">
        <w:rPr>
          <w:rFonts w:asciiTheme="minorHAnsi" w:hAnsiTheme="minorHAnsi" w:cstheme="minorHAnsi"/>
        </w:rPr>
        <w:t>消息</w:t>
      </w:r>
      <w:r w:rsidR="007B014A" w:rsidRPr="009C14DA">
        <w:rPr>
          <w:rFonts w:asciiTheme="minorHAnsi" w:hAnsiTheme="minorHAnsi" w:cstheme="minorHAnsi"/>
        </w:rPr>
        <w:t>的特征时，找到分组是通过哈希表</w:t>
      </w:r>
      <w:r w:rsidR="00807C5A" w:rsidRPr="009C14DA">
        <w:rPr>
          <w:rFonts w:asciiTheme="minorHAnsi" w:hAnsiTheme="minorHAnsi" w:cstheme="minorHAnsi"/>
        </w:rPr>
        <w:t>，时间复杂度为</w:t>
      </w:r>
      <w:r w:rsidR="00807C5A" w:rsidRPr="009C14DA">
        <w:rPr>
          <w:rFonts w:asciiTheme="minorHAnsi" w:hAnsiTheme="minorHAnsi" w:cstheme="minorHAnsi"/>
        </w:rPr>
        <w:t>O(1)</w:t>
      </w:r>
      <w:r w:rsidR="007B014A" w:rsidRPr="009C14DA">
        <w:rPr>
          <w:rFonts w:asciiTheme="minorHAnsi" w:hAnsiTheme="minorHAnsi" w:cstheme="minorHAnsi"/>
        </w:rPr>
        <w:t>，在分组内查找时，由于使用了子分组，子分组内的数据是排序的，因此查找的时间复杂度近似为</w:t>
      </w:r>
      <w:r w:rsidR="007B014A" w:rsidRPr="009C14DA">
        <w:rPr>
          <w:rFonts w:asciiTheme="minorHAnsi" w:hAnsiTheme="minorHAnsi" w:cstheme="minorHAnsi"/>
        </w:rPr>
        <w:t>O(</w:t>
      </w:r>
      <w:proofErr w:type="spellStart"/>
      <w:r w:rsidR="007B014A" w:rsidRPr="009C14DA">
        <w:rPr>
          <w:rFonts w:asciiTheme="minorHAnsi" w:hAnsiTheme="minorHAnsi" w:cstheme="minorHAnsi"/>
        </w:rPr>
        <w:t>m</w:t>
      </w:r>
      <w:r w:rsidR="009257CD" w:rsidRPr="009C14DA">
        <w:rPr>
          <w:rFonts w:asciiTheme="minorHAnsi" w:hAnsiTheme="minorHAnsi" w:cstheme="minorHAnsi"/>
        </w:rPr>
        <w:t>+</w:t>
      </w:r>
      <w:r w:rsidR="007B014A" w:rsidRPr="009C14DA">
        <w:rPr>
          <w:rFonts w:asciiTheme="minorHAnsi" w:hAnsiTheme="minorHAnsi" w:cstheme="minorHAnsi"/>
        </w:rPr>
        <w:t>n</w:t>
      </w:r>
      <w:proofErr w:type="spellEnd"/>
      <w:r w:rsidR="007B014A" w:rsidRPr="009C14DA">
        <w:rPr>
          <w:rFonts w:asciiTheme="minorHAnsi" w:hAnsiTheme="minorHAnsi" w:cstheme="minorHAnsi"/>
        </w:rPr>
        <w:t>)</w:t>
      </w:r>
      <w:r w:rsidR="007B014A" w:rsidRPr="009C14DA">
        <w:rPr>
          <w:rFonts w:asciiTheme="minorHAnsi" w:hAnsiTheme="minorHAnsi" w:cstheme="minorHAnsi"/>
        </w:rPr>
        <w:t>，其中</w:t>
      </w:r>
      <w:r w:rsidR="007B014A" w:rsidRPr="009C14DA">
        <w:rPr>
          <w:rFonts w:asciiTheme="minorHAnsi" w:hAnsiTheme="minorHAnsi" w:cstheme="minorHAnsi"/>
        </w:rPr>
        <w:t>m</w:t>
      </w:r>
      <w:r w:rsidR="007B014A" w:rsidRPr="009C14DA">
        <w:rPr>
          <w:rFonts w:asciiTheme="minorHAnsi" w:hAnsiTheme="minorHAnsi" w:cstheme="minorHAnsi"/>
        </w:rPr>
        <w:t>是子分组的个数，</w:t>
      </w:r>
      <w:r w:rsidR="007B014A" w:rsidRPr="009C14DA">
        <w:rPr>
          <w:rFonts w:asciiTheme="minorHAnsi" w:hAnsiTheme="minorHAnsi" w:cstheme="minorHAnsi"/>
        </w:rPr>
        <w:t>n</w:t>
      </w:r>
      <w:r w:rsidR="007B014A" w:rsidRPr="009C14DA">
        <w:rPr>
          <w:rFonts w:asciiTheme="minorHAnsi" w:hAnsiTheme="minorHAnsi" w:cstheme="minorHAnsi"/>
        </w:rPr>
        <w:t>是子分组内的特征个数。</w:t>
      </w:r>
    </w:p>
    <w:p w:rsidR="00894C04" w:rsidRPr="009C14DA" w:rsidRDefault="00F1356D" w:rsidP="00894C04">
      <w:pPr>
        <w:pStyle w:val="11"/>
        <w:numPr>
          <w:ilvl w:val="0"/>
          <w:numId w:val="14"/>
        </w:numPr>
        <w:jc w:val="both"/>
        <w:rPr>
          <w:rFonts w:asciiTheme="minorHAnsi" w:hAnsiTheme="minorHAnsi" w:cstheme="minorHAnsi"/>
        </w:rPr>
      </w:pPr>
      <w:bookmarkStart w:id="96" w:name="_Toc399485709"/>
      <w:r w:rsidRPr="009C14DA">
        <w:rPr>
          <w:rFonts w:asciiTheme="minorHAnsi" w:hAnsiTheme="minorHAnsi" w:cstheme="minorHAnsi"/>
        </w:rPr>
        <w:lastRenderedPageBreak/>
        <w:t>用户</w:t>
      </w:r>
      <w:bookmarkEnd w:id="0"/>
      <w:bookmarkEnd w:id="1"/>
      <w:r w:rsidR="005C2A27" w:rsidRPr="009C14DA">
        <w:rPr>
          <w:rFonts w:asciiTheme="minorHAnsi" w:hAnsiTheme="minorHAnsi" w:cstheme="minorHAnsi"/>
        </w:rPr>
        <w:t>接口</w:t>
      </w:r>
      <w:bookmarkEnd w:id="96"/>
    </w:p>
    <w:p w:rsidR="00C716BA" w:rsidRPr="009C14DA" w:rsidRDefault="00C716BA" w:rsidP="00C716BA">
      <w:pPr>
        <w:pStyle w:val="22"/>
        <w:numPr>
          <w:ilvl w:val="1"/>
          <w:numId w:val="14"/>
        </w:numPr>
        <w:tabs>
          <w:tab w:val="clear" w:pos="360"/>
          <w:tab w:val="num" w:pos="540"/>
        </w:tabs>
        <w:ind w:left="540" w:hanging="540"/>
        <w:rPr>
          <w:rFonts w:asciiTheme="minorHAnsi" w:hAnsiTheme="minorHAnsi" w:cstheme="minorHAnsi"/>
          <w:sz w:val="28"/>
          <w:szCs w:val="28"/>
        </w:rPr>
      </w:pPr>
      <w:bookmarkStart w:id="97" w:name="_Toc399485710"/>
      <w:r w:rsidRPr="009C14DA">
        <w:rPr>
          <w:rFonts w:asciiTheme="minorHAnsi" w:hAnsiTheme="minorHAnsi" w:cstheme="minorHAnsi"/>
          <w:sz w:val="28"/>
          <w:szCs w:val="28"/>
        </w:rPr>
        <w:t>上下文</w:t>
      </w:r>
      <w:bookmarkEnd w:id="97"/>
    </w:p>
    <w:p w:rsidR="009C14DA" w:rsidRDefault="00B8646F" w:rsidP="00DD55FD">
      <w:pPr>
        <w:pStyle w:val="30"/>
        <w:numPr>
          <w:ilvl w:val="2"/>
          <w:numId w:val="14"/>
        </w:numPr>
        <w:rPr>
          <w:rFonts w:asciiTheme="minorHAnsi" w:hAnsiTheme="minorHAnsi" w:cstheme="minorHAnsi"/>
          <w:sz w:val="24"/>
          <w:szCs w:val="24"/>
        </w:rPr>
      </w:pPr>
      <w:bookmarkStart w:id="98" w:name="_Toc399485711"/>
      <w:r w:rsidRPr="00DD55FD">
        <w:rPr>
          <w:rFonts w:asciiTheme="minorHAnsi" w:hAnsiTheme="minorHAnsi" w:cstheme="minorHAnsi" w:hint="eastAsia"/>
          <w:sz w:val="24"/>
          <w:szCs w:val="24"/>
        </w:rPr>
        <w:t>定义上下文</w:t>
      </w:r>
      <w:bookmarkEnd w:id="98"/>
    </w:p>
    <w:tbl>
      <w:tblPr>
        <w:tblW w:w="5000" w:type="pct"/>
        <w:tblLook w:val="04A0"/>
      </w:tblPr>
      <w:tblGrid>
        <w:gridCol w:w="1495"/>
        <w:gridCol w:w="1263"/>
        <w:gridCol w:w="2117"/>
        <w:gridCol w:w="3647"/>
      </w:tblGrid>
      <w:tr w:rsidR="00FD49B0" w:rsidRPr="009C14DA" w:rsidTr="00F812F1">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define_context</w:t>
            </w:r>
            <w:proofErr w:type="spellEnd"/>
          </w:p>
        </w:tc>
      </w:tr>
      <w:tr w:rsidR="00FD49B0" w:rsidRPr="009C14DA" w:rsidTr="00F812F1">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FD49B0" w:rsidRDefault="00FD49B0" w:rsidP="00FD49B0">
            <w:pPr>
              <w:widowControl/>
              <w:jc w:val="left"/>
              <w:rPr>
                <w:rFonts w:asciiTheme="minorHAnsi" w:hAnsiTheme="minorHAnsi" w:cstheme="minorHAnsi"/>
                <w:kern w:val="0"/>
                <w:sz w:val="20"/>
              </w:rPr>
            </w:pPr>
            <w:r>
              <w:rPr>
                <w:rFonts w:asciiTheme="minorHAnsi" w:hAnsiTheme="minorHAnsi" w:cstheme="minorHAnsi" w:hint="eastAsia"/>
                <w:kern w:val="0"/>
                <w:sz w:val="20"/>
              </w:rPr>
              <w:t>定义或修改一个上下文</w:t>
            </w:r>
          </w:p>
          <w:p w:rsidR="00FD49B0" w:rsidRPr="009C14DA" w:rsidRDefault="00FD49B0" w:rsidP="00FD49B0">
            <w:pPr>
              <w:widowControl/>
              <w:jc w:val="left"/>
              <w:rPr>
                <w:rFonts w:asciiTheme="minorHAnsi" w:hAnsiTheme="minorHAnsi" w:cstheme="minorHAnsi"/>
                <w:kern w:val="0"/>
                <w:sz w:val="20"/>
              </w:rPr>
            </w:pPr>
            <w:r>
              <w:rPr>
                <w:rFonts w:asciiTheme="minorHAnsi" w:hAnsiTheme="minorHAnsi" w:cstheme="minorHAnsi" w:hint="eastAsia"/>
                <w:kern w:val="0"/>
                <w:sz w:val="20"/>
              </w:rPr>
              <w:t>如果</w:t>
            </w:r>
            <w:r>
              <w:rPr>
                <w:rFonts w:asciiTheme="minorHAnsi" w:hAnsiTheme="minorHAnsi" w:cstheme="minorHAnsi" w:hint="eastAsia"/>
                <w:kern w:val="0"/>
                <w:sz w:val="20"/>
              </w:rPr>
              <w:t>name</w:t>
            </w:r>
            <w:r>
              <w:rPr>
                <w:rFonts w:asciiTheme="minorHAnsi" w:hAnsiTheme="minorHAnsi" w:cstheme="minorHAnsi" w:hint="eastAsia"/>
                <w:kern w:val="0"/>
                <w:sz w:val="20"/>
              </w:rPr>
              <w:t>指定的上下文存在，则修改，否则为新建</w:t>
            </w:r>
          </w:p>
        </w:tc>
      </w:tr>
      <w:tr w:rsidR="00FD49B0" w:rsidRPr="009C14DA" w:rsidTr="0031518E">
        <w:trPr>
          <w:trHeight w:val="255"/>
        </w:trPr>
        <w:tc>
          <w:tcPr>
            <w:tcW w:w="877" w:type="pct"/>
            <w:vMerge w:val="restart"/>
            <w:tcBorders>
              <w:top w:val="nil"/>
              <w:left w:val="single" w:sz="4" w:space="0" w:color="auto"/>
              <w:right w:val="single" w:sz="4" w:space="0" w:color="auto"/>
            </w:tcBorders>
            <w:shd w:val="clear" w:color="auto" w:fill="auto"/>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FD49B0" w:rsidRPr="009C14DA" w:rsidTr="0031518E">
        <w:trPr>
          <w:trHeight w:val="255"/>
        </w:trPr>
        <w:tc>
          <w:tcPr>
            <w:tcW w:w="877" w:type="pct"/>
            <w:vMerge/>
            <w:tcBorders>
              <w:left w:val="single" w:sz="4" w:space="0" w:color="auto"/>
              <w:right w:val="single" w:sz="4" w:space="0" w:color="auto"/>
            </w:tcBorders>
            <w:vAlign w:val="center"/>
            <w:hideMark/>
          </w:tcPr>
          <w:p w:rsidR="00FD49B0" w:rsidRPr="009C14DA" w:rsidRDefault="00FD49B0" w:rsidP="00F812F1">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242"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140"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上下文类型名称</w:t>
            </w:r>
          </w:p>
        </w:tc>
      </w:tr>
      <w:tr w:rsidR="00FD49B0" w:rsidRPr="009C14DA" w:rsidTr="0031518E">
        <w:trPr>
          <w:trHeight w:val="255"/>
        </w:trPr>
        <w:tc>
          <w:tcPr>
            <w:tcW w:w="877" w:type="pct"/>
            <w:vMerge/>
            <w:tcBorders>
              <w:left w:val="single" w:sz="4" w:space="0" w:color="auto"/>
              <w:bottom w:val="single" w:sz="4" w:space="0" w:color="000000"/>
              <w:right w:val="single" w:sz="4" w:space="0" w:color="auto"/>
            </w:tcBorders>
            <w:vAlign w:val="center"/>
            <w:hideMark/>
          </w:tcPr>
          <w:p w:rsidR="00FD49B0" w:rsidRPr="009C14DA" w:rsidRDefault="00FD49B0" w:rsidP="00F812F1">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index</w:t>
            </w:r>
          </w:p>
        </w:tc>
        <w:tc>
          <w:tcPr>
            <w:tcW w:w="1242" w:type="pct"/>
            <w:tcBorders>
              <w:top w:val="nil"/>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140" w:type="pct"/>
            <w:tcBorders>
              <w:top w:val="nil"/>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上下文的索引方式</w:t>
            </w:r>
          </w:p>
        </w:tc>
      </w:tr>
      <w:tr w:rsidR="00FD49B0" w:rsidRPr="009C14DA" w:rsidTr="00F812F1">
        <w:trPr>
          <w:trHeight w:val="255"/>
        </w:trPr>
        <w:tc>
          <w:tcPr>
            <w:tcW w:w="877" w:type="pct"/>
            <w:tcBorders>
              <w:top w:val="nil"/>
              <w:left w:val="single" w:sz="4" w:space="0" w:color="auto"/>
              <w:bottom w:val="single" w:sz="4" w:space="0" w:color="000000"/>
              <w:right w:val="single" w:sz="4" w:space="0" w:color="auto"/>
            </w:tcBorders>
            <w:vAlign w:val="center"/>
            <w:hideMark/>
          </w:tcPr>
          <w:p w:rsidR="00FD49B0" w:rsidRPr="009C14DA" w:rsidRDefault="00FD49B0" w:rsidP="00FD49B0">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741"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242"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140"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创建成功或失败</w:t>
            </w:r>
          </w:p>
        </w:tc>
      </w:tr>
    </w:tbl>
    <w:p w:rsidR="00DD55FD" w:rsidRPr="00DD55FD" w:rsidRDefault="00DD55FD" w:rsidP="00DD55FD">
      <w:pPr>
        <w:pStyle w:val="a4"/>
        <w:rPr>
          <w:rFonts w:asciiTheme="minorHAnsi" w:hAnsiTheme="minorHAnsi" w:cstheme="minorHAnsi"/>
        </w:rPr>
      </w:pPr>
    </w:p>
    <w:p w:rsidR="00B8646F" w:rsidRDefault="00B8646F" w:rsidP="00DD55FD">
      <w:pPr>
        <w:pStyle w:val="30"/>
        <w:numPr>
          <w:ilvl w:val="2"/>
          <w:numId w:val="14"/>
        </w:numPr>
        <w:rPr>
          <w:rFonts w:asciiTheme="minorHAnsi" w:hAnsiTheme="minorHAnsi" w:cstheme="minorHAnsi"/>
          <w:sz w:val="24"/>
          <w:szCs w:val="24"/>
        </w:rPr>
      </w:pPr>
      <w:bookmarkStart w:id="99" w:name="_Toc399485712"/>
      <w:r w:rsidRPr="00DD55FD">
        <w:rPr>
          <w:rFonts w:asciiTheme="minorHAnsi" w:hAnsiTheme="minorHAnsi" w:cstheme="minorHAnsi" w:hint="eastAsia"/>
          <w:sz w:val="24"/>
          <w:szCs w:val="24"/>
        </w:rPr>
        <w:t>查询上下文</w:t>
      </w:r>
      <w:bookmarkEnd w:id="99"/>
    </w:p>
    <w:tbl>
      <w:tblPr>
        <w:tblW w:w="5000" w:type="pct"/>
        <w:tblLook w:val="04A0"/>
      </w:tblPr>
      <w:tblGrid>
        <w:gridCol w:w="1466"/>
        <w:gridCol w:w="1343"/>
        <w:gridCol w:w="2091"/>
        <w:gridCol w:w="3622"/>
      </w:tblGrid>
      <w:tr w:rsidR="00FD49B0" w:rsidRPr="009C14DA" w:rsidTr="00FD49B0">
        <w:trPr>
          <w:trHeight w:val="255"/>
        </w:trPr>
        <w:tc>
          <w:tcPr>
            <w:tcW w:w="8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3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query_context</w:t>
            </w:r>
            <w:proofErr w:type="spellEnd"/>
          </w:p>
        </w:tc>
      </w:tr>
      <w:tr w:rsidR="00FD49B0" w:rsidRPr="009C14DA" w:rsidTr="00FD49B0">
        <w:trPr>
          <w:trHeight w:val="255"/>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3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87382E"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查询一个上下文</w:t>
            </w:r>
          </w:p>
          <w:p w:rsidR="00FD49B0" w:rsidRPr="009C14DA" w:rsidRDefault="0087382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根据名称查询，查询成功则返回成功以及上下文，失败则返回失败</w:t>
            </w:r>
          </w:p>
        </w:tc>
      </w:tr>
      <w:tr w:rsidR="00FD49B0" w:rsidRPr="009C14DA" w:rsidTr="00FD49B0">
        <w:trPr>
          <w:trHeight w:val="255"/>
        </w:trPr>
        <w:tc>
          <w:tcPr>
            <w:tcW w:w="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87"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27"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25"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FD49B0" w:rsidRPr="009C14DA" w:rsidTr="00FD49B0">
        <w:trPr>
          <w:trHeight w:val="255"/>
        </w:trPr>
        <w:tc>
          <w:tcPr>
            <w:tcW w:w="861" w:type="pct"/>
            <w:vMerge/>
            <w:tcBorders>
              <w:top w:val="single" w:sz="4" w:space="0" w:color="auto"/>
              <w:left w:val="single" w:sz="4" w:space="0" w:color="auto"/>
              <w:bottom w:val="single" w:sz="4" w:space="0" w:color="auto"/>
              <w:right w:val="single" w:sz="4" w:space="0" w:color="auto"/>
            </w:tcBorders>
            <w:vAlign w:val="center"/>
            <w:hideMark/>
          </w:tcPr>
          <w:p w:rsidR="00FD49B0" w:rsidRPr="009C14DA" w:rsidRDefault="00FD49B0" w:rsidP="00F812F1">
            <w:pPr>
              <w:widowControl/>
              <w:jc w:val="left"/>
              <w:rPr>
                <w:rFonts w:asciiTheme="minorHAnsi" w:hAnsiTheme="minorHAnsi" w:cstheme="minorHAnsi"/>
                <w:b/>
                <w:bCs/>
                <w:kern w:val="0"/>
                <w:sz w:val="20"/>
              </w:rPr>
            </w:pPr>
          </w:p>
        </w:tc>
        <w:tc>
          <w:tcPr>
            <w:tcW w:w="787"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227"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125" w:type="pct"/>
            <w:tcBorders>
              <w:top w:val="nil"/>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上下文类型名称</w:t>
            </w:r>
          </w:p>
        </w:tc>
      </w:tr>
      <w:tr w:rsidR="00FD49B0" w:rsidRPr="009C14DA" w:rsidTr="00FD49B0">
        <w:trPr>
          <w:trHeight w:val="255"/>
        </w:trPr>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FD49B0" w:rsidRPr="009C14DA" w:rsidRDefault="00FD49B0"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787" w:type="pct"/>
            <w:tcBorders>
              <w:top w:val="single" w:sz="4" w:space="0" w:color="auto"/>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227" w:type="pct"/>
            <w:tcBorders>
              <w:top w:val="single" w:sz="4" w:space="0" w:color="auto"/>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125" w:type="pct"/>
            <w:tcBorders>
              <w:top w:val="single" w:sz="4" w:space="0" w:color="auto"/>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查询成功或失败</w:t>
            </w:r>
          </w:p>
        </w:tc>
      </w:tr>
      <w:tr w:rsidR="00FD49B0" w:rsidRPr="009C14DA" w:rsidTr="00FD49B0">
        <w:trPr>
          <w:trHeight w:val="255"/>
        </w:trPr>
        <w:tc>
          <w:tcPr>
            <w:tcW w:w="861" w:type="pct"/>
            <w:vMerge/>
            <w:tcBorders>
              <w:top w:val="single" w:sz="4" w:space="0" w:color="auto"/>
              <w:left w:val="single" w:sz="4" w:space="0" w:color="auto"/>
              <w:bottom w:val="single" w:sz="4" w:space="0" w:color="auto"/>
              <w:right w:val="single" w:sz="4" w:space="0" w:color="auto"/>
            </w:tcBorders>
            <w:vAlign w:val="center"/>
            <w:hideMark/>
          </w:tcPr>
          <w:p w:rsidR="00FD49B0" w:rsidRDefault="00FD49B0" w:rsidP="00F812F1">
            <w:pPr>
              <w:widowControl/>
              <w:jc w:val="center"/>
              <w:rPr>
                <w:rFonts w:asciiTheme="minorHAnsi" w:hAnsiTheme="minorHAnsi" w:cstheme="minorHAnsi"/>
                <w:b/>
                <w:bCs/>
                <w:kern w:val="0"/>
                <w:sz w:val="20"/>
              </w:rPr>
            </w:pPr>
          </w:p>
        </w:tc>
        <w:tc>
          <w:tcPr>
            <w:tcW w:w="787"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context</w:t>
            </w:r>
          </w:p>
        </w:tc>
        <w:tc>
          <w:tcPr>
            <w:tcW w:w="1227"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w:t>
            </w:r>
          </w:p>
        </w:tc>
        <w:tc>
          <w:tcPr>
            <w:tcW w:w="2125"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查询到的上下文</w:t>
            </w:r>
          </w:p>
        </w:tc>
      </w:tr>
      <w:tr w:rsidR="00FD49B0" w:rsidRPr="009C14DA" w:rsidTr="00FD49B0">
        <w:trPr>
          <w:trHeight w:val="255"/>
        </w:trPr>
        <w:tc>
          <w:tcPr>
            <w:tcW w:w="861" w:type="pct"/>
            <w:vMerge/>
            <w:tcBorders>
              <w:top w:val="single" w:sz="4" w:space="0" w:color="auto"/>
              <w:left w:val="single" w:sz="4" w:space="0" w:color="auto"/>
              <w:bottom w:val="single" w:sz="4" w:space="0" w:color="auto"/>
              <w:right w:val="single" w:sz="4" w:space="0" w:color="auto"/>
            </w:tcBorders>
            <w:vAlign w:val="center"/>
            <w:hideMark/>
          </w:tcPr>
          <w:p w:rsidR="00FD49B0" w:rsidRDefault="00FD49B0" w:rsidP="00F812F1">
            <w:pPr>
              <w:widowControl/>
              <w:jc w:val="center"/>
              <w:rPr>
                <w:rFonts w:asciiTheme="minorHAnsi" w:hAnsiTheme="minorHAnsi" w:cstheme="minorHAnsi"/>
                <w:b/>
                <w:bCs/>
                <w:kern w:val="0"/>
                <w:sz w:val="20"/>
              </w:rPr>
            </w:pPr>
          </w:p>
        </w:tc>
        <w:tc>
          <w:tcPr>
            <w:tcW w:w="787"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context.name</w:t>
            </w:r>
          </w:p>
        </w:tc>
        <w:tc>
          <w:tcPr>
            <w:tcW w:w="1227"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125" w:type="pct"/>
            <w:tcBorders>
              <w:top w:val="single" w:sz="4" w:space="0" w:color="auto"/>
              <w:left w:val="nil"/>
              <w:bottom w:val="single" w:sz="4" w:space="0" w:color="auto"/>
              <w:right w:val="single" w:sz="4" w:space="0" w:color="auto"/>
            </w:tcBorders>
            <w:shd w:val="clear" w:color="auto" w:fill="auto"/>
            <w:noWrap/>
            <w:vAlign w:val="center"/>
            <w:hideMark/>
          </w:tcPr>
          <w:p w:rsidR="00FD49B0" w:rsidRPr="009C14DA"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上下文类型名称</w:t>
            </w:r>
          </w:p>
        </w:tc>
      </w:tr>
      <w:tr w:rsidR="00FD49B0" w:rsidRPr="009C14DA" w:rsidTr="00FD49B0">
        <w:trPr>
          <w:trHeight w:val="255"/>
        </w:trPr>
        <w:tc>
          <w:tcPr>
            <w:tcW w:w="861" w:type="pct"/>
            <w:vMerge/>
            <w:tcBorders>
              <w:top w:val="single" w:sz="4" w:space="0" w:color="auto"/>
              <w:left w:val="single" w:sz="4" w:space="0" w:color="auto"/>
              <w:bottom w:val="single" w:sz="4" w:space="0" w:color="auto"/>
              <w:right w:val="single" w:sz="4" w:space="0" w:color="auto"/>
            </w:tcBorders>
            <w:vAlign w:val="center"/>
            <w:hideMark/>
          </w:tcPr>
          <w:p w:rsidR="00FD49B0" w:rsidRDefault="00FD49B0" w:rsidP="00F812F1">
            <w:pPr>
              <w:widowControl/>
              <w:jc w:val="center"/>
              <w:rPr>
                <w:rFonts w:asciiTheme="minorHAnsi" w:hAnsiTheme="minorHAnsi" w:cstheme="minorHAnsi"/>
                <w:b/>
                <w:bCs/>
                <w:kern w:val="0"/>
                <w:sz w:val="20"/>
              </w:rPr>
            </w:pPr>
          </w:p>
        </w:tc>
        <w:tc>
          <w:tcPr>
            <w:tcW w:w="787"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context.index</w:t>
            </w:r>
            <w:proofErr w:type="spellEnd"/>
          </w:p>
        </w:tc>
        <w:tc>
          <w:tcPr>
            <w:tcW w:w="1227"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125" w:type="pct"/>
            <w:tcBorders>
              <w:top w:val="single" w:sz="4" w:space="0" w:color="auto"/>
              <w:left w:val="nil"/>
              <w:bottom w:val="single" w:sz="4" w:space="0" w:color="auto"/>
              <w:right w:val="single" w:sz="4" w:space="0" w:color="auto"/>
            </w:tcBorders>
            <w:shd w:val="clear" w:color="auto" w:fill="auto"/>
            <w:noWrap/>
            <w:vAlign w:val="center"/>
            <w:hideMark/>
          </w:tcPr>
          <w:p w:rsidR="00FD49B0" w:rsidRDefault="00FD49B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上下文的索引方式</w:t>
            </w:r>
          </w:p>
        </w:tc>
      </w:tr>
    </w:tbl>
    <w:p w:rsidR="00DD55FD" w:rsidRDefault="00DD55FD" w:rsidP="00DD55FD">
      <w:pPr>
        <w:pStyle w:val="a4"/>
        <w:rPr>
          <w:rFonts w:asciiTheme="minorHAnsi" w:hAnsiTheme="minorHAnsi" w:cstheme="minorHAnsi"/>
        </w:rPr>
      </w:pPr>
    </w:p>
    <w:p w:rsidR="00260B1B" w:rsidRPr="00260B1B" w:rsidRDefault="00260B1B" w:rsidP="00260B1B">
      <w:pPr>
        <w:pStyle w:val="30"/>
        <w:numPr>
          <w:ilvl w:val="2"/>
          <w:numId w:val="14"/>
        </w:numPr>
        <w:rPr>
          <w:rFonts w:asciiTheme="minorHAnsi" w:hAnsiTheme="minorHAnsi" w:cstheme="minorHAnsi"/>
          <w:sz w:val="24"/>
          <w:szCs w:val="24"/>
        </w:rPr>
      </w:pPr>
      <w:bookmarkStart w:id="100" w:name="_Toc399485713"/>
      <w:r w:rsidRPr="00260B1B">
        <w:rPr>
          <w:rFonts w:asciiTheme="minorHAnsi" w:hAnsiTheme="minorHAnsi" w:cstheme="minorHAnsi" w:hint="eastAsia"/>
          <w:sz w:val="24"/>
          <w:szCs w:val="24"/>
        </w:rPr>
        <w:t>删除上下文</w:t>
      </w:r>
      <w:bookmarkEnd w:id="100"/>
    </w:p>
    <w:tbl>
      <w:tblPr>
        <w:tblW w:w="5000" w:type="pct"/>
        <w:tblLook w:val="04A0"/>
      </w:tblPr>
      <w:tblGrid>
        <w:gridCol w:w="1495"/>
        <w:gridCol w:w="1263"/>
        <w:gridCol w:w="2117"/>
        <w:gridCol w:w="3647"/>
      </w:tblGrid>
      <w:tr w:rsidR="00260B1B" w:rsidRPr="009C14DA" w:rsidTr="00F812F1">
        <w:trPr>
          <w:trHeight w:val="255"/>
        </w:trPr>
        <w:tc>
          <w:tcPr>
            <w:tcW w:w="8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0B1B" w:rsidRPr="009C14DA" w:rsidRDefault="00260B1B"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260B1B" w:rsidRPr="009C14DA" w:rsidRDefault="00260B1B" w:rsidP="00260B1B">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delete_context</w:t>
            </w:r>
            <w:proofErr w:type="spellEnd"/>
          </w:p>
        </w:tc>
      </w:tr>
      <w:tr w:rsidR="00260B1B" w:rsidRPr="009C14DA" w:rsidTr="00260B1B">
        <w:trPr>
          <w:trHeight w:val="255"/>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rsidR="00260B1B" w:rsidRPr="009C14DA" w:rsidRDefault="00260B1B"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123" w:type="pct"/>
            <w:gridSpan w:val="3"/>
            <w:tcBorders>
              <w:top w:val="single" w:sz="4" w:space="0" w:color="auto"/>
              <w:left w:val="nil"/>
              <w:bottom w:val="single" w:sz="4" w:space="0" w:color="auto"/>
              <w:right w:val="single" w:sz="4" w:space="0" w:color="000000"/>
            </w:tcBorders>
            <w:shd w:val="clear" w:color="auto" w:fill="auto"/>
            <w:noWrap/>
            <w:vAlign w:val="center"/>
            <w:hideMark/>
          </w:tcPr>
          <w:p w:rsidR="00260B1B"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删除一个上下文</w:t>
            </w:r>
          </w:p>
          <w:p w:rsidR="00260B1B" w:rsidRPr="009C14DA" w:rsidRDefault="00260B1B" w:rsidP="00260B1B">
            <w:pPr>
              <w:widowControl/>
              <w:jc w:val="left"/>
              <w:rPr>
                <w:rFonts w:asciiTheme="minorHAnsi" w:hAnsiTheme="minorHAnsi" w:cstheme="minorHAnsi"/>
                <w:kern w:val="0"/>
                <w:sz w:val="20"/>
              </w:rPr>
            </w:pPr>
            <w:r>
              <w:rPr>
                <w:rFonts w:asciiTheme="minorHAnsi" w:hAnsiTheme="minorHAnsi" w:cstheme="minorHAnsi" w:hint="eastAsia"/>
                <w:kern w:val="0"/>
                <w:sz w:val="20"/>
              </w:rPr>
              <w:t>如果</w:t>
            </w:r>
            <w:r>
              <w:rPr>
                <w:rFonts w:asciiTheme="minorHAnsi" w:hAnsiTheme="minorHAnsi" w:cstheme="minorHAnsi" w:hint="eastAsia"/>
                <w:kern w:val="0"/>
                <w:sz w:val="20"/>
              </w:rPr>
              <w:t>name</w:t>
            </w:r>
            <w:r>
              <w:rPr>
                <w:rFonts w:asciiTheme="minorHAnsi" w:hAnsiTheme="minorHAnsi" w:cstheme="minorHAnsi" w:hint="eastAsia"/>
                <w:kern w:val="0"/>
                <w:sz w:val="20"/>
              </w:rPr>
              <w:t>指定的上下文存在，删除后返回成功，否则返回失败</w:t>
            </w:r>
          </w:p>
        </w:tc>
      </w:tr>
      <w:tr w:rsidR="00260B1B" w:rsidRPr="009C14DA" w:rsidTr="00260B1B">
        <w:trPr>
          <w:trHeight w:val="255"/>
        </w:trPr>
        <w:tc>
          <w:tcPr>
            <w:tcW w:w="87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0B1B" w:rsidRPr="009C14DA" w:rsidRDefault="00260B1B"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741"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242"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140"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260B1B" w:rsidRPr="009C14DA" w:rsidTr="00260B1B">
        <w:trPr>
          <w:trHeight w:val="255"/>
        </w:trPr>
        <w:tc>
          <w:tcPr>
            <w:tcW w:w="877" w:type="pct"/>
            <w:vMerge/>
            <w:tcBorders>
              <w:top w:val="single" w:sz="4" w:space="0" w:color="auto"/>
              <w:left w:val="single" w:sz="4" w:space="0" w:color="auto"/>
              <w:bottom w:val="single" w:sz="4" w:space="0" w:color="auto"/>
              <w:right w:val="single" w:sz="4" w:space="0" w:color="auto"/>
            </w:tcBorders>
            <w:vAlign w:val="center"/>
            <w:hideMark/>
          </w:tcPr>
          <w:p w:rsidR="00260B1B" w:rsidRPr="009C14DA" w:rsidRDefault="00260B1B" w:rsidP="00F812F1">
            <w:pPr>
              <w:widowControl/>
              <w:jc w:val="left"/>
              <w:rPr>
                <w:rFonts w:asciiTheme="minorHAnsi" w:hAnsiTheme="minorHAnsi" w:cstheme="minorHAnsi"/>
                <w:b/>
                <w:bCs/>
                <w:kern w:val="0"/>
                <w:sz w:val="20"/>
              </w:rPr>
            </w:pPr>
          </w:p>
        </w:tc>
        <w:tc>
          <w:tcPr>
            <w:tcW w:w="741"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242"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140"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上下文类型名称</w:t>
            </w:r>
          </w:p>
        </w:tc>
      </w:tr>
      <w:tr w:rsidR="00260B1B" w:rsidRPr="009C14DA" w:rsidTr="00260B1B">
        <w:trPr>
          <w:trHeight w:val="255"/>
        </w:trPr>
        <w:tc>
          <w:tcPr>
            <w:tcW w:w="877" w:type="pct"/>
            <w:tcBorders>
              <w:top w:val="single" w:sz="4" w:space="0" w:color="auto"/>
              <w:left w:val="single" w:sz="4" w:space="0" w:color="auto"/>
              <w:bottom w:val="single" w:sz="4" w:space="0" w:color="auto"/>
              <w:right w:val="single" w:sz="4" w:space="0" w:color="auto"/>
            </w:tcBorders>
            <w:vAlign w:val="center"/>
            <w:hideMark/>
          </w:tcPr>
          <w:p w:rsidR="00260B1B" w:rsidRPr="009C14DA" w:rsidRDefault="00260B1B"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741"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242"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140" w:type="pct"/>
            <w:tcBorders>
              <w:top w:val="nil"/>
              <w:left w:val="nil"/>
              <w:bottom w:val="single" w:sz="4" w:space="0" w:color="auto"/>
              <w:right w:val="single" w:sz="4" w:space="0" w:color="auto"/>
            </w:tcBorders>
            <w:shd w:val="clear" w:color="auto" w:fill="auto"/>
            <w:noWrap/>
            <w:vAlign w:val="center"/>
            <w:hideMark/>
          </w:tcPr>
          <w:p w:rsidR="00260B1B" w:rsidRPr="009C14DA" w:rsidRDefault="00260B1B"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删除成功或失败</w:t>
            </w:r>
          </w:p>
        </w:tc>
      </w:tr>
    </w:tbl>
    <w:p w:rsidR="00260B1B" w:rsidRPr="00DD55FD" w:rsidRDefault="00260B1B" w:rsidP="00DD55FD">
      <w:pPr>
        <w:pStyle w:val="a4"/>
        <w:rPr>
          <w:rFonts w:asciiTheme="minorHAnsi" w:hAnsiTheme="minorHAnsi" w:cstheme="minorHAnsi"/>
        </w:rPr>
      </w:pPr>
    </w:p>
    <w:p w:rsidR="00C716BA" w:rsidRPr="009C14DA" w:rsidRDefault="00C716BA" w:rsidP="00C716BA">
      <w:pPr>
        <w:pStyle w:val="22"/>
        <w:numPr>
          <w:ilvl w:val="1"/>
          <w:numId w:val="14"/>
        </w:numPr>
        <w:tabs>
          <w:tab w:val="clear" w:pos="360"/>
          <w:tab w:val="num" w:pos="540"/>
        </w:tabs>
        <w:ind w:left="540" w:hanging="540"/>
        <w:rPr>
          <w:rFonts w:asciiTheme="minorHAnsi" w:hAnsiTheme="minorHAnsi" w:cstheme="minorHAnsi"/>
          <w:sz w:val="28"/>
          <w:szCs w:val="28"/>
        </w:rPr>
      </w:pPr>
      <w:bookmarkStart w:id="101" w:name="_Toc399485714"/>
      <w:r w:rsidRPr="009C14DA">
        <w:rPr>
          <w:rFonts w:asciiTheme="minorHAnsi" w:hAnsiTheme="minorHAnsi" w:cstheme="minorHAnsi"/>
          <w:sz w:val="28"/>
          <w:szCs w:val="28"/>
        </w:rPr>
        <w:lastRenderedPageBreak/>
        <w:t>预定义过程</w:t>
      </w:r>
      <w:bookmarkEnd w:id="101"/>
    </w:p>
    <w:p w:rsidR="00C716BA" w:rsidRPr="009C14DA" w:rsidRDefault="00C716BA" w:rsidP="00C716BA">
      <w:pPr>
        <w:pStyle w:val="30"/>
        <w:numPr>
          <w:ilvl w:val="2"/>
          <w:numId w:val="14"/>
        </w:numPr>
        <w:rPr>
          <w:rFonts w:asciiTheme="minorHAnsi" w:hAnsiTheme="minorHAnsi" w:cstheme="minorHAnsi"/>
          <w:sz w:val="24"/>
          <w:szCs w:val="24"/>
        </w:rPr>
      </w:pPr>
      <w:bookmarkStart w:id="102" w:name="_Toc399485715"/>
      <w:r w:rsidRPr="009C14DA">
        <w:rPr>
          <w:rFonts w:asciiTheme="minorHAnsi" w:hAnsiTheme="minorHAnsi" w:cstheme="minorHAnsi"/>
          <w:sz w:val="24"/>
          <w:szCs w:val="24"/>
        </w:rPr>
        <w:t>定义接收消息的</w:t>
      </w:r>
      <w:r w:rsidR="003E5D6A" w:rsidRPr="00B8646F">
        <w:rPr>
          <w:rFonts w:asciiTheme="minorHAnsi" w:hAnsiTheme="minorHAnsi" w:cstheme="minorHAnsi" w:hint="eastAsia"/>
          <w:sz w:val="24"/>
          <w:szCs w:val="24"/>
        </w:rPr>
        <w:t>预定义过程</w:t>
      </w:r>
      <w:bookmarkEnd w:id="102"/>
    </w:p>
    <w:tbl>
      <w:tblPr>
        <w:tblW w:w="5000" w:type="pct"/>
        <w:tblLook w:val="04A0"/>
      </w:tblPr>
      <w:tblGrid>
        <w:gridCol w:w="1314"/>
        <w:gridCol w:w="1805"/>
        <w:gridCol w:w="1936"/>
        <w:gridCol w:w="3467"/>
      </w:tblGrid>
      <w:tr w:rsidR="003F1DF3" w:rsidRPr="009C14DA" w:rsidTr="003F1DF3">
        <w:trPr>
          <w:trHeight w:val="255"/>
        </w:trPr>
        <w:tc>
          <w:tcPr>
            <w:tcW w:w="7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1DF3" w:rsidRPr="009C14DA" w:rsidRDefault="003F1DF3"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3F1DF3" w:rsidRPr="009C14DA" w:rsidRDefault="003F1DF3"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define_default_recv_proc</w:t>
            </w:r>
            <w:proofErr w:type="spellEnd"/>
          </w:p>
        </w:tc>
      </w:tr>
      <w:tr w:rsidR="003F1DF3" w:rsidRPr="009C14DA" w:rsidTr="003F1DF3">
        <w:trPr>
          <w:trHeight w:val="255"/>
        </w:trPr>
        <w:tc>
          <w:tcPr>
            <w:tcW w:w="771" w:type="pct"/>
            <w:tcBorders>
              <w:top w:val="nil"/>
              <w:left w:val="single" w:sz="4" w:space="0" w:color="auto"/>
              <w:bottom w:val="single" w:sz="4" w:space="0" w:color="auto"/>
              <w:right w:val="single" w:sz="4" w:space="0" w:color="auto"/>
            </w:tcBorders>
            <w:shd w:val="clear" w:color="auto" w:fill="auto"/>
            <w:noWrap/>
            <w:vAlign w:val="center"/>
            <w:hideMark/>
          </w:tcPr>
          <w:p w:rsidR="003F1DF3" w:rsidRPr="009C14DA" w:rsidRDefault="003F1DF3"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3F1DF3" w:rsidRPr="009C14DA" w:rsidRDefault="003F1DF3" w:rsidP="003F1DF3">
            <w:pPr>
              <w:widowControl/>
              <w:jc w:val="left"/>
              <w:rPr>
                <w:rFonts w:asciiTheme="minorHAnsi" w:hAnsiTheme="minorHAnsi" w:cstheme="minorHAnsi"/>
                <w:kern w:val="0"/>
                <w:sz w:val="20"/>
              </w:rPr>
            </w:pPr>
            <w:r>
              <w:rPr>
                <w:rFonts w:asciiTheme="minorHAnsi" w:hAnsiTheme="minorHAnsi" w:cstheme="minorHAnsi" w:hint="eastAsia"/>
                <w:kern w:val="0"/>
                <w:sz w:val="20"/>
              </w:rPr>
              <w:t>定义接收消息的预定</w:t>
            </w:r>
            <w:proofErr w:type="gramStart"/>
            <w:r>
              <w:rPr>
                <w:rFonts w:asciiTheme="minorHAnsi" w:hAnsiTheme="minorHAnsi" w:cstheme="minorHAnsi" w:hint="eastAsia"/>
                <w:kern w:val="0"/>
                <w:sz w:val="20"/>
              </w:rPr>
              <w:t>义过程</w:t>
            </w:r>
            <w:proofErr w:type="gramEnd"/>
          </w:p>
        </w:tc>
      </w:tr>
      <w:tr w:rsidR="003F1DF3" w:rsidRPr="009C14DA" w:rsidTr="003F1DF3">
        <w:trPr>
          <w:trHeight w:val="255"/>
        </w:trPr>
        <w:tc>
          <w:tcPr>
            <w:tcW w:w="771" w:type="pct"/>
            <w:vMerge w:val="restart"/>
            <w:tcBorders>
              <w:top w:val="single" w:sz="4" w:space="0" w:color="auto"/>
              <w:left w:val="single" w:sz="4" w:space="0" w:color="auto"/>
              <w:right w:val="single" w:sz="4" w:space="0" w:color="auto"/>
            </w:tcBorders>
            <w:shd w:val="clear" w:color="auto" w:fill="auto"/>
            <w:vAlign w:val="center"/>
            <w:hideMark/>
          </w:tcPr>
          <w:p w:rsidR="003F1DF3" w:rsidRPr="009C14DA" w:rsidRDefault="003F1DF3"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1059"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136"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3F1DF3" w:rsidRPr="009C14DA"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136"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名称</w:t>
            </w:r>
          </w:p>
        </w:tc>
      </w:tr>
      <w:tr w:rsidR="003F1DF3" w:rsidRPr="003F1DF3"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feature</w:t>
            </w:r>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复合型</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的消息特征</w:t>
            </w:r>
          </w:p>
        </w:tc>
      </w:tr>
      <w:tr w:rsidR="003F1DF3" w:rsidRPr="003F1DF3"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feature.protocol</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接收消息的协议</w:t>
            </w:r>
          </w:p>
        </w:tc>
      </w:tr>
      <w:tr w:rsidR="003F1DF3" w:rsidRPr="003F1DF3"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feature.interface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接收消息的接口</w:t>
            </w:r>
          </w:p>
        </w:tc>
      </w:tr>
      <w:tr w:rsidR="003F1DF3" w:rsidRPr="003F1DF3"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feature.direction</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接收消息的方向</w:t>
            </w:r>
          </w:p>
        </w:tc>
      </w:tr>
      <w:tr w:rsidR="003F1DF3" w:rsidRPr="003F1DF3"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feature.message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接收消息的名称</w:t>
            </w:r>
          </w:p>
        </w:tc>
      </w:tr>
      <w:tr w:rsidR="003F1DF3" w:rsidRPr="003F1DF3" w:rsidTr="003F1DF3">
        <w:trPr>
          <w:trHeight w:val="255"/>
        </w:trPr>
        <w:tc>
          <w:tcPr>
            <w:tcW w:w="771" w:type="pct"/>
            <w:vMerge/>
            <w:tcBorders>
              <w:left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feature.parameters</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3F1DF3">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3F1DF3">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接收消息的参数特征</w:t>
            </w:r>
          </w:p>
        </w:tc>
      </w:tr>
      <w:tr w:rsidR="003F1DF3" w:rsidRPr="003F1DF3" w:rsidTr="003F1DF3">
        <w:trPr>
          <w:trHeight w:val="255"/>
        </w:trPr>
        <w:tc>
          <w:tcPr>
            <w:tcW w:w="771" w:type="pct"/>
            <w:vMerge/>
            <w:tcBorders>
              <w:left w:val="single" w:sz="4" w:space="0" w:color="auto"/>
              <w:bottom w:val="single" w:sz="4" w:space="0" w:color="auto"/>
              <w:right w:val="single" w:sz="4" w:space="0" w:color="auto"/>
            </w:tcBorders>
            <w:vAlign w:val="center"/>
            <w:hideMark/>
          </w:tcPr>
          <w:p w:rsidR="003F1DF3" w:rsidRPr="009C14DA" w:rsidRDefault="003F1DF3"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procedure</w:t>
            </w:r>
          </w:p>
        </w:tc>
        <w:tc>
          <w:tcPr>
            <w:tcW w:w="1136"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对应的处理过程</w:t>
            </w:r>
          </w:p>
        </w:tc>
      </w:tr>
      <w:tr w:rsidR="003F1DF3" w:rsidRPr="009C14DA" w:rsidTr="003F1DF3">
        <w:trPr>
          <w:trHeight w:val="255"/>
        </w:trPr>
        <w:tc>
          <w:tcPr>
            <w:tcW w:w="771" w:type="pct"/>
            <w:tcBorders>
              <w:top w:val="single" w:sz="4" w:space="0" w:color="auto"/>
              <w:left w:val="single" w:sz="4" w:space="0" w:color="auto"/>
              <w:bottom w:val="single" w:sz="4" w:space="0" w:color="auto"/>
              <w:right w:val="single" w:sz="4" w:space="0" w:color="auto"/>
            </w:tcBorders>
            <w:vAlign w:val="center"/>
            <w:hideMark/>
          </w:tcPr>
          <w:p w:rsidR="003F1DF3" w:rsidRPr="009C14DA" w:rsidRDefault="003F1DF3"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1059"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136" w:type="pct"/>
            <w:tcBorders>
              <w:top w:val="nil"/>
              <w:left w:val="nil"/>
              <w:bottom w:val="single" w:sz="4" w:space="0" w:color="auto"/>
              <w:right w:val="single" w:sz="4" w:space="0" w:color="auto"/>
            </w:tcBorders>
            <w:shd w:val="clear" w:color="auto" w:fill="auto"/>
            <w:noWrap/>
            <w:vAlign w:val="center"/>
            <w:hideMark/>
          </w:tcPr>
          <w:p w:rsidR="003F1DF3" w:rsidRPr="009C14DA" w:rsidRDefault="003F1DF3"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034" w:type="pct"/>
            <w:tcBorders>
              <w:top w:val="nil"/>
              <w:left w:val="nil"/>
              <w:bottom w:val="single" w:sz="4" w:space="0" w:color="auto"/>
              <w:right w:val="single" w:sz="4" w:space="0" w:color="auto"/>
            </w:tcBorders>
            <w:shd w:val="clear" w:color="auto" w:fill="auto"/>
            <w:noWrap/>
            <w:vAlign w:val="center"/>
            <w:hideMark/>
          </w:tcPr>
          <w:p w:rsidR="003F1DF3" w:rsidRPr="009C14DA" w:rsidRDefault="00D03CE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定义</w:t>
            </w:r>
            <w:r w:rsidR="003F1DF3">
              <w:rPr>
                <w:rFonts w:asciiTheme="minorHAnsi" w:hAnsiTheme="minorHAnsi" w:cstheme="minorHAnsi" w:hint="eastAsia"/>
                <w:kern w:val="0"/>
                <w:sz w:val="20"/>
              </w:rPr>
              <w:t>成功或失败</w:t>
            </w:r>
          </w:p>
        </w:tc>
      </w:tr>
    </w:tbl>
    <w:p w:rsidR="009C14DA" w:rsidRPr="009C14DA" w:rsidRDefault="009C14DA" w:rsidP="009C14DA">
      <w:pPr>
        <w:pStyle w:val="a4"/>
        <w:rPr>
          <w:rFonts w:asciiTheme="minorHAnsi" w:hAnsiTheme="minorHAnsi" w:cstheme="minorHAnsi"/>
        </w:rPr>
      </w:pPr>
    </w:p>
    <w:p w:rsidR="00C716BA" w:rsidRPr="009C14DA" w:rsidRDefault="00C716BA" w:rsidP="00C716BA">
      <w:pPr>
        <w:pStyle w:val="30"/>
        <w:numPr>
          <w:ilvl w:val="2"/>
          <w:numId w:val="14"/>
        </w:numPr>
        <w:rPr>
          <w:rFonts w:asciiTheme="minorHAnsi" w:hAnsiTheme="minorHAnsi" w:cstheme="minorHAnsi"/>
          <w:sz w:val="24"/>
          <w:szCs w:val="24"/>
        </w:rPr>
      </w:pPr>
      <w:bookmarkStart w:id="103" w:name="_Toc399485716"/>
      <w:r w:rsidRPr="009C14DA">
        <w:rPr>
          <w:rFonts w:asciiTheme="minorHAnsi" w:hAnsiTheme="minorHAnsi" w:cstheme="minorHAnsi"/>
          <w:sz w:val="24"/>
          <w:szCs w:val="24"/>
        </w:rPr>
        <w:t>定义发送消息的</w:t>
      </w:r>
      <w:r w:rsidR="003E5D6A" w:rsidRPr="00B8646F">
        <w:rPr>
          <w:rFonts w:asciiTheme="minorHAnsi" w:hAnsiTheme="minorHAnsi" w:cstheme="minorHAnsi" w:hint="eastAsia"/>
          <w:sz w:val="24"/>
          <w:szCs w:val="24"/>
        </w:rPr>
        <w:t>预定义过程</w:t>
      </w:r>
      <w:bookmarkEnd w:id="103"/>
    </w:p>
    <w:tbl>
      <w:tblPr>
        <w:tblW w:w="5000" w:type="pct"/>
        <w:tblLook w:val="04A0"/>
      </w:tblPr>
      <w:tblGrid>
        <w:gridCol w:w="1314"/>
        <w:gridCol w:w="1805"/>
        <w:gridCol w:w="1936"/>
        <w:gridCol w:w="3467"/>
      </w:tblGrid>
      <w:tr w:rsidR="007A531E"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7A531E" w:rsidRPr="009C14DA" w:rsidRDefault="007A531E" w:rsidP="007A531E">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define_default_send_proc</w:t>
            </w:r>
            <w:proofErr w:type="spellEnd"/>
          </w:p>
        </w:tc>
      </w:tr>
      <w:tr w:rsidR="007A531E" w:rsidRPr="009C14DA" w:rsidTr="00F812F1">
        <w:trPr>
          <w:trHeight w:val="255"/>
        </w:trPr>
        <w:tc>
          <w:tcPr>
            <w:tcW w:w="771" w:type="pct"/>
            <w:tcBorders>
              <w:top w:val="nil"/>
              <w:left w:val="single" w:sz="4" w:space="0" w:color="auto"/>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7A531E" w:rsidRPr="009C14DA" w:rsidRDefault="007A531E" w:rsidP="007A531E">
            <w:pPr>
              <w:widowControl/>
              <w:jc w:val="left"/>
              <w:rPr>
                <w:rFonts w:asciiTheme="minorHAnsi" w:hAnsiTheme="minorHAnsi" w:cstheme="minorHAnsi"/>
                <w:kern w:val="0"/>
                <w:sz w:val="20"/>
              </w:rPr>
            </w:pPr>
            <w:r>
              <w:rPr>
                <w:rFonts w:asciiTheme="minorHAnsi" w:hAnsiTheme="minorHAnsi" w:cstheme="minorHAnsi" w:hint="eastAsia"/>
                <w:kern w:val="0"/>
                <w:sz w:val="20"/>
              </w:rPr>
              <w:t>定义发送消息的预定</w:t>
            </w:r>
            <w:proofErr w:type="gramStart"/>
            <w:r>
              <w:rPr>
                <w:rFonts w:asciiTheme="minorHAnsi" w:hAnsiTheme="minorHAnsi" w:cstheme="minorHAnsi" w:hint="eastAsia"/>
                <w:kern w:val="0"/>
                <w:sz w:val="20"/>
              </w:rPr>
              <w:t>义过程</w:t>
            </w:r>
            <w:proofErr w:type="gramEnd"/>
          </w:p>
        </w:tc>
      </w:tr>
      <w:tr w:rsidR="007A531E" w:rsidRPr="009C14DA" w:rsidTr="00F812F1">
        <w:trPr>
          <w:trHeight w:val="255"/>
        </w:trPr>
        <w:tc>
          <w:tcPr>
            <w:tcW w:w="771" w:type="pct"/>
            <w:vMerge w:val="restart"/>
            <w:tcBorders>
              <w:top w:val="single" w:sz="4" w:space="0" w:color="auto"/>
              <w:left w:val="single" w:sz="4" w:space="0" w:color="auto"/>
              <w:right w:val="single" w:sz="4" w:space="0" w:color="auto"/>
            </w:tcBorders>
            <w:shd w:val="clear" w:color="auto" w:fill="auto"/>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1059"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7A531E" w:rsidRPr="009C14DA"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名称</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feature</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复合型</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的消息特征</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feature.protocol</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360D9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7A531E">
              <w:rPr>
                <w:rFonts w:asciiTheme="minorHAnsi" w:hAnsiTheme="minorHAnsi" w:cstheme="minorHAnsi" w:hint="eastAsia"/>
                <w:kern w:val="0"/>
                <w:sz w:val="20"/>
              </w:rPr>
              <w:t>消息的协议</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feature.interface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360D9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7A531E">
              <w:rPr>
                <w:rFonts w:asciiTheme="minorHAnsi" w:hAnsiTheme="minorHAnsi" w:cstheme="minorHAnsi" w:hint="eastAsia"/>
                <w:kern w:val="0"/>
                <w:sz w:val="20"/>
              </w:rPr>
              <w:t>消息的接口</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feature.direction</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360D9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7A531E">
              <w:rPr>
                <w:rFonts w:asciiTheme="minorHAnsi" w:hAnsiTheme="minorHAnsi" w:cstheme="minorHAnsi" w:hint="eastAsia"/>
                <w:kern w:val="0"/>
                <w:sz w:val="20"/>
              </w:rPr>
              <w:t>消息的方向</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feature.message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360D9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7A531E">
              <w:rPr>
                <w:rFonts w:asciiTheme="minorHAnsi" w:hAnsiTheme="minorHAnsi" w:cstheme="minorHAnsi" w:hint="eastAsia"/>
                <w:kern w:val="0"/>
                <w:sz w:val="20"/>
              </w:rPr>
              <w:t>消息的名称</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feature.parameters</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360D90"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7A531E">
              <w:rPr>
                <w:rFonts w:asciiTheme="minorHAnsi" w:hAnsiTheme="minorHAnsi" w:cstheme="minorHAnsi" w:hint="eastAsia"/>
                <w:kern w:val="0"/>
                <w:sz w:val="20"/>
              </w:rPr>
              <w:t>消息的参数特征</w:t>
            </w:r>
          </w:p>
        </w:tc>
      </w:tr>
      <w:tr w:rsidR="007A531E" w:rsidRPr="003F1DF3" w:rsidTr="00F812F1">
        <w:trPr>
          <w:trHeight w:val="255"/>
        </w:trPr>
        <w:tc>
          <w:tcPr>
            <w:tcW w:w="771" w:type="pct"/>
            <w:vMerge/>
            <w:tcBorders>
              <w:left w:val="single" w:sz="4" w:space="0" w:color="auto"/>
              <w:bottom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procedure</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对应的处理过程</w:t>
            </w:r>
          </w:p>
        </w:tc>
      </w:tr>
      <w:tr w:rsidR="007A531E"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vAlign w:val="center"/>
            <w:hideMark/>
          </w:tcPr>
          <w:p w:rsidR="007A531E" w:rsidRPr="009C14DA" w:rsidRDefault="007A531E"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1059"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定义成功或失败</w:t>
            </w:r>
          </w:p>
        </w:tc>
      </w:tr>
    </w:tbl>
    <w:p w:rsidR="009C14DA" w:rsidRDefault="009C14DA" w:rsidP="009C14DA">
      <w:pPr>
        <w:pStyle w:val="a4"/>
        <w:rPr>
          <w:rFonts w:asciiTheme="minorHAnsi" w:hAnsiTheme="minorHAnsi" w:cstheme="minorHAnsi"/>
        </w:rPr>
      </w:pPr>
    </w:p>
    <w:p w:rsidR="003E5D6A" w:rsidRDefault="003E5D6A" w:rsidP="003E5D6A">
      <w:pPr>
        <w:pStyle w:val="30"/>
        <w:numPr>
          <w:ilvl w:val="2"/>
          <w:numId w:val="14"/>
        </w:numPr>
        <w:rPr>
          <w:rFonts w:asciiTheme="minorHAnsi" w:hAnsiTheme="minorHAnsi" w:cstheme="minorHAnsi"/>
          <w:sz w:val="24"/>
          <w:szCs w:val="24"/>
        </w:rPr>
      </w:pPr>
      <w:bookmarkStart w:id="104" w:name="_Toc399485717"/>
      <w:r w:rsidRPr="003E5D6A">
        <w:rPr>
          <w:rFonts w:asciiTheme="minorHAnsi" w:hAnsiTheme="minorHAnsi" w:cstheme="minorHAnsi" w:hint="eastAsia"/>
          <w:sz w:val="24"/>
          <w:szCs w:val="24"/>
        </w:rPr>
        <w:t>删除接收消息的</w:t>
      </w:r>
      <w:r w:rsidRPr="00B8646F">
        <w:rPr>
          <w:rFonts w:asciiTheme="minorHAnsi" w:hAnsiTheme="minorHAnsi" w:cstheme="minorHAnsi" w:hint="eastAsia"/>
          <w:sz w:val="24"/>
          <w:szCs w:val="24"/>
        </w:rPr>
        <w:t>预定义过程</w:t>
      </w:r>
      <w:bookmarkEnd w:id="104"/>
    </w:p>
    <w:tbl>
      <w:tblPr>
        <w:tblW w:w="5000" w:type="pct"/>
        <w:tblLook w:val="04A0"/>
      </w:tblPr>
      <w:tblGrid>
        <w:gridCol w:w="1314"/>
        <w:gridCol w:w="1805"/>
        <w:gridCol w:w="1936"/>
        <w:gridCol w:w="3467"/>
      </w:tblGrid>
      <w:tr w:rsidR="007A531E"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delete_default_recv_proc</w:t>
            </w:r>
            <w:proofErr w:type="spellEnd"/>
          </w:p>
        </w:tc>
      </w:tr>
      <w:tr w:rsidR="007A531E" w:rsidRPr="009C14DA" w:rsidTr="00F812F1">
        <w:trPr>
          <w:trHeight w:val="255"/>
        </w:trPr>
        <w:tc>
          <w:tcPr>
            <w:tcW w:w="771" w:type="pct"/>
            <w:tcBorders>
              <w:top w:val="nil"/>
              <w:left w:val="single" w:sz="4" w:space="0" w:color="auto"/>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7A531E"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删除</w:t>
            </w:r>
            <w:r w:rsidR="007A531E">
              <w:rPr>
                <w:rFonts w:asciiTheme="minorHAnsi" w:hAnsiTheme="minorHAnsi" w:cstheme="minorHAnsi" w:hint="eastAsia"/>
                <w:kern w:val="0"/>
                <w:sz w:val="20"/>
              </w:rPr>
              <w:t>接收消息的预定义过程</w:t>
            </w:r>
          </w:p>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可以根据名称或特征来删除，二者二选</w:t>
            </w:r>
            <w:proofErr w:type="gramStart"/>
            <w:r>
              <w:rPr>
                <w:rFonts w:asciiTheme="minorHAnsi" w:hAnsiTheme="minorHAnsi" w:cstheme="minorHAnsi" w:hint="eastAsia"/>
                <w:kern w:val="0"/>
                <w:sz w:val="20"/>
              </w:rPr>
              <w:t>一</w:t>
            </w:r>
            <w:proofErr w:type="gramEnd"/>
          </w:p>
        </w:tc>
      </w:tr>
      <w:tr w:rsidR="007A531E" w:rsidRPr="009C14DA" w:rsidTr="00F812F1">
        <w:trPr>
          <w:trHeight w:val="255"/>
        </w:trPr>
        <w:tc>
          <w:tcPr>
            <w:tcW w:w="771" w:type="pct"/>
            <w:vMerge w:val="restart"/>
            <w:tcBorders>
              <w:top w:val="single" w:sz="4" w:space="0" w:color="auto"/>
              <w:left w:val="single" w:sz="4" w:space="0" w:color="auto"/>
              <w:right w:val="single" w:sz="4" w:space="0" w:color="auto"/>
            </w:tcBorders>
            <w:shd w:val="clear" w:color="auto" w:fill="auto"/>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1059"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7A531E" w:rsidRPr="009C14DA"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名称</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feature</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复合型</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的消息特征</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feature.protocol</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接收消息的协议</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feature.interface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接收消息的接口</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feature.direction</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接收消息的方向</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feature.message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接收消息的名称</w:t>
            </w:r>
          </w:p>
        </w:tc>
      </w:tr>
      <w:tr w:rsidR="007A531E" w:rsidRPr="003F1DF3" w:rsidTr="00F812F1">
        <w:trPr>
          <w:trHeight w:val="255"/>
        </w:trPr>
        <w:tc>
          <w:tcPr>
            <w:tcW w:w="771" w:type="pct"/>
            <w:vMerge/>
            <w:tcBorders>
              <w:left w:val="single" w:sz="4" w:space="0" w:color="auto"/>
              <w:right w:val="single" w:sz="4" w:space="0" w:color="auto"/>
            </w:tcBorders>
            <w:vAlign w:val="center"/>
            <w:hideMark/>
          </w:tcPr>
          <w:p w:rsidR="007A531E" w:rsidRPr="009C14DA" w:rsidRDefault="007A531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feature.parameters</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接收消息的参数特征</w:t>
            </w:r>
          </w:p>
        </w:tc>
      </w:tr>
      <w:tr w:rsidR="007A531E"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vAlign w:val="center"/>
            <w:hideMark/>
          </w:tcPr>
          <w:p w:rsidR="007A531E" w:rsidRPr="009C14DA" w:rsidRDefault="007A531E"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1059"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136" w:type="pct"/>
            <w:tcBorders>
              <w:top w:val="nil"/>
              <w:left w:val="nil"/>
              <w:bottom w:val="single" w:sz="4" w:space="0" w:color="auto"/>
              <w:right w:val="single" w:sz="4" w:space="0" w:color="auto"/>
            </w:tcBorders>
            <w:shd w:val="clear" w:color="auto" w:fill="auto"/>
            <w:noWrap/>
            <w:vAlign w:val="center"/>
            <w:hideMark/>
          </w:tcPr>
          <w:p w:rsidR="007A531E" w:rsidRPr="009C14DA" w:rsidRDefault="007A531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034" w:type="pct"/>
            <w:tcBorders>
              <w:top w:val="nil"/>
              <w:left w:val="nil"/>
              <w:bottom w:val="single" w:sz="4" w:space="0" w:color="auto"/>
              <w:right w:val="single" w:sz="4" w:space="0" w:color="auto"/>
            </w:tcBorders>
            <w:shd w:val="clear" w:color="auto" w:fill="auto"/>
            <w:noWrap/>
            <w:vAlign w:val="center"/>
            <w:hideMark/>
          </w:tcPr>
          <w:p w:rsidR="007A531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删除</w:t>
            </w:r>
            <w:r w:rsidR="007A531E">
              <w:rPr>
                <w:rFonts w:asciiTheme="minorHAnsi" w:hAnsiTheme="minorHAnsi" w:cstheme="minorHAnsi" w:hint="eastAsia"/>
                <w:kern w:val="0"/>
                <w:sz w:val="20"/>
              </w:rPr>
              <w:t>成功或失败</w:t>
            </w:r>
          </w:p>
        </w:tc>
      </w:tr>
    </w:tbl>
    <w:p w:rsidR="003E5D6A" w:rsidRDefault="003E5D6A" w:rsidP="003E5D6A">
      <w:pPr>
        <w:pStyle w:val="a4"/>
        <w:rPr>
          <w:rFonts w:asciiTheme="minorHAnsi" w:hAnsiTheme="minorHAnsi" w:cstheme="minorHAnsi"/>
        </w:rPr>
      </w:pPr>
    </w:p>
    <w:p w:rsidR="003E5D6A" w:rsidRDefault="003E5D6A" w:rsidP="003E5D6A">
      <w:pPr>
        <w:pStyle w:val="30"/>
        <w:numPr>
          <w:ilvl w:val="2"/>
          <w:numId w:val="14"/>
        </w:numPr>
        <w:rPr>
          <w:rFonts w:asciiTheme="minorHAnsi" w:hAnsiTheme="minorHAnsi" w:cstheme="minorHAnsi"/>
          <w:sz w:val="24"/>
          <w:szCs w:val="24"/>
        </w:rPr>
      </w:pPr>
      <w:bookmarkStart w:id="105" w:name="_Toc399485718"/>
      <w:r w:rsidRPr="003E5D6A">
        <w:rPr>
          <w:rFonts w:asciiTheme="minorHAnsi" w:hAnsiTheme="minorHAnsi" w:cstheme="minorHAnsi" w:hint="eastAsia"/>
          <w:sz w:val="24"/>
          <w:szCs w:val="24"/>
        </w:rPr>
        <w:t>删除发送消息的</w:t>
      </w:r>
      <w:r w:rsidRPr="00B8646F">
        <w:rPr>
          <w:rFonts w:asciiTheme="minorHAnsi" w:hAnsiTheme="minorHAnsi" w:cstheme="minorHAnsi" w:hint="eastAsia"/>
          <w:sz w:val="24"/>
          <w:szCs w:val="24"/>
        </w:rPr>
        <w:t>预定义过程</w:t>
      </w:r>
      <w:bookmarkEnd w:id="105"/>
    </w:p>
    <w:tbl>
      <w:tblPr>
        <w:tblW w:w="5000" w:type="pct"/>
        <w:tblLook w:val="04A0"/>
      </w:tblPr>
      <w:tblGrid>
        <w:gridCol w:w="1314"/>
        <w:gridCol w:w="1805"/>
        <w:gridCol w:w="1936"/>
        <w:gridCol w:w="3467"/>
      </w:tblGrid>
      <w:tr w:rsidR="009B1486"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486" w:rsidRPr="009C14DA" w:rsidRDefault="009B1486"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B1486" w:rsidRPr="009C14DA" w:rsidRDefault="009B1486" w:rsidP="009B1486">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delete_default_send_proc</w:t>
            </w:r>
            <w:proofErr w:type="spellEnd"/>
          </w:p>
        </w:tc>
      </w:tr>
      <w:tr w:rsidR="009B1486" w:rsidRPr="009C14DA" w:rsidTr="00F812F1">
        <w:trPr>
          <w:trHeight w:val="255"/>
        </w:trPr>
        <w:tc>
          <w:tcPr>
            <w:tcW w:w="771" w:type="pct"/>
            <w:tcBorders>
              <w:top w:val="nil"/>
              <w:left w:val="single" w:sz="4" w:space="0" w:color="auto"/>
              <w:bottom w:val="single" w:sz="4" w:space="0" w:color="auto"/>
              <w:right w:val="single" w:sz="4" w:space="0" w:color="auto"/>
            </w:tcBorders>
            <w:shd w:val="clear" w:color="auto" w:fill="auto"/>
            <w:noWrap/>
            <w:vAlign w:val="center"/>
            <w:hideMark/>
          </w:tcPr>
          <w:p w:rsidR="009B1486" w:rsidRPr="009C14DA" w:rsidRDefault="009B1486"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删除发送消息的预定义过程</w:t>
            </w:r>
          </w:p>
          <w:p w:rsidR="009B1486" w:rsidRPr="009C14DA"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可以根据名称或特征来删除，二者二选</w:t>
            </w:r>
            <w:proofErr w:type="gramStart"/>
            <w:r>
              <w:rPr>
                <w:rFonts w:asciiTheme="minorHAnsi" w:hAnsiTheme="minorHAnsi" w:cstheme="minorHAnsi" w:hint="eastAsia"/>
                <w:kern w:val="0"/>
                <w:sz w:val="20"/>
              </w:rPr>
              <w:t>一</w:t>
            </w:r>
            <w:proofErr w:type="gramEnd"/>
          </w:p>
        </w:tc>
      </w:tr>
      <w:tr w:rsidR="009B1486" w:rsidRPr="009C14DA" w:rsidTr="00F812F1">
        <w:trPr>
          <w:trHeight w:val="255"/>
        </w:trPr>
        <w:tc>
          <w:tcPr>
            <w:tcW w:w="771" w:type="pct"/>
            <w:vMerge w:val="restart"/>
            <w:tcBorders>
              <w:top w:val="single" w:sz="4" w:space="0" w:color="auto"/>
              <w:left w:val="single" w:sz="4" w:space="0" w:color="auto"/>
              <w:right w:val="single" w:sz="4" w:space="0" w:color="auto"/>
            </w:tcBorders>
            <w:shd w:val="clear" w:color="auto" w:fill="auto"/>
            <w:vAlign w:val="center"/>
            <w:hideMark/>
          </w:tcPr>
          <w:p w:rsidR="009B1486" w:rsidRPr="009C14DA" w:rsidRDefault="009B1486"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1059"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136"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9B1486" w:rsidRPr="009C14DA"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136"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名称</w:t>
            </w:r>
          </w:p>
        </w:tc>
      </w:tr>
      <w:tr w:rsidR="009B1486" w:rsidRPr="003F1DF3"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feature</w:t>
            </w:r>
          </w:p>
        </w:tc>
        <w:tc>
          <w:tcPr>
            <w:tcW w:w="1136"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复合型</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的消息特征</w:t>
            </w:r>
          </w:p>
        </w:tc>
      </w:tr>
      <w:tr w:rsidR="009B1486" w:rsidRPr="003F1DF3"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feature.protocol</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9B1486">
              <w:rPr>
                <w:rFonts w:asciiTheme="minorHAnsi" w:hAnsiTheme="minorHAnsi" w:cstheme="minorHAnsi" w:hint="eastAsia"/>
                <w:kern w:val="0"/>
                <w:sz w:val="20"/>
              </w:rPr>
              <w:t>消息的协议</w:t>
            </w:r>
          </w:p>
        </w:tc>
      </w:tr>
      <w:tr w:rsidR="009B1486" w:rsidRPr="003F1DF3"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feature.interface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9B1486">
              <w:rPr>
                <w:rFonts w:asciiTheme="minorHAnsi" w:hAnsiTheme="minorHAnsi" w:cstheme="minorHAnsi" w:hint="eastAsia"/>
                <w:kern w:val="0"/>
                <w:sz w:val="20"/>
              </w:rPr>
              <w:t>消息的接口</w:t>
            </w:r>
          </w:p>
        </w:tc>
      </w:tr>
      <w:tr w:rsidR="009B1486" w:rsidRPr="003F1DF3"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feature.direction</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Default="00D20C3E" w:rsidP="00D20C3E">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9B1486">
              <w:rPr>
                <w:rFonts w:asciiTheme="minorHAnsi" w:hAnsiTheme="minorHAnsi" w:cstheme="minorHAnsi" w:hint="eastAsia"/>
                <w:kern w:val="0"/>
                <w:sz w:val="20"/>
              </w:rPr>
              <w:t>消息的方向</w:t>
            </w:r>
          </w:p>
        </w:tc>
      </w:tr>
      <w:tr w:rsidR="009B1486" w:rsidRPr="003F1DF3"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feature.message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9B1486">
              <w:rPr>
                <w:rFonts w:asciiTheme="minorHAnsi" w:hAnsiTheme="minorHAnsi" w:cstheme="minorHAnsi" w:hint="eastAsia"/>
                <w:kern w:val="0"/>
                <w:sz w:val="20"/>
              </w:rPr>
              <w:t>消息的名称</w:t>
            </w:r>
          </w:p>
        </w:tc>
      </w:tr>
      <w:tr w:rsidR="009B1486" w:rsidRPr="003F1DF3" w:rsidTr="00F812F1">
        <w:trPr>
          <w:trHeight w:val="255"/>
        </w:trPr>
        <w:tc>
          <w:tcPr>
            <w:tcW w:w="771" w:type="pct"/>
            <w:vMerge/>
            <w:tcBorders>
              <w:left w:val="single" w:sz="4" w:space="0" w:color="auto"/>
              <w:right w:val="single" w:sz="4" w:space="0" w:color="auto"/>
            </w:tcBorders>
            <w:vAlign w:val="center"/>
            <w:hideMark/>
          </w:tcPr>
          <w:p w:rsidR="009B1486" w:rsidRPr="009C14DA" w:rsidRDefault="009B1486"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feature.parameters</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9B1486"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w:t>
            </w:r>
            <w:r w:rsidR="009B1486">
              <w:rPr>
                <w:rFonts w:asciiTheme="minorHAnsi" w:hAnsiTheme="minorHAnsi" w:cstheme="minorHAnsi" w:hint="eastAsia"/>
                <w:kern w:val="0"/>
                <w:sz w:val="20"/>
              </w:rPr>
              <w:t>消息的参数特征</w:t>
            </w:r>
          </w:p>
        </w:tc>
      </w:tr>
      <w:tr w:rsidR="009B1486"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vAlign w:val="center"/>
            <w:hideMark/>
          </w:tcPr>
          <w:p w:rsidR="009B1486" w:rsidRPr="009C14DA" w:rsidRDefault="009B1486"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1059"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136" w:type="pct"/>
            <w:tcBorders>
              <w:top w:val="nil"/>
              <w:left w:val="nil"/>
              <w:bottom w:val="single" w:sz="4" w:space="0" w:color="auto"/>
              <w:right w:val="single" w:sz="4" w:space="0" w:color="auto"/>
            </w:tcBorders>
            <w:shd w:val="clear" w:color="auto" w:fill="auto"/>
            <w:noWrap/>
            <w:vAlign w:val="center"/>
            <w:hideMark/>
          </w:tcPr>
          <w:p w:rsidR="009B1486" w:rsidRPr="009C14DA" w:rsidRDefault="009B1486"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034" w:type="pct"/>
            <w:tcBorders>
              <w:top w:val="nil"/>
              <w:left w:val="nil"/>
              <w:bottom w:val="single" w:sz="4" w:space="0" w:color="auto"/>
              <w:right w:val="single" w:sz="4" w:space="0" w:color="auto"/>
            </w:tcBorders>
            <w:shd w:val="clear" w:color="auto" w:fill="auto"/>
            <w:noWrap/>
            <w:vAlign w:val="center"/>
            <w:hideMark/>
          </w:tcPr>
          <w:p w:rsidR="009B1486"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删除</w:t>
            </w:r>
            <w:r w:rsidR="009B1486">
              <w:rPr>
                <w:rFonts w:asciiTheme="minorHAnsi" w:hAnsiTheme="minorHAnsi" w:cstheme="minorHAnsi" w:hint="eastAsia"/>
                <w:kern w:val="0"/>
                <w:sz w:val="20"/>
              </w:rPr>
              <w:t>成功或失败</w:t>
            </w:r>
          </w:p>
        </w:tc>
      </w:tr>
    </w:tbl>
    <w:p w:rsidR="003E5D6A" w:rsidRPr="003E5D6A" w:rsidRDefault="003E5D6A" w:rsidP="003E5D6A">
      <w:pPr>
        <w:pStyle w:val="a4"/>
        <w:rPr>
          <w:rFonts w:asciiTheme="minorHAnsi" w:hAnsiTheme="minorHAnsi" w:cstheme="minorHAnsi"/>
        </w:rPr>
      </w:pPr>
    </w:p>
    <w:p w:rsidR="00B8646F" w:rsidRDefault="00B8646F" w:rsidP="00B8646F">
      <w:pPr>
        <w:pStyle w:val="30"/>
        <w:numPr>
          <w:ilvl w:val="2"/>
          <w:numId w:val="14"/>
        </w:numPr>
        <w:rPr>
          <w:rFonts w:asciiTheme="minorHAnsi" w:hAnsiTheme="minorHAnsi" w:cstheme="minorHAnsi"/>
          <w:sz w:val="24"/>
          <w:szCs w:val="24"/>
        </w:rPr>
      </w:pPr>
      <w:bookmarkStart w:id="106" w:name="_Toc399485719"/>
      <w:r w:rsidRPr="00B8646F">
        <w:rPr>
          <w:rFonts w:asciiTheme="minorHAnsi" w:hAnsiTheme="minorHAnsi" w:cstheme="minorHAnsi" w:hint="eastAsia"/>
          <w:sz w:val="24"/>
          <w:szCs w:val="24"/>
        </w:rPr>
        <w:t>查询</w:t>
      </w:r>
      <w:r w:rsidR="00D20C3E">
        <w:rPr>
          <w:rFonts w:asciiTheme="minorHAnsi" w:hAnsiTheme="minorHAnsi" w:cstheme="minorHAnsi" w:hint="eastAsia"/>
          <w:sz w:val="24"/>
          <w:szCs w:val="24"/>
        </w:rPr>
        <w:t>接收</w:t>
      </w:r>
      <w:r w:rsidR="003E5D6A">
        <w:rPr>
          <w:rFonts w:asciiTheme="minorHAnsi" w:hAnsiTheme="minorHAnsi" w:cstheme="minorHAnsi" w:hint="eastAsia"/>
          <w:sz w:val="24"/>
          <w:szCs w:val="24"/>
        </w:rPr>
        <w:t>消息</w:t>
      </w:r>
      <w:r w:rsidRPr="00B8646F">
        <w:rPr>
          <w:rFonts w:asciiTheme="minorHAnsi" w:hAnsiTheme="minorHAnsi" w:cstheme="minorHAnsi" w:hint="eastAsia"/>
          <w:sz w:val="24"/>
          <w:szCs w:val="24"/>
        </w:rPr>
        <w:t>的预定义过程</w:t>
      </w:r>
      <w:bookmarkEnd w:id="106"/>
    </w:p>
    <w:tbl>
      <w:tblPr>
        <w:tblW w:w="5000" w:type="pct"/>
        <w:tblLook w:val="04A0"/>
      </w:tblPr>
      <w:tblGrid>
        <w:gridCol w:w="1314"/>
        <w:gridCol w:w="1805"/>
        <w:gridCol w:w="1936"/>
        <w:gridCol w:w="3467"/>
      </w:tblGrid>
      <w:tr w:rsidR="00D20C3E"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query_default_recv_proc</w:t>
            </w:r>
            <w:proofErr w:type="spellEnd"/>
          </w:p>
        </w:tc>
      </w:tr>
      <w:tr w:rsidR="00D20C3E" w:rsidRPr="009C14DA" w:rsidTr="00F812F1">
        <w:trPr>
          <w:trHeight w:val="255"/>
        </w:trPr>
        <w:tc>
          <w:tcPr>
            <w:tcW w:w="771" w:type="pct"/>
            <w:tcBorders>
              <w:top w:val="nil"/>
              <w:left w:val="single" w:sz="4" w:space="0" w:color="auto"/>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查询接收消息的预定义过程</w:t>
            </w:r>
          </w:p>
          <w:p w:rsidR="00D20C3E" w:rsidRPr="009C14DA" w:rsidRDefault="00D20C3E" w:rsidP="00D20C3E">
            <w:pPr>
              <w:widowControl/>
              <w:jc w:val="left"/>
              <w:rPr>
                <w:rFonts w:asciiTheme="minorHAnsi" w:hAnsiTheme="minorHAnsi" w:cstheme="minorHAnsi"/>
                <w:kern w:val="0"/>
                <w:sz w:val="20"/>
              </w:rPr>
            </w:pPr>
            <w:r>
              <w:rPr>
                <w:rFonts w:asciiTheme="minorHAnsi" w:hAnsiTheme="minorHAnsi" w:cstheme="minorHAnsi" w:hint="eastAsia"/>
                <w:kern w:val="0"/>
                <w:sz w:val="20"/>
              </w:rPr>
              <w:t>可以根据名称或特征来查询，二者二选</w:t>
            </w:r>
            <w:proofErr w:type="gramStart"/>
            <w:r>
              <w:rPr>
                <w:rFonts w:asciiTheme="minorHAnsi" w:hAnsiTheme="minorHAnsi" w:cstheme="minorHAnsi" w:hint="eastAsia"/>
                <w:kern w:val="0"/>
                <w:sz w:val="20"/>
              </w:rPr>
              <w:t>一</w:t>
            </w:r>
            <w:proofErr w:type="gramEnd"/>
          </w:p>
        </w:tc>
      </w:tr>
      <w:tr w:rsidR="00D20C3E" w:rsidRPr="009C14DA" w:rsidTr="00F812F1">
        <w:trPr>
          <w:trHeight w:val="255"/>
        </w:trPr>
        <w:tc>
          <w:tcPr>
            <w:tcW w:w="771" w:type="pct"/>
            <w:vMerge w:val="restart"/>
            <w:tcBorders>
              <w:top w:val="single" w:sz="4" w:space="0" w:color="auto"/>
              <w:left w:val="single" w:sz="4" w:space="0" w:color="auto"/>
              <w:right w:val="single" w:sz="4" w:space="0" w:color="auto"/>
            </w:tcBorders>
            <w:shd w:val="clear" w:color="auto" w:fill="auto"/>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1059"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136"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D20C3E" w:rsidRPr="009C14DA"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136"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名称</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feature</w:t>
            </w:r>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复合型</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的消息特征</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feature.protocol</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接收消息的协议</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feature.interface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接收消息的接口</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feature.direction</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接收消息的方向</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feature.message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接收消息的名称</w:t>
            </w:r>
          </w:p>
        </w:tc>
      </w:tr>
      <w:tr w:rsidR="00D20C3E" w:rsidRPr="003F1DF3" w:rsidTr="00D20C3E">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feature.parameters</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接收消息的参数特征</w:t>
            </w:r>
          </w:p>
        </w:tc>
      </w:tr>
      <w:tr w:rsidR="00D20C3E" w:rsidRPr="009C14DA" w:rsidTr="00D20C3E">
        <w:trPr>
          <w:trHeight w:val="255"/>
        </w:trPr>
        <w:tc>
          <w:tcPr>
            <w:tcW w:w="771" w:type="pct"/>
            <w:vMerge w:val="restart"/>
            <w:tcBorders>
              <w:top w:val="single" w:sz="4" w:space="0" w:color="auto"/>
              <w:left w:val="single" w:sz="4" w:space="0" w:color="auto"/>
              <w:right w:val="single" w:sz="4" w:space="0" w:color="auto"/>
            </w:tcBorders>
            <w:vAlign w:val="center"/>
            <w:hideMark/>
          </w:tcPr>
          <w:p w:rsidR="00D20C3E" w:rsidRPr="009C14DA" w:rsidRDefault="00D20C3E"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034" w:type="pct"/>
            <w:tcBorders>
              <w:top w:val="single" w:sz="4" w:space="0" w:color="auto"/>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查询成功或失败</w:t>
            </w:r>
          </w:p>
        </w:tc>
      </w:tr>
      <w:tr w:rsidR="00D20C3E" w:rsidRPr="009C14DA" w:rsidTr="00D20C3E">
        <w:trPr>
          <w:trHeight w:val="255"/>
        </w:trPr>
        <w:tc>
          <w:tcPr>
            <w:tcW w:w="771" w:type="pct"/>
            <w:vMerge/>
            <w:tcBorders>
              <w:left w:val="single" w:sz="4" w:space="0" w:color="auto"/>
              <w:bottom w:val="single" w:sz="4" w:space="0" w:color="auto"/>
              <w:right w:val="single" w:sz="4" w:space="0" w:color="auto"/>
            </w:tcBorders>
            <w:vAlign w:val="center"/>
            <w:hideMark/>
          </w:tcPr>
          <w:p w:rsidR="00D20C3E" w:rsidRDefault="00D20C3E" w:rsidP="00F812F1">
            <w:pPr>
              <w:widowControl/>
              <w:jc w:val="center"/>
              <w:rPr>
                <w:rFonts w:asciiTheme="minorHAnsi" w:hAnsiTheme="minorHAnsi" w:cstheme="minorHAnsi"/>
                <w:b/>
                <w:bCs/>
                <w:kern w:val="0"/>
                <w:sz w:val="20"/>
              </w:rPr>
            </w:pP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procedures</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数组，复合型</w:t>
            </w:r>
          </w:p>
        </w:tc>
        <w:tc>
          <w:tcPr>
            <w:tcW w:w="2034" w:type="pct"/>
            <w:tcBorders>
              <w:top w:val="single" w:sz="4" w:space="0" w:color="auto"/>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符合条件的预定</w:t>
            </w:r>
            <w:proofErr w:type="gramStart"/>
            <w:r>
              <w:rPr>
                <w:rFonts w:asciiTheme="minorHAnsi" w:hAnsiTheme="minorHAnsi" w:cstheme="minorHAnsi" w:hint="eastAsia"/>
                <w:kern w:val="0"/>
                <w:sz w:val="20"/>
              </w:rPr>
              <w:t>义过程</w:t>
            </w:r>
            <w:proofErr w:type="gramEnd"/>
          </w:p>
        </w:tc>
      </w:tr>
    </w:tbl>
    <w:p w:rsidR="00B8646F" w:rsidRPr="003E5D6A" w:rsidRDefault="00B8646F" w:rsidP="00B8646F">
      <w:pPr>
        <w:pStyle w:val="a4"/>
        <w:rPr>
          <w:rFonts w:asciiTheme="minorHAnsi" w:hAnsiTheme="minorHAnsi" w:cstheme="minorHAnsi"/>
        </w:rPr>
      </w:pPr>
    </w:p>
    <w:p w:rsidR="003E5D6A" w:rsidRDefault="003E5D6A" w:rsidP="003E5D6A">
      <w:pPr>
        <w:pStyle w:val="30"/>
        <w:numPr>
          <w:ilvl w:val="2"/>
          <w:numId w:val="14"/>
        </w:numPr>
        <w:rPr>
          <w:rFonts w:asciiTheme="minorHAnsi" w:hAnsiTheme="minorHAnsi" w:cstheme="minorHAnsi"/>
          <w:sz w:val="24"/>
          <w:szCs w:val="24"/>
        </w:rPr>
      </w:pPr>
      <w:bookmarkStart w:id="107" w:name="_Toc399485720"/>
      <w:r w:rsidRPr="00B8646F">
        <w:rPr>
          <w:rFonts w:asciiTheme="minorHAnsi" w:hAnsiTheme="minorHAnsi" w:cstheme="minorHAnsi" w:hint="eastAsia"/>
          <w:sz w:val="24"/>
          <w:szCs w:val="24"/>
        </w:rPr>
        <w:lastRenderedPageBreak/>
        <w:t>查询</w:t>
      </w:r>
      <w:r w:rsidR="00D20C3E">
        <w:rPr>
          <w:rFonts w:asciiTheme="minorHAnsi" w:hAnsiTheme="minorHAnsi" w:cstheme="minorHAnsi" w:hint="eastAsia"/>
          <w:sz w:val="24"/>
          <w:szCs w:val="24"/>
        </w:rPr>
        <w:t>发送</w:t>
      </w:r>
      <w:r>
        <w:rPr>
          <w:rFonts w:asciiTheme="minorHAnsi" w:hAnsiTheme="minorHAnsi" w:cstheme="minorHAnsi" w:hint="eastAsia"/>
          <w:sz w:val="24"/>
          <w:szCs w:val="24"/>
        </w:rPr>
        <w:t>消息</w:t>
      </w:r>
      <w:r w:rsidRPr="00B8646F">
        <w:rPr>
          <w:rFonts w:asciiTheme="minorHAnsi" w:hAnsiTheme="minorHAnsi" w:cstheme="minorHAnsi" w:hint="eastAsia"/>
          <w:sz w:val="24"/>
          <w:szCs w:val="24"/>
        </w:rPr>
        <w:t>的预定义过程</w:t>
      </w:r>
      <w:bookmarkEnd w:id="107"/>
    </w:p>
    <w:tbl>
      <w:tblPr>
        <w:tblW w:w="5000" w:type="pct"/>
        <w:tblLook w:val="04A0"/>
      </w:tblPr>
      <w:tblGrid>
        <w:gridCol w:w="1314"/>
        <w:gridCol w:w="1805"/>
        <w:gridCol w:w="1936"/>
        <w:gridCol w:w="3467"/>
      </w:tblGrid>
      <w:tr w:rsidR="00D20C3E" w:rsidRPr="009C14DA" w:rsidTr="00F812F1">
        <w:trPr>
          <w:trHeight w:val="255"/>
        </w:trPr>
        <w:tc>
          <w:tcPr>
            <w:tcW w:w="7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query_default_recv_proc</w:t>
            </w:r>
            <w:proofErr w:type="spellEnd"/>
          </w:p>
        </w:tc>
      </w:tr>
      <w:tr w:rsidR="00D20C3E" w:rsidRPr="009C14DA" w:rsidTr="00F812F1">
        <w:trPr>
          <w:trHeight w:val="255"/>
        </w:trPr>
        <w:tc>
          <w:tcPr>
            <w:tcW w:w="771" w:type="pct"/>
            <w:tcBorders>
              <w:top w:val="nil"/>
              <w:left w:val="single" w:sz="4" w:space="0" w:color="auto"/>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用途</w:t>
            </w:r>
          </w:p>
        </w:tc>
        <w:tc>
          <w:tcPr>
            <w:tcW w:w="4229" w:type="pct"/>
            <w:gridSpan w:val="3"/>
            <w:tcBorders>
              <w:top w:val="single" w:sz="4" w:space="0" w:color="auto"/>
              <w:left w:val="nil"/>
              <w:bottom w:val="single" w:sz="4" w:space="0" w:color="auto"/>
              <w:right w:val="single" w:sz="4" w:space="0" w:color="000000"/>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查询发送消息的预定义过程</w:t>
            </w:r>
          </w:p>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可以根据名称或特征来查询，二者二选</w:t>
            </w:r>
            <w:proofErr w:type="gramStart"/>
            <w:r>
              <w:rPr>
                <w:rFonts w:asciiTheme="minorHAnsi" w:hAnsiTheme="minorHAnsi" w:cstheme="minorHAnsi" w:hint="eastAsia"/>
                <w:kern w:val="0"/>
                <w:sz w:val="20"/>
              </w:rPr>
              <w:t>一</w:t>
            </w:r>
            <w:proofErr w:type="gramEnd"/>
          </w:p>
        </w:tc>
      </w:tr>
      <w:tr w:rsidR="00D20C3E" w:rsidRPr="009C14DA" w:rsidTr="00F812F1">
        <w:trPr>
          <w:trHeight w:val="255"/>
        </w:trPr>
        <w:tc>
          <w:tcPr>
            <w:tcW w:w="771" w:type="pct"/>
            <w:vMerge w:val="restart"/>
            <w:tcBorders>
              <w:top w:val="single" w:sz="4" w:space="0" w:color="auto"/>
              <w:left w:val="single" w:sz="4" w:space="0" w:color="auto"/>
              <w:right w:val="single" w:sz="4" w:space="0" w:color="auto"/>
            </w:tcBorders>
            <w:shd w:val="clear" w:color="auto" w:fill="auto"/>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w:t>
            </w:r>
          </w:p>
        </w:tc>
        <w:tc>
          <w:tcPr>
            <w:tcW w:w="1059"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名称</w:t>
            </w:r>
          </w:p>
        </w:tc>
        <w:tc>
          <w:tcPr>
            <w:tcW w:w="1136"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类型</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center"/>
              <w:rPr>
                <w:rFonts w:asciiTheme="minorHAnsi" w:hAnsiTheme="minorHAnsi" w:cstheme="minorHAnsi"/>
                <w:b/>
                <w:bCs/>
                <w:kern w:val="0"/>
                <w:sz w:val="20"/>
              </w:rPr>
            </w:pPr>
            <w:r w:rsidRPr="009C14DA">
              <w:rPr>
                <w:rFonts w:asciiTheme="minorHAnsi" w:hAnsiTheme="minorHAnsi" w:cstheme="minorHAnsi"/>
                <w:b/>
                <w:bCs/>
                <w:kern w:val="0"/>
                <w:sz w:val="20"/>
              </w:rPr>
              <w:t>参数说明</w:t>
            </w:r>
          </w:p>
        </w:tc>
      </w:tr>
      <w:tr w:rsidR="00D20C3E" w:rsidRPr="009C14DA"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name</w:t>
            </w:r>
          </w:p>
        </w:tc>
        <w:tc>
          <w:tcPr>
            <w:tcW w:w="1136"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名称</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feature</w:t>
            </w:r>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复合型</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预定</w:t>
            </w:r>
            <w:proofErr w:type="gramStart"/>
            <w:r>
              <w:rPr>
                <w:rFonts w:asciiTheme="minorHAnsi" w:hAnsiTheme="minorHAnsi" w:cstheme="minorHAnsi" w:hint="eastAsia"/>
                <w:kern w:val="0"/>
                <w:sz w:val="20"/>
              </w:rPr>
              <w:t>义过程</w:t>
            </w:r>
            <w:proofErr w:type="gramEnd"/>
            <w:r>
              <w:rPr>
                <w:rFonts w:asciiTheme="minorHAnsi" w:hAnsiTheme="minorHAnsi" w:cstheme="minorHAnsi" w:hint="eastAsia"/>
                <w:kern w:val="0"/>
                <w:sz w:val="20"/>
              </w:rPr>
              <w:t>的消息特征</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feature.protocol</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发送消息的协议</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feature.interface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发送消息的接口</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feature.direction</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发送消息的方向</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feature.message</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字符串</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发送消息的名称</w:t>
            </w:r>
          </w:p>
        </w:tc>
      </w:tr>
      <w:tr w:rsidR="00D20C3E" w:rsidRPr="003F1DF3" w:rsidTr="00F812F1">
        <w:trPr>
          <w:trHeight w:val="255"/>
        </w:trPr>
        <w:tc>
          <w:tcPr>
            <w:tcW w:w="771" w:type="pct"/>
            <w:vMerge/>
            <w:tcBorders>
              <w:left w:val="single" w:sz="4" w:space="0" w:color="auto"/>
              <w:right w:val="single" w:sz="4" w:space="0" w:color="auto"/>
            </w:tcBorders>
            <w:vAlign w:val="center"/>
            <w:hideMark/>
          </w:tcPr>
          <w:p w:rsidR="00D20C3E" w:rsidRPr="009C14DA" w:rsidRDefault="00D20C3E" w:rsidP="00F812F1">
            <w:pPr>
              <w:widowControl/>
              <w:jc w:val="left"/>
              <w:rPr>
                <w:rFonts w:asciiTheme="minorHAnsi" w:hAnsiTheme="minorHAnsi" w:cstheme="minorHAnsi"/>
                <w:b/>
                <w:bCs/>
                <w:kern w:val="0"/>
                <w:sz w:val="20"/>
              </w:rPr>
            </w:pPr>
          </w:p>
        </w:tc>
        <w:tc>
          <w:tcPr>
            <w:tcW w:w="1059"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proofErr w:type="spellStart"/>
            <w:r>
              <w:rPr>
                <w:rFonts w:asciiTheme="minorHAnsi" w:hAnsiTheme="minorHAnsi" w:cstheme="minorHAnsi" w:hint="eastAsia"/>
                <w:kern w:val="0"/>
                <w:sz w:val="20"/>
              </w:rPr>
              <w:t>feature.parameters</w:t>
            </w:r>
            <w:proofErr w:type="spellEnd"/>
          </w:p>
        </w:tc>
        <w:tc>
          <w:tcPr>
            <w:tcW w:w="1136"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数组，元组</w:t>
            </w:r>
          </w:p>
        </w:tc>
        <w:tc>
          <w:tcPr>
            <w:tcW w:w="2034" w:type="pct"/>
            <w:tcBorders>
              <w:top w:val="nil"/>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发送消息的参数特征</w:t>
            </w:r>
          </w:p>
        </w:tc>
      </w:tr>
      <w:tr w:rsidR="00D20C3E" w:rsidRPr="009C14DA" w:rsidTr="00F812F1">
        <w:trPr>
          <w:trHeight w:val="255"/>
        </w:trPr>
        <w:tc>
          <w:tcPr>
            <w:tcW w:w="771" w:type="pct"/>
            <w:vMerge w:val="restart"/>
            <w:tcBorders>
              <w:top w:val="single" w:sz="4" w:space="0" w:color="auto"/>
              <w:left w:val="single" w:sz="4" w:space="0" w:color="auto"/>
              <w:right w:val="single" w:sz="4" w:space="0" w:color="auto"/>
            </w:tcBorders>
            <w:vAlign w:val="center"/>
            <w:hideMark/>
          </w:tcPr>
          <w:p w:rsidR="00D20C3E" w:rsidRPr="009C14DA" w:rsidRDefault="00D20C3E" w:rsidP="00F812F1">
            <w:pPr>
              <w:widowControl/>
              <w:jc w:val="center"/>
              <w:rPr>
                <w:rFonts w:asciiTheme="minorHAnsi" w:hAnsiTheme="minorHAnsi" w:cstheme="minorHAnsi"/>
                <w:b/>
                <w:bCs/>
                <w:kern w:val="0"/>
                <w:sz w:val="20"/>
              </w:rPr>
            </w:pPr>
            <w:r>
              <w:rPr>
                <w:rFonts w:asciiTheme="minorHAnsi" w:hAnsiTheme="minorHAnsi" w:cstheme="minorHAnsi" w:hint="eastAsia"/>
                <w:b/>
                <w:bCs/>
                <w:kern w:val="0"/>
                <w:sz w:val="20"/>
              </w:rPr>
              <w:t>返回值</w:t>
            </w: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result</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布尔</w:t>
            </w:r>
          </w:p>
        </w:tc>
        <w:tc>
          <w:tcPr>
            <w:tcW w:w="2034" w:type="pct"/>
            <w:tcBorders>
              <w:top w:val="single" w:sz="4" w:space="0" w:color="auto"/>
              <w:left w:val="nil"/>
              <w:bottom w:val="single" w:sz="4" w:space="0" w:color="auto"/>
              <w:right w:val="single" w:sz="4" w:space="0" w:color="auto"/>
            </w:tcBorders>
            <w:shd w:val="clear" w:color="auto" w:fill="auto"/>
            <w:noWrap/>
            <w:vAlign w:val="center"/>
            <w:hideMark/>
          </w:tcPr>
          <w:p w:rsidR="00D20C3E" w:rsidRPr="009C14DA"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查询成功或失败</w:t>
            </w:r>
          </w:p>
        </w:tc>
      </w:tr>
      <w:tr w:rsidR="00D20C3E" w:rsidRPr="009C14DA" w:rsidTr="00F812F1">
        <w:trPr>
          <w:trHeight w:val="255"/>
        </w:trPr>
        <w:tc>
          <w:tcPr>
            <w:tcW w:w="771" w:type="pct"/>
            <w:vMerge/>
            <w:tcBorders>
              <w:left w:val="single" w:sz="4" w:space="0" w:color="auto"/>
              <w:bottom w:val="single" w:sz="4" w:space="0" w:color="auto"/>
              <w:right w:val="single" w:sz="4" w:space="0" w:color="auto"/>
            </w:tcBorders>
            <w:vAlign w:val="center"/>
            <w:hideMark/>
          </w:tcPr>
          <w:p w:rsidR="00D20C3E" w:rsidRDefault="00D20C3E" w:rsidP="00F812F1">
            <w:pPr>
              <w:widowControl/>
              <w:jc w:val="center"/>
              <w:rPr>
                <w:rFonts w:asciiTheme="minorHAnsi" w:hAnsiTheme="minorHAnsi" w:cstheme="minorHAnsi"/>
                <w:b/>
                <w:bCs/>
                <w:kern w:val="0"/>
                <w:sz w:val="20"/>
              </w:rPr>
            </w:pPr>
          </w:p>
        </w:tc>
        <w:tc>
          <w:tcPr>
            <w:tcW w:w="1059" w:type="pct"/>
            <w:tcBorders>
              <w:top w:val="single" w:sz="4" w:space="0" w:color="auto"/>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procedures</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数组，复合型</w:t>
            </w:r>
          </w:p>
        </w:tc>
        <w:tc>
          <w:tcPr>
            <w:tcW w:w="2034" w:type="pct"/>
            <w:tcBorders>
              <w:top w:val="single" w:sz="4" w:space="0" w:color="auto"/>
              <w:left w:val="nil"/>
              <w:bottom w:val="single" w:sz="4" w:space="0" w:color="auto"/>
              <w:right w:val="single" w:sz="4" w:space="0" w:color="auto"/>
            </w:tcBorders>
            <w:shd w:val="clear" w:color="auto" w:fill="auto"/>
            <w:noWrap/>
            <w:vAlign w:val="center"/>
            <w:hideMark/>
          </w:tcPr>
          <w:p w:rsidR="00D20C3E" w:rsidRDefault="00D20C3E" w:rsidP="00F812F1">
            <w:pPr>
              <w:widowControl/>
              <w:jc w:val="left"/>
              <w:rPr>
                <w:rFonts w:asciiTheme="minorHAnsi" w:hAnsiTheme="minorHAnsi" w:cstheme="minorHAnsi"/>
                <w:kern w:val="0"/>
                <w:sz w:val="20"/>
              </w:rPr>
            </w:pPr>
            <w:r>
              <w:rPr>
                <w:rFonts w:asciiTheme="minorHAnsi" w:hAnsiTheme="minorHAnsi" w:cstheme="minorHAnsi" w:hint="eastAsia"/>
                <w:kern w:val="0"/>
                <w:sz w:val="20"/>
              </w:rPr>
              <w:t>符合条件的预定</w:t>
            </w:r>
            <w:proofErr w:type="gramStart"/>
            <w:r>
              <w:rPr>
                <w:rFonts w:asciiTheme="minorHAnsi" w:hAnsiTheme="minorHAnsi" w:cstheme="minorHAnsi" w:hint="eastAsia"/>
                <w:kern w:val="0"/>
                <w:sz w:val="20"/>
              </w:rPr>
              <w:t>义过程</w:t>
            </w:r>
            <w:proofErr w:type="gramEnd"/>
          </w:p>
        </w:tc>
      </w:tr>
    </w:tbl>
    <w:p w:rsidR="003E5D6A" w:rsidRPr="00D20C3E" w:rsidRDefault="003E5D6A">
      <w:pPr>
        <w:pStyle w:val="a4"/>
        <w:rPr>
          <w:rFonts w:asciiTheme="minorHAnsi" w:hAnsiTheme="minorHAnsi" w:cstheme="minorHAnsi"/>
        </w:rPr>
      </w:pPr>
    </w:p>
    <w:sectPr w:rsidR="003E5D6A" w:rsidRPr="00D20C3E" w:rsidSect="00CD1B94">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8F1" w:rsidRDefault="00F508F1">
      <w:r>
        <w:separator/>
      </w:r>
    </w:p>
  </w:endnote>
  <w:endnote w:type="continuationSeparator" w:id="0">
    <w:p w:rsidR="00F508F1" w:rsidRDefault="00F508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F" w:rsidRDefault="008579CF">
    <w:pPr>
      <w:pStyle w:val="a9"/>
    </w:pPr>
    <w:r>
      <w:rPr>
        <w:rFonts w:ascii="宋体" w:hAnsi="宋体" w:hint="eastAsia"/>
        <w:sz w:val="21"/>
        <w:szCs w:val="21"/>
      </w:rPr>
      <w:t>本文中的所有信息均为中兴通讯股份有限公司内部信息，不得向外传播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8F1" w:rsidRDefault="00F508F1">
      <w:r>
        <w:separator/>
      </w:r>
    </w:p>
  </w:footnote>
  <w:footnote w:type="continuationSeparator" w:id="0">
    <w:p w:rsidR="00F508F1" w:rsidRDefault="00F508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F" w:rsidRPr="009E53AD" w:rsidRDefault="00220556" w:rsidP="00AE4568">
    <w:pPr>
      <w:pStyle w:val="a8"/>
      <w:ind w:right="26"/>
      <w:jc w:val="both"/>
      <w:rPr>
        <w:rFonts w:ascii="Calibri" w:hAnsi="Calibri" w:cs="Calibri"/>
        <w:sz w:val="21"/>
        <w:szCs w:val="21"/>
      </w:rPr>
    </w:pPr>
    <w:r w:rsidRPr="00220556">
      <w:rPr>
        <w:rFonts w:ascii="Calibri" w:hAnsi="Calibri" w:cs="Calibr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20.4pt;height:65.05pt;rotation:315;z-index:-251658752;mso-position-horizontal:center;mso-position-horizontal-relative:margin;mso-position-vertical:center;mso-position-vertical-relative:margin" o:allowincell="f" fillcolor="#ddd" stroked="f">
          <v:fill opacity=".5"/>
          <v:textpath style="font-family:&quot;宋体&quot;;font-size:1pt" string="ZTE Confidential"/>
          <w10:wrap anchorx="margin" anchory="margin"/>
        </v:shape>
      </w:pict>
    </w:r>
    <w:r w:rsidR="006E758F">
      <w:rPr>
        <w:rFonts w:ascii="Calibri" w:hAnsi="Calibri" w:cs="Calibri"/>
        <w:noProof/>
      </w:rPr>
      <w:drawing>
        <wp:inline distT="0" distB="0" distL="0" distR="0">
          <wp:extent cx="810895" cy="24511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0895" cy="245110"/>
                  </a:xfrm>
                  <a:prstGeom prst="rect">
                    <a:avLst/>
                  </a:prstGeom>
                  <a:noFill/>
                  <a:ln w="9525">
                    <a:noFill/>
                    <a:miter lim="800000"/>
                    <a:headEnd/>
                    <a:tailEnd/>
                  </a:ln>
                </pic:spPr>
              </pic:pic>
            </a:graphicData>
          </a:graphic>
        </wp:inline>
      </w:drawing>
    </w:r>
    <w:r w:rsidR="00656474">
      <w:rPr>
        <w:rFonts w:ascii="Calibri" w:hAnsi="Calibri" w:cs="Calibri" w:hint="eastAsia"/>
        <w:sz w:val="21"/>
        <w:szCs w:val="21"/>
      </w:rPr>
      <w:t xml:space="preserve">      </w:t>
    </w:r>
    <w:r w:rsidR="009E49E8">
      <w:rPr>
        <w:rFonts w:ascii="Calibri" w:hAnsi="Calibri" w:cs="Calibri" w:hint="eastAsia"/>
        <w:sz w:val="21"/>
        <w:szCs w:val="21"/>
      </w:rPr>
      <w:t>使用</w:t>
    </w:r>
    <w:r w:rsidR="009E49E8">
      <w:rPr>
        <w:rFonts w:ascii="Calibri" w:hAnsi="Calibri" w:cs="Calibri" w:hint="eastAsia"/>
        <w:sz w:val="21"/>
        <w:szCs w:val="21"/>
      </w:rPr>
      <w:t>Robot Framework</w:t>
    </w:r>
    <w:r w:rsidR="009E49E8">
      <w:rPr>
        <w:rFonts w:ascii="Calibri" w:hAnsi="Calibri" w:cs="Calibri" w:hint="eastAsia"/>
        <w:sz w:val="21"/>
        <w:szCs w:val="21"/>
      </w:rPr>
      <w:t>驱动的自动化测试</w:t>
    </w:r>
    <w:r w:rsidR="00351D5B">
      <w:rPr>
        <w:rFonts w:ascii="Calibri" w:hAnsi="Calibri" w:cs="Calibri" w:hint="eastAsia"/>
        <w:sz w:val="21"/>
        <w:szCs w:val="21"/>
      </w:rPr>
      <w:t>——</w:t>
    </w:r>
    <w:r w:rsidR="00656474">
      <w:rPr>
        <w:rFonts w:ascii="Calibri" w:hAnsi="Calibri" w:cs="Calibri" w:hint="eastAsia"/>
        <w:sz w:val="21"/>
        <w:szCs w:val="21"/>
      </w:rPr>
      <w:t>知识库</w:t>
    </w:r>
    <w:r w:rsidR="008579CF" w:rsidRPr="009E53AD">
      <w:rPr>
        <w:rFonts w:ascii="Calibri" w:eastAsia="仿宋_GB2312" w:hAnsi="Calibri" w:cs="Calibri"/>
        <w:sz w:val="24"/>
        <w:szCs w:val="24"/>
      </w:rPr>
      <w:t xml:space="preserve">  </w:t>
    </w:r>
    <w:r w:rsidR="000879B4" w:rsidRPr="009E53AD">
      <w:rPr>
        <w:rFonts w:ascii="Calibri" w:eastAsia="仿宋_GB2312" w:hAnsi="Calibri" w:cs="Calibri"/>
        <w:sz w:val="24"/>
        <w:szCs w:val="24"/>
      </w:rPr>
      <w:t>内部公开</w:t>
    </w:r>
    <w:r w:rsidR="008579CF" w:rsidRPr="009E53AD">
      <w:rPr>
        <w:rFonts w:ascii="Calibri" w:eastAsia="黑体" w:hAnsi="Calibri" w:cs="Calibri"/>
        <w:b/>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5DA"/>
    <w:multiLevelType w:val="hybridMultilevel"/>
    <w:tmpl w:val="DE90E802"/>
    <w:lvl w:ilvl="0" w:tplc="8CE22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63233F"/>
    <w:multiLevelType w:val="multilevel"/>
    <w:tmpl w:val="3DE293CA"/>
    <w:lvl w:ilvl="0">
      <w:start w:val="1"/>
      <w:numFmt w:val="decimal"/>
      <w:pStyle w:val="1H1NormalFontHelveticaBoldSpaceBefore12ptNot"/>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82B5A50"/>
    <w:multiLevelType w:val="multilevel"/>
    <w:tmpl w:val="4F90B5D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heading3IndentLeft025in111Heading3h3H3U"/>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8A95376"/>
    <w:multiLevelType w:val="hybridMultilevel"/>
    <w:tmpl w:val="24DC90FC"/>
    <w:lvl w:ilvl="0" w:tplc="3B3247F6">
      <w:start w:val="1"/>
      <w:numFmt w:val="bullet"/>
      <w:lvlText w:val="-"/>
      <w:lvlJc w:val="left"/>
      <w:pPr>
        <w:ind w:left="780" w:hanging="360"/>
      </w:pPr>
      <w:rPr>
        <w:rFonts w:ascii="Calibri" w:eastAsia="宋体"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A236A32"/>
    <w:multiLevelType w:val="multilevel"/>
    <w:tmpl w:val="0409001F"/>
    <w:styleLink w:val="111111"/>
    <w:lvl w:ilvl="0">
      <w:start w:val="5"/>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1BCD327D"/>
    <w:multiLevelType w:val="hybridMultilevel"/>
    <w:tmpl w:val="478AFC80"/>
    <w:lvl w:ilvl="0" w:tplc="451A6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4470DE"/>
    <w:multiLevelType w:val="multilevel"/>
    <w:tmpl w:val="77F0B59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8B5E85"/>
    <w:multiLevelType w:val="hybridMultilevel"/>
    <w:tmpl w:val="DA0A3FD2"/>
    <w:lvl w:ilvl="0" w:tplc="A00EC9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F47E20"/>
    <w:multiLevelType w:val="multilevel"/>
    <w:tmpl w:val="2D9E5006"/>
    <w:lvl w:ilvl="0">
      <w:start w:val="1"/>
      <w:numFmt w:val="decimal"/>
      <w:pStyle w:val="1H1NormalFontHelveticaBoldSpaceBefore12ptNot1"/>
      <w:lvlText w:val="%1."/>
      <w:lvlJc w:val="left"/>
      <w:pPr>
        <w:tabs>
          <w:tab w:val="num" w:pos="425"/>
        </w:tabs>
        <w:ind w:left="425" w:hanging="425"/>
      </w:pPr>
      <w:rPr>
        <w:rFonts w:hint="eastAsia"/>
      </w:rPr>
    </w:lvl>
    <w:lvl w:ilvl="1">
      <w:start w:val="1"/>
      <w:numFmt w:val="decimal"/>
      <w:pStyle w:val="2heading2IndentLeft025inHead2A2H211headi"/>
      <w:lvlText w:val="%1.%2."/>
      <w:lvlJc w:val="left"/>
      <w:pPr>
        <w:tabs>
          <w:tab w:val="num" w:pos="567"/>
        </w:tabs>
        <w:ind w:left="567" w:hanging="567"/>
      </w:pPr>
      <w:rPr>
        <w:rFonts w:hint="eastAsia"/>
      </w:rPr>
    </w:lvl>
    <w:lvl w:ilvl="2">
      <w:start w:val="1"/>
      <w:numFmt w:val="decimal"/>
      <w:pStyle w:val="3heading3IndentLeft025in111Heading3h3H3U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363377F0"/>
    <w:multiLevelType w:val="multilevel"/>
    <w:tmpl w:val="F6CA6524"/>
    <w:lvl w:ilvl="0">
      <w:start w:val="19"/>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20.%2.%3."/>
      <w:lvlJc w:val="left"/>
      <w:pPr>
        <w:tabs>
          <w:tab w:val="num" w:pos="1080"/>
        </w:tabs>
        <w:ind w:left="709" w:hanging="709"/>
      </w:pPr>
      <w:rPr>
        <w:rFonts w:hint="eastAsia"/>
      </w:rPr>
    </w:lvl>
    <w:lvl w:ilvl="3">
      <w:start w:val="1"/>
      <w:numFmt w:val="decimal"/>
      <w:pStyle w:val="2"/>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3E8B27DF"/>
    <w:multiLevelType w:val="hybridMultilevel"/>
    <w:tmpl w:val="16843B2A"/>
    <w:lvl w:ilvl="0" w:tplc="997E0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F0E3B6F"/>
    <w:multiLevelType w:val="hybridMultilevel"/>
    <w:tmpl w:val="5F3C1F76"/>
    <w:lvl w:ilvl="0" w:tplc="FFFFFFFF">
      <w:start w:val="1"/>
      <w:numFmt w:val="decimal"/>
      <w:pStyle w:val="a0"/>
      <w:lvlText w:val="%1."/>
      <w:lvlJc w:val="left"/>
      <w:pPr>
        <w:tabs>
          <w:tab w:val="num" w:pos="420"/>
        </w:tabs>
        <w:ind w:left="420" w:hanging="420"/>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nsid w:val="456D1DD3"/>
    <w:multiLevelType w:val="hybridMultilevel"/>
    <w:tmpl w:val="80FA688E"/>
    <w:lvl w:ilvl="0" w:tplc="126E6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AEA343F"/>
    <w:multiLevelType w:val="hybridMultilevel"/>
    <w:tmpl w:val="548A8D06"/>
    <w:lvl w:ilvl="0" w:tplc="126E6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7FC3298"/>
    <w:multiLevelType w:val="multilevel"/>
    <w:tmpl w:val="39200B0C"/>
    <w:lvl w:ilvl="0">
      <w:start w:val="5"/>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pStyle w:val="4"/>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784B1C"/>
    <w:multiLevelType w:val="hybridMultilevel"/>
    <w:tmpl w:val="D13EF672"/>
    <w:lvl w:ilvl="0" w:tplc="29447C94">
      <w:start w:val="1"/>
      <w:numFmt w:val="bullet"/>
      <w:lvlText w:val="-"/>
      <w:lvlJc w:val="left"/>
      <w:pPr>
        <w:ind w:left="780" w:hanging="360"/>
      </w:pPr>
      <w:rPr>
        <w:rFonts w:ascii="Calibri" w:eastAsia="宋体"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C5D1FB1"/>
    <w:multiLevelType w:val="multilevel"/>
    <w:tmpl w:val="649AF4FC"/>
    <w:lvl w:ilvl="0">
      <w:start w:val="1"/>
      <w:numFmt w:val="decimal"/>
      <w:pStyle w:val="1"/>
      <w:lvlText w:val="%1"/>
      <w:lvlJc w:val="left"/>
      <w:pPr>
        <w:tabs>
          <w:tab w:val="num" w:pos="1247"/>
        </w:tabs>
        <w:ind w:left="1247" w:hanging="1247"/>
      </w:pPr>
      <w:rPr>
        <w:rFonts w:cs="Times New Roman" w:hint="eastAsia"/>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20"/>
      <w:lvlText w:val="%1.%2"/>
      <w:lvlJc w:val="left"/>
      <w:pPr>
        <w:tabs>
          <w:tab w:val="num" w:pos="1247"/>
        </w:tabs>
        <w:ind w:left="1247" w:hanging="1247"/>
      </w:pPr>
      <w:rPr>
        <w:rFonts w:hint="eastAsia"/>
      </w:rPr>
    </w:lvl>
    <w:lvl w:ilvl="2">
      <w:start w:val="1"/>
      <w:numFmt w:val="decimal"/>
      <w:pStyle w:val="3"/>
      <w:lvlText w:val="%1.%2.%3"/>
      <w:lvlJc w:val="left"/>
      <w:pPr>
        <w:tabs>
          <w:tab w:val="num" w:pos="1247"/>
        </w:tabs>
        <w:ind w:left="1247" w:hanging="1247"/>
      </w:pPr>
      <w:rPr>
        <w:rFonts w:ascii="Arial" w:hAnsi="Arial" w:hint="default"/>
        <w:dstrike w:val="0"/>
        <w:color w:val="0000FF"/>
        <w:sz w:val="24"/>
      </w:rPr>
    </w:lvl>
    <w:lvl w:ilvl="3">
      <w:start w:val="1"/>
      <w:numFmt w:val="decimal"/>
      <w:pStyle w:val="3Char"/>
      <w:lvlText w:val="%1.%2.%3.%4"/>
      <w:lvlJc w:val="left"/>
      <w:pPr>
        <w:tabs>
          <w:tab w:val="num" w:pos="1440"/>
        </w:tabs>
        <w:ind w:left="1247" w:hanging="1247"/>
      </w:pPr>
      <w:rPr>
        <w:rFonts w:hint="eastAsia"/>
        <w:color w:val="0000FF"/>
      </w:rPr>
    </w:lvl>
    <w:lvl w:ilvl="4">
      <w:start w:val="1"/>
      <w:numFmt w:val="decimal"/>
      <w:pStyle w:val="5"/>
      <w:lvlText w:val="%1.%2.%3.%4.%5"/>
      <w:lvlJc w:val="left"/>
      <w:pPr>
        <w:tabs>
          <w:tab w:val="num" w:pos="1247"/>
        </w:tabs>
        <w:ind w:left="1247" w:hanging="1247"/>
      </w:pPr>
      <w:rPr>
        <w:rFonts w:ascii="Times New Roman" w:eastAsia="宋体" w:hAnsi="Times New Roman" w:hint="eastAsia"/>
        <w:b/>
        <w:bCs/>
        <w:i w:val="0"/>
        <w:iCs w:val="0"/>
        <w:caps w:val="0"/>
        <w:smallCaps w:val="0"/>
        <w:strike w:val="0"/>
        <w:dstrike w:val="0"/>
        <w:outline w:val="0"/>
        <w:shadow w:val="0"/>
        <w:emboss w:val="0"/>
        <w:imprint w:val="0"/>
        <w:color w:val="0000FF"/>
        <w:spacing w:val="0"/>
        <w:w w:val="100"/>
        <w:kern w:val="0"/>
        <w:position w:val="0"/>
        <w:sz w:val="24"/>
        <w:szCs w:val="24"/>
        <w:u w:val="none"/>
        <w:effect w:val="none"/>
        <w:em w:val="none"/>
      </w:rPr>
    </w:lvl>
    <w:lvl w:ilvl="5">
      <w:start w:val="1"/>
      <w:numFmt w:val="decimal"/>
      <w:lvlText w:val="%1.%2.%3.%4.%5.%6"/>
      <w:lvlJc w:val="left"/>
      <w:pPr>
        <w:tabs>
          <w:tab w:val="num" w:pos="2520"/>
        </w:tabs>
        <w:ind w:left="1247" w:hanging="1247"/>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5D1A7726"/>
    <w:multiLevelType w:val="multilevel"/>
    <w:tmpl w:val="84B8082C"/>
    <w:lvl w:ilvl="0">
      <w:start w:val="1"/>
      <w:numFmt w:val="upperLetter"/>
      <w:pStyle w:val="a1"/>
      <w:lvlText w:val="附录%1"/>
      <w:lvlJc w:val="left"/>
      <w:pPr>
        <w:tabs>
          <w:tab w:val="num" w:pos="425"/>
        </w:tabs>
        <w:ind w:left="0" w:firstLine="0"/>
      </w:pPr>
      <w:rPr>
        <w:rFonts w:ascii="黑体" w:eastAsia="黑体"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626638E1"/>
    <w:multiLevelType w:val="hybridMultilevel"/>
    <w:tmpl w:val="548A8D06"/>
    <w:lvl w:ilvl="0" w:tplc="126E6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4137C18"/>
    <w:multiLevelType w:val="multilevel"/>
    <w:tmpl w:val="EF926698"/>
    <w:lvl w:ilvl="0">
      <w:start w:val="5"/>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pStyle w:val="40"/>
      <w:lvlText w:val="%1.%2.%3.%4"/>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F431C73"/>
    <w:multiLevelType w:val="hybridMultilevel"/>
    <w:tmpl w:val="4FBC4242"/>
    <w:lvl w:ilvl="0" w:tplc="162CF29E">
      <w:start w:val="1"/>
      <w:numFmt w:val="bullet"/>
      <w:lvlText w:val=""/>
      <w:lvlJc w:val="left"/>
      <w:pPr>
        <w:tabs>
          <w:tab w:val="num" w:pos="845"/>
        </w:tabs>
        <w:ind w:left="845" w:hanging="420"/>
      </w:pPr>
      <w:rPr>
        <w:rFonts w:ascii="Wingdings" w:hAnsi="Wingdings" w:hint="default"/>
      </w:rPr>
    </w:lvl>
    <w:lvl w:ilvl="1" w:tplc="04090019">
      <w:start w:val="1"/>
      <w:numFmt w:val="decimal"/>
      <w:lvlText w:val="%2．"/>
      <w:lvlJc w:val="left"/>
      <w:pPr>
        <w:tabs>
          <w:tab w:val="num" w:pos="1205"/>
        </w:tabs>
        <w:ind w:left="1205" w:hanging="360"/>
      </w:pPr>
      <w:rPr>
        <w:rFonts w:hint="default"/>
      </w:rPr>
    </w:lvl>
    <w:lvl w:ilvl="2" w:tplc="B5A4DA80">
      <w:start w:val="1"/>
      <w:numFmt w:val="decimal"/>
      <w:pStyle w:val="2heading2IndentLeft025inH2Head2A211headi"/>
      <w:lvlText w:val="%3."/>
      <w:lvlJc w:val="left"/>
      <w:pPr>
        <w:tabs>
          <w:tab w:val="num" w:pos="1970"/>
        </w:tabs>
        <w:ind w:left="1970" w:hanging="705"/>
      </w:pPr>
      <w:rPr>
        <w:rFonts w:hint="default"/>
      </w:rPr>
    </w:lvl>
    <w:lvl w:ilvl="3" w:tplc="E79C13E8">
      <w:start w:val="1"/>
      <w:numFmt w:val="decimal"/>
      <w:pStyle w:val="Comment"/>
      <w:lvlText w:val="%4、"/>
      <w:lvlJc w:val="left"/>
      <w:pPr>
        <w:tabs>
          <w:tab w:val="num" w:pos="2045"/>
        </w:tabs>
        <w:ind w:left="2045" w:hanging="360"/>
      </w:pPr>
      <w:rPr>
        <w:rFonts w:hint="default"/>
      </w:rPr>
    </w:lvl>
    <w:lvl w:ilvl="4" w:tplc="446AE58E">
      <w:start w:val="4"/>
      <w:numFmt w:val="decimal"/>
      <w:lvlText w:val="%5，"/>
      <w:lvlJc w:val="left"/>
      <w:pPr>
        <w:tabs>
          <w:tab w:val="num" w:pos="2465"/>
        </w:tabs>
        <w:ind w:left="2465" w:hanging="360"/>
      </w:pPr>
      <w:rPr>
        <w:rFonts w:hint="default"/>
      </w:r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1">
    <w:nsid w:val="71521B18"/>
    <w:multiLevelType w:val="multilevel"/>
    <w:tmpl w:val="B6A451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pStyle w:val="9"/>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nsid w:val="73030C6A"/>
    <w:multiLevelType w:val="hybridMultilevel"/>
    <w:tmpl w:val="C9D4616E"/>
    <w:lvl w:ilvl="0" w:tplc="94FACCC6">
      <w:start w:val="1"/>
      <w:numFmt w:val="bullet"/>
      <w:pStyle w:val="a2"/>
      <w:lvlText w:val=""/>
      <w:lvlJc w:val="left"/>
      <w:pPr>
        <w:tabs>
          <w:tab w:val="num" w:pos="420"/>
        </w:tabs>
        <w:ind w:left="420" w:hanging="420"/>
      </w:pPr>
      <w:rPr>
        <w:rFonts w:ascii="Wingdings" w:hAnsi="Wingdings" w:hint="default"/>
      </w:rPr>
    </w:lvl>
    <w:lvl w:ilvl="1" w:tplc="71EA78DC">
      <w:start w:val="1"/>
      <w:numFmt w:val="bullet"/>
      <w:lvlText w:val=""/>
      <w:lvlJc w:val="left"/>
      <w:pPr>
        <w:tabs>
          <w:tab w:val="num" w:pos="840"/>
        </w:tabs>
        <w:ind w:left="840" w:hanging="420"/>
      </w:pPr>
      <w:rPr>
        <w:rFonts w:ascii="Wingdings" w:hAnsi="Wingdings" w:hint="default"/>
      </w:rPr>
    </w:lvl>
    <w:lvl w:ilvl="2" w:tplc="FD74D08E">
      <w:start w:val="1"/>
      <w:numFmt w:val="bullet"/>
      <w:lvlText w:val=""/>
      <w:lvlJc w:val="left"/>
      <w:pPr>
        <w:tabs>
          <w:tab w:val="num" w:pos="1260"/>
        </w:tabs>
        <w:ind w:left="1260" w:hanging="420"/>
      </w:pPr>
      <w:rPr>
        <w:rFonts w:ascii="Wingdings" w:hAnsi="Wingdings" w:hint="default"/>
      </w:rPr>
    </w:lvl>
    <w:lvl w:ilvl="3" w:tplc="6EE0ED38">
      <w:start w:val="1"/>
      <w:numFmt w:val="bullet"/>
      <w:lvlText w:val=""/>
      <w:lvlJc w:val="left"/>
      <w:pPr>
        <w:tabs>
          <w:tab w:val="num" w:pos="1680"/>
        </w:tabs>
        <w:ind w:left="1680" w:hanging="420"/>
      </w:pPr>
      <w:rPr>
        <w:rFonts w:ascii="Wingdings" w:hAnsi="Wingdings" w:hint="default"/>
      </w:rPr>
    </w:lvl>
    <w:lvl w:ilvl="4" w:tplc="0C36DE28" w:tentative="1">
      <w:start w:val="1"/>
      <w:numFmt w:val="bullet"/>
      <w:lvlText w:val=""/>
      <w:lvlJc w:val="left"/>
      <w:pPr>
        <w:tabs>
          <w:tab w:val="num" w:pos="2100"/>
        </w:tabs>
        <w:ind w:left="2100" w:hanging="420"/>
      </w:pPr>
      <w:rPr>
        <w:rFonts w:ascii="Wingdings" w:hAnsi="Wingdings" w:hint="default"/>
      </w:rPr>
    </w:lvl>
    <w:lvl w:ilvl="5" w:tplc="47EED3BA" w:tentative="1">
      <w:start w:val="1"/>
      <w:numFmt w:val="bullet"/>
      <w:lvlText w:val=""/>
      <w:lvlJc w:val="left"/>
      <w:pPr>
        <w:tabs>
          <w:tab w:val="num" w:pos="2520"/>
        </w:tabs>
        <w:ind w:left="2520" w:hanging="420"/>
      </w:pPr>
      <w:rPr>
        <w:rFonts w:ascii="Wingdings" w:hAnsi="Wingdings" w:hint="default"/>
      </w:rPr>
    </w:lvl>
    <w:lvl w:ilvl="6" w:tplc="02782174" w:tentative="1">
      <w:start w:val="1"/>
      <w:numFmt w:val="bullet"/>
      <w:lvlText w:val=""/>
      <w:lvlJc w:val="left"/>
      <w:pPr>
        <w:tabs>
          <w:tab w:val="num" w:pos="2940"/>
        </w:tabs>
        <w:ind w:left="2940" w:hanging="420"/>
      </w:pPr>
      <w:rPr>
        <w:rFonts w:ascii="Wingdings" w:hAnsi="Wingdings" w:hint="default"/>
      </w:rPr>
    </w:lvl>
    <w:lvl w:ilvl="7" w:tplc="E0E8ADC4" w:tentative="1">
      <w:start w:val="1"/>
      <w:numFmt w:val="bullet"/>
      <w:lvlText w:val=""/>
      <w:lvlJc w:val="left"/>
      <w:pPr>
        <w:tabs>
          <w:tab w:val="num" w:pos="3360"/>
        </w:tabs>
        <w:ind w:left="3360" w:hanging="420"/>
      </w:pPr>
      <w:rPr>
        <w:rFonts w:ascii="Wingdings" w:hAnsi="Wingdings" w:hint="default"/>
      </w:rPr>
    </w:lvl>
    <w:lvl w:ilvl="8" w:tplc="B2C25936" w:tentative="1">
      <w:start w:val="1"/>
      <w:numFmt w:val="bullet"/>
      <w:lvlText w:val=""/>
      <w:lvlJc w:val="left"/>
      <w:pPr>
        <w:tabs>
          <w:tab w:val="num" w:pos="3780"/>
        </w:tabs>
        <w:ind w:left="3780" w:hanging="420"/>
      </w:pPr>
      <w:rPr>
        <w:rFonts w:ascii="Wingdings" w:hAnsi="Wingdings" w:hint="default"/>
      </w:rPr>
    </w:lvl>
  </w:abstractNum>
  <w:abstractNum w:abstractNumId="23">
    <w:nsid w:val="75D1147C"/>
    <w:multiLevelType w:val="hybridMultilevel"/>
    <w:tmpl w:val="863E8DFC"/>
    <w:lvl w:ilvl="0" w:tplc="19C03B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BC2E37"/>
    <w:multiLevelType w:val="multilevel"/>
    <w:tmpl w:val="36E2F89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5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78F8134C"/>
    <w:multiLevelType w:val="multilevel"/>
    <w:tmpl w:val="6F0ED5F2"/>
    <w:lvl w:ilvl="0">
      <w:start w:val="1"/>
      <w:numFmt w:val="decimal"/>
      <w:pStyle w:val="10"/>
      <w:lvlText w:val="%1"/>
      <w:lvlJc w:val="left"/>
      <w:pPr>
        <w:tabs>
          <w:tab w:val="num" w:pos="425"/>
        </w:tabs>
        <w:ind w:left="425" w:hanging="425"/>
      </w:pPr>
    </w:lvl>
    <w:lvl w:ilvl="1">
      <w:start w:val="1"/>
      <w:numFmt w:val="decimal"/>
      <w:pStyle w:val="21"/>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6">
    <w:nsid w:val="7C953C27"/>
    <w:multiLevelType w:val="hybridMultilevel"/>
    <w:tmpl w:val="D1A0A604"/>
    <w:lvl w:ilvl="0" w:tplc="4BC4F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FE12AE7"/>
    <w:multiLevelType w:val="multilevel"/>
    <w:tmpl w:val="378C3F4E"/>
    <w:lvl w:ilvl="0">
      <w:start w:val="1"/>
      <w:numFmt w:val="decimal"/>
      <w:lvlText w:val="%1."/>
      <w:lvlJc w:val="left"/>
      <w:pPr>
        <w:tabs>
          <w:tab w:val="num" w:pos="425"/>
        </w:tabs>
        <w:ind w:left="425" w:hanging="425"/>
      </w:pPr>
      <w:rPr>
        <w:rFonts w:hint="eastAsia"/>
      </w:rPr>
    </w:lvl>
    <w:lvl w:ilvl="1">
      <w:start w:val="1"/>
      <w:numFmt w:val="decimal"/>
      <w:pStyle w:val="2ISO1heading2IndentLeft025inHead2A2H2h2head"/>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9"/>
  </w:num>
  <w:num w:numId="2">
    <w:abstractNumId w:val="4"/>
  </w:num>
  <w:num w:numId="3">
    <w:abstractNumId w:val="27"/>
  </w:num>
  <w:num w:numId="4">
    <w:abstractNumId w:val="1"/>
  </w:num>
  <w:num w:numId="5">
    <w:abstractNumId w:val="2"/>
  </w:num>
  <w:num w:numId="6">
    <w:abstractNumId w:val="8"/>
  </w:num>
  <w:num w:numId="7">
    <w:abstractNumId w:val="25"/>
  </w:num>
  <w:num w:numId="8">
    <w:abstractNumId w:val="14"/>
  </w:num>
  <w:num w:numId="9">
    <w:abstractNumId w:val="24"/>
  </w:num>
  <w:num w:numId="10">
    <w:abstractNumId w:val="19"/>
  </w:num>
  <w:num w:numId="11">
    <w:abstractNumId w:val="22"/>
  </w:num>
  <w:num w:numId="12">
    <w:abstractNumId w:val="16"/>
  </w:num>
  <w:num w:numId="13">
    <w:abstractNumId w:val="20"/>
  </w:num>
  <w:num w:numId="14">
    <w:abstractNumId w:val="21"/>
  </w:num>
  <w:num w:numId="15">
    <w:abstractNumId w:val="11"/>
  </w:num>
  <w:num w:numId="16">
    <w:abstractNumId w:val="17"/>
  </w:num>
  <w:num w:numId="17">
    <w:abstractNumId w:val="6"/>
  </w:num>
  <w:num w:numId="18">
    <w:abstractNumId w:val="5"/>
  </w:num>
  <w:num w:numId="19">
    <w:abstractNumId w:val="3"/>
  </w:num>
  <w:num w:numId="20">
    <w:abstractNumId w:val="26"/>
  </w:num>
  <w:num w:numId="21">
    <w:abstractNumId w:val="7"/>
  </w:num>
  <w:num w:numId="22">
    <w:abstractNumId w:val="15"/>
  </w:num>
  <w:num w:numId="23">
    <w:abstractNumId w:val="10"/>
  </w:num>
  <w:num w:numId="24">
    <w:abstractNumId w:val="23"/>
  </w:num>
  <w:num w:numId="25">
    <w:abstractNumId w:val="0"/>
  </w:num>
  <w:num w:numId="26">
    <w:abstractNumId w:val="13"/>
  </w:num>
  <w:num w:numId="27">
    <w:abstractNumId w:val="18"/>
  </w:num>
  <w:num w:numId="28">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hideSpellingErrors/>
  <w:hideGrammaticalErrors/>
  <w:proofState w:spelling="clean" w:grammar="clean"/>
  <w:attachedTemplate r:id="rId1"/>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8499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395"/>
    <w:rsid w:val="00000080"/>
    <w:rsid w:val="00000AC2"/>
    <w:rsid w:val="00001184"/>
    <w:rsid w:val="0000194C"/>
    <w:rsid w:val="00002BEA"/>
    <w:rsid w:val="00004890"/>
    <w:rsid w:val="0000561F"/>
    <w:rsid w:val="00005C6F"/>
    <w:rsid w:val="00005D46"/>
    <w:rsid w:val="00007CD7"/>
    <w:rsid w:val="00010EAD"/>
    <w:rsid w:val="0001121D"/>
    <w:rsid w:val="00011429"/>
    <w:rsid w:val="000123C8"/>
    <w:rsid w:val="00012E94"/>
    <w:rsid w:val="0001315C"/>
    <w:rsid w:val="000135A4"/>
    <w:rsid w:val="00013BC7"/>
    <w:rsid w:val="000141F5"/>
    <w:rsid w:val="00014828"/>
    <w:rsid w:val="00014DCA"/>
    <w:rsid w:val="000172F9"/>
    <w:rsid w:val="00020720"/>
    <w:rsid w:val="000207D1"/>
    <w:rsid w:val="00020F22"/>
    <w:rsid w:val="00021B55"/>
    <w:rsid w:val="00021E48"/>
    <w:rsid w:val="0002321B"/>
    <w:rsid w:val="000237AB"/>
    <w:rsid w:val="00023C4C"/>
    <w:rsid w:val="00023C89"/>
    <w:rsid w:val="00024ADD"/>
    <w:rsid w:val="00024D94"/>
    <w:rsid w:val="00025733"/>
    <w:rsid w:val="00025913"/>
    <w:rsid w:val="00025B7E"/>
    <w:rsid w:val="0002662D"/>
    <w:rsid w:val="00027448"/>
    <w:rsid w:val="00027DFE"/>
    <w:rsid w:val="00030241"/>
    <w:rsid w:val="000308CF"/>
    <w:rsid w:val="00031CB9"/>
    <w:rsid w:val="000331B7"/>
    <w:rsid w:val="0003387F"/>
    <w:rsid w:val="00033DF0"/>
    <w:rsid w:val="00034395"/>
    <w:rsid w:val="000352FF"/>
    <w:rsid w:val="00035660"/>
    <w:rsid w:val="00035F8A"/>
    <w:rsid w:val="000362A9"/>
    <w:rsid w:val="00036CE6"/>
    <w:rsid w:val="00037DDE"/>
    <w:rsid w:val="00040824"/>
    <w:rsid w:val="00040A1E"/>
    <w:rsid w:val="00041229"/>
    <w:rsid w:val="00041A4B"/>
    <w:rsid w:val="00041D26"/>
    <w:rsid w:val="00041FBE"/>
    <w:rsid w:val="00043FAD"/>
    <w:rsid w:val="00044974"/>
    <w:rsid w:val="00044F1F"/>
    <w:rsid w:val="00045949"/>
    <w:rsid w:val="00046146"/>
    <w:rsid w:val="00046547"/>
    <w:rsid w:val="00046B66"/>
    <w:rsid w:val="0004742C"/>
    <w:rsid w:val="00047C0C"/>
    <w:rsid w:val="00051C52"/>
    <w:rsid w:val="0005398B"/>
    <w:rsid w:val="00054301"/>
    <w:rsid w:val="00055803"/>
    <w:rsid w:val="00055AA4"/>
    <w:rsid w:val="00056FC5"/>
    <w:rsid w:val="000576D1"/>
    <w:rsid w:val="0005796F"/>
    <w:rsid w:val="00061029"/>
    <w:rsid w:val="0006140F"/>
    <w:rsid w:val="00065C1F"/>
    <w:rsid w:val="000660DF"/>
    <w:rsid w:val="00067247"/>
    <w:rsid w:val="000710A2"/>
    <w:rsid w:val="0007148A"/>
    <w:rsid w:val="00071B9B"/>
    <w:rsid w:val="0007329B"/>
    <w:rsid w:val="00073EE9"/>
    <w:rsid w:val="000751FD"/>
    <w:rsid w:val="00075890"/>
    <w:rsid w:val="00075B46"/>
    <w:rsid w:val="00075CAD"/>
    <w:rsid w:val="00077F75"/>
    <w:rsid w:val="00081A61"/>
    <w:rsid w:val="0008216A"/>
    <w:rsid w:val="00084BF1"/>
    <w:rsid w:val="00086793"/>
    <w:rsid w:val="00086AF4"/>
    <w:rsid w:val="000878CE"/>
    <w:rsid w:val="000879B4"/>
    <w:rsid w:val="00090179"/>
    <w:rsid w:val="000910DA"/>
    <w:rsid w:val="000921F8"/>
    <w:rsid w:val="0009490B"/>
    <w:rsid w:val="000956EE"/>
    <w:rsid w:val="000969B1"/>
    <w:rsid w:val="000972CB"/>
    <w:rsid w:val="000A0480"/>
    <w:rsid w:val="000A1244"/>
    <w:rsid w:val="000A191C"/>
    <w:rsid w:val="000A2027"/>
    <w:rsid w:val="000A42CB"/>
    <w:rsid w:val="000A5B51"/>
    <w:rsid w:val="000A695F"/>
    <w:rsid w:val="000A73B9"/>
    <w:rsid w:val="000B17FE"/>
    <w:rsid w:val="000B2584"/>
    <w:rsid w:val="000B264C"/>
    <w:rsid w:val="000B43C4"/>
    <w:rsid w:val="000B4BB2"/>
    <w:rsid w:val="000B56B9"/>
    <w:rsid w:val="000B5FD7"/>
    <w:rsid w:val="000B6371"/>
    <w:rsid w:val="000B6AF8"/>
    <w:rsid w:val="000B7319"/>
    <w:rsid w:val="000C023D"/>
    <w:rsid w:val="000C0AFB"/>
    <w:rsid w:val="000C0D14"/>
    <w:rsid w:val="000C1431"/>
    <w:rsid w:val="000C39D9"/>
    <w:rsid w:val="000C5354"/>
    <w:rsid w:val="000C5983"/>
    <w:rsid w:val="000C6162"/>
    <w:rsid w:val="000D2375"/>
    <w:rsid w:val="000D23E6"/>
    <w:rsid w:val="000D2B1D"/>
    <w:rsid w:val="000D363B"/>
    <w:rsid w:val="000D5AD9"/>
    <w:rsid w:val="000D6455"/>
    <w:rsid w:val="000D6DA6"/>
    <w:rsid w:val="000D6FC0"/>
    <w:rsid w:val="000E0BA2"/>
    <w:rsid w:val="000E1E0C"/>
    <w:rsid w:val="000E2A24"/>
    <w:rsid w:val="000E3803"/>
    <w:rsid w:val="000E486D"/>
    <w:rsid w:val="000E48FE"/>
    <w:rsid w:val="000E56DC"/>
    <w:rsid w:val="000E5E4C"/>
    <w:rsid w:val="000E6F49"/>
    <w:rsid w:val="000E7CC9"/>
    <w:rsid w:val="000F0104"/>
    <w:rsid w:val="000F138E"/>
    <w:rsid w:val="000F43C1"/>
    <w:rsid w:val="000F43F2"/>
    <w:rsid w:val="000F48BA"/>
    <w:rsid w:val="000F5D2B"/>
    <w:rsid w:val="000F62EC"/>
    <w:rsid w:val="000F6364"/>
    <w:rsid w:val="000F6A02"/>
    <w:rsid w:val="000F74CC"/>
    <w:rsid w:val="000F7D25"/>
    <w:rsid w:val="00100075"/>
    <w:rsid w:val="00102BA4"/>
    <w:rsid w:val="00102C77"/>
    <w:rsid w:val="00102EAA"/>
    <w:rsid w:val="00102F5B"/>
    <w:rsid w:val="0010384F"/>
    <w:rsid w:val="00104352"/>
    <w:rsid w:val="001047F9"/>
    <w:rsid w:val="001055A1"/>
    <w:rsid w:val="00106718"/>
    <w:rsid w:val="001116C6"/>
    <w:rsid w:val="00111AB3"/>
    <w:rsid w:val="00111C5B"/>
    <w:rsid w:val="0011265E"/>
    <w:rsid w:val="001136B6"/>
    <w:rsid w:val="00114B8E"/>
    <w:rsid w:val="001159A7"/>
    <w:rsid w:val="00115C96"/>
    <w:rsid w:val="00117471"/>
    <w:rsid w:val="0011768B"/>
    <w:rsid w:val="00120461"/>
    <w:rsid w:val="00120862"/>
    <w:rsid w:val="001211D4"/>
    <w:rsid w:val="001213F4"/>
    <w:rsid w:val="00121CBE"/>
    <w:rsid w:val="00122D04"/>
    <w:rsid w:val="0012323F"/>
    <w:rsid w:val="0012367B"/>
    <w:rsid w:val="00123F3D"/>
    <w:rsid w:val="00127945"/>
    <w:rsid w:val="00127950"/>
    <w:rsid w:val="00130855"/>
    <w:rsid w:val="00131754"/>
    <w:rsid w:val="0013195E"/>
    <w:rsid w:val="00131CDB"/>
    <w:rsid w:val="00133BBC"/>
    <w:rsid w:val="00133EBA"/>
    <w:rsid w:val="001374DD"/>
    <w:rsid w:val="0013797C"/>
    <w:rsid w:val="00141382"/>
    <w:rsid w:val="00142208"/>
    <w:rsid w:val="001425ED"/>
    <w:rsid w:val="00143C9D"/>
    <w:rsid w:val="00144CC7"/>
    <w:rsid w:val="001451D7"/>
    <w:rsid w:val="001452B6"/>
    <w:rsid w:val="0014563C"/>
    <w:rsid w:val="0014566D"/>
    <w:rsid w:val="001471B0"/>
    <w:rsid w:val="001530BA"/>
    <w:rsid w:val="00154BF9"/>
    <w:rsid w:val="001558B2"/>
    <w:rsid w:val="001558EB"/>
    <w:rsid w:val="00156F4C"/>
    <w:rsid w:val="00157512"/>
    <w:rsid w:val="001578B5"/>
    <w:rsid w:val="00157D89"/>
    <w:rsid w:val="00160065"/>
    <w:rsid w:val="00160274"/>
    <w:rsid w:val="0016082A"/>
    <w:rsid w:val="00161602"/>
    <w:rsid w:val="00161DEA"/>
    <w:rsid w:val="00161EC5"/>
    <w:rsid w:val="00162579"/>
    <w:rsid w:val="0016257F"/>
    <w:rsid w:val="00163911"/>
    <w:rsid w:val="0016674F"/>
    <w:rsid w:val="00170734"/>
    <w:rsid w:val="00170C89"/>
    <w:rsid w:val="001716FE"/>
    <w:rsid w:val="00171781"/>
    <w:rsid w:val="00171997"/>
    <w:rsid w:val="00171EB6"/>
    <w:rsid w:val="0017218F"/>
    <w:rsid w:val="00172912"/>
    <w:rsid w:val="00172A17"/>
    <w:rsid w:val="00172AC1"/>
    <w:rsid w:val="00173BEE"/>
    <w:rsid w:val="00174236"/>
    <w:rsid w:val="0017451E"/>
    <w:rsid w:val="0017489D"/>
    <w:rsid w:val="00175677"/>
    <w:rsid w:val="001766C7"/>
    <w:rsid w:val="0017686D"/>
    <w:rsid w:val="00176CB0"/>
    <w:rsid w:val="00177430"/>
    <w:rsid w:val="001779C3"/>
    <w:rsid w:val="00180AE7"/>
    <w:rsid w:val="001818B8"/>
    <w:rsid w:val="00183385"/>
    <w:rsid w:val="00184091"/>
    <w:rsid w:val="00184DCC"/>
    <w:rsid w:val="0018505B"/>
    <w:rsid w:val="00185245"/>
    <w:rsid w:val="00187307"/>
    <w:rsid w:val="00190AB6"/>
    <w:rsid w:val="00191247"/>
    <w:rsid w:val="00191AD8"/>
    <w:rsid w:val="0019245F"/>
    <w:rsid w:val="0019259C"/>
    <w:rsid w:val="00194271"/>
    <w:rsid w:val="0019557C"/>
    <w:rsid w:val="00196737"/>
    <w:rsid w:val="00197D53"/>
    <w:rsid w:val="001A0780"/>
    <w:rsid w:val="001A0906"/>
    <w:rsid w:val="001A0B36"/>
    <w:rsid w:val="001A0E87"/>
    <w:rsid w:val="001A1055"/>
    <w:rsid w:val="001A191D"/>
    <w:rsid w:val="001A1927"/>
    <w:rsid w:val="001A1945"/>
    <w:rsid w:val="001A1A91"/>
    <w:rsid w:val="001A3007"/>
    <w:rsid w:val="001A3713"/>
    <w:rsid w:val="001A39D6"/>
    <w:rsid w:val="001A3B1D"/>
    <w:rsid w:val="001A41D5"/>
    <w:rsid w:val="001A4483"/>
    <w:rsid w:val="001A4A7A"/>
    <w:rsid w:val="001A592D"/>
    <w:rsid w:val="001A7869"/>
    <w:rsid w:val="001A79CD"/>
    <w:rsid w:val="001A7B4E"/>
    <w:rsid w:val="001A7E9C"/>
    <w:rsid w:val="001B0679"/>
    <w:rsid w:val="001B28A1"/>
    <w:rsid w:val="001B28EE"/>
    <w:rsid w:val="001B35FB"/>
    <w:rsid w:val="001B370A"/>
    <w:rsid w:val="001B4B9E"/>
    <w:rsid w:val="001B5578"/>
    <w:rsid w:val="001B67F7"/>
    <w:rsid w:val="001B6FE0"/>
    <w:rsid w:val="001B7B7C"/>
    <w:rsid w:val="001B7EEA"/>
    <w:rsid w:val="001C141D"/>
    <w:rsid w:val="001C2C90"/>
    <w:rsid w:val="001C497B"/>
    <w:rsid w:val="001C4DAA"/>
    <w:rsid w:val="001C4F4B"/>
    <w:rsid w:val="001C5781"/>
    <w:rsid w:val="001C5B23"/>
    <w:rsid w:val="001C66B4"/>
    <w:rsid w:val="001C69F0"/>
    <w:rsid w:val="001C7743"/>
    <w:rsid w:val="001C7F10"/>
    <w:rsid w:val="001D0567"/>
    <w:rsid w:val="001D0715"/>
    <w:rsid w:val="001D12BD"/>
    <w:rsid w:val="001D1462"/>
    <w:rsid w:val="001D17D7"/>
    <w:rsid w:val="001D18DE"/>
    <w:rsid w:val="001D3679"/>
    <w:rsid w:val="001D3D6E"/>
    <w:rsid w:val="001D5852"/>
    <w:rsid w:val="001D7275"/>
    <w:rsid w:val="001E01C1"/>
    <w:rsid w:val="001E0D4B"/>
    <w:rsid w:val="001E1BBC"/>
    <w:rsid w:val="001E1C9F"/>
    <w:rsid w:val="001E2A7F"/>
    <w:rsid w:val="001E2BB4"/>
    <w:rsid w:val="001E36E9"/>
    <w:rsid w:val="001E3790"/>
    <w:rsid w:val="001E3AF1"/>
    <w:rsid w:val="001E4A5E"/>
    <w:rsid w:val="001E5714"/>
    <w:rsid w:val="001E578F"/>
    <w:rsid w:val="001E57A2"/>
    <w:rsid w:val="001E6C1D"/>
    <w:rsid w:val="001E7560"/>
    <w:rsid w:val="001F1F13"/>
    <w:rsid w:val="001F24A3"/>
    <w:rsid w:val="001F287A"/>
    <w:rsid w:val="001F39EC"/>
    <w:rsid w:val="001F41BA"/>
    <w:rsid w:val="001F47D2"/>
    <w:rsid w:val="001F5F34"/>
    <w:rsid w:val="001F631D"/>
    <w:rsid w:val="001F6566"/>
    <w:rsid w:val="001F6C96"/>
    <w:rsid w:val="001F6DEE"/>
    <w:rsid w:val="00201307"/>
    <w:rsid w:val="0020182E"/>
    <w:rsid w:val="0020288F"/>
    <w:rsid w:val="002028B4"/>
    <w:rsid w:val="00202901"/>
    <w:rsid w:val="00203FB3"/>
    <w:rsid w:val="00204BB1"/>
    <w:rsid w:val="00204FE1"/>
    <w:rsid w:val="00205B7F"/>
    <w:rsid w:val="0020747E"/>
    <w:rsid w:val="00207BC9"/>
    <w:rsid w:val="00210018"/>
    <w:rsid w:val="00210D94"/>
    <w:rsid w:val="00213DAB"/>
    <w:rsid w:val="00215BC3"/>
    <w:rsid w:val="00216BE7"/>
    <w:rsid w:val="002172AD"/>
    <w:rsid w:val="00217686"/>
    <w:rsid w:val="00220556"/>
    <w:rsid w:val="002218DA"/>
    <w:rsid w:val="00221B28"/>
    <w:rsid w:val="00221F45"/>
    <w:rsid w:val="00222CC0"/>
    <w:rsid w:val="0022664F"/>
    <w:rsid w:val="00226AB2"/>
    <w:rsid w:val="002277AF"/>
    <w:rsid w:val="00230813"/>
    <w:rsid w:val="002317FF"/>
    <w:rsid w:val="00233F89"/>
    <w:rsid w:val="002351F3"/>
    <w:rsid w:val="00236E5C"/>
    <w:rsid w:val="0023724A"/>
    <w:rsid w:val="00237FB2"/>
    <w:rsid w:val="00240ACD"/>
    <w:rsid w:val="00240CD8"/>
    <w:rsid w:val="00240D0B"/>
    <w:rsid w:val="002417A7"/>
    <w:rsid w:val="00241E19"/>
    <w:rsid w:val="00241E2C"/>
    <w:rsid w:val="00243AAB"/>
    <w:rsid w:val="002444A8"/>
    <w:rsid w:val="00244956"/>
    <w:rsid w:val="00246085"/>
    <w:rsid w:val="00246687"/>
    <w:rsid w:val="00246FED"/>
    <w:rsid w:val="002507EA"/>
    <w:rsid w:val="002516B7"/>
    <w:rsid w:val="00251C32"/>
    <w:rsid w:val="00251D68"/>
    <w:rsid w:val="00252208"/>
    <w:rsid w:val="00252234"/>
    <w:rsid w:val="00252D17"/>
    <w:rsid w:val="00253191"/>
    <w:rsid w:val="0025370D"/>
    <w:rsid w:val="00254556"/>
    <w:rsid w:val="00255321"/>
    <w:rsid w:val="002563C0"/>
    <w:rsid w:val="00256B8D"/>
    <w:rsid w:val="00260B1B"/>
    <w:rsid w:val="0026493B"/>
    <w:rsid w:val="002706F0"/>
    <w:rsid w:val="0027384E"/>
    <w:rsid w:val="00273B69"/>
    <w:rsid w:val="002750D9"/>
    <w:rsid w:val="00276779"/>
    <w:rsid w:val="00277CA3"/>
    <w:rsid w:val="0028061F"/>
    <w:rsid w:val="0028113E"/>
    <w:rsid w:val="00281169"/>
    <w:rsid w:val="00281C40"/>
    <w:rsid w:val="00283611"/>
    <w:rsid w:val="00283694"/>
    <w:rsid w:val="0028417F"/>
    <w:rsid w:val="002852A0"/>
    <w:rsid w:val="00285432"/>
    <w:rsid w:val="00286469"/>
    <w:rsid w:val="00286758"/>
    <w:rsid w:val="00286E05"/>
    <w:rsid w:val="00287032"/>
    <w:rsid w:val="002873AD"/>
    <w:rsid w:val="00287673"/>
    <w:rsid w:val="0028775B"/>
    <w:rsid w:val="00287789"/>
    <w:rsid w:val="002877B4"/>
    <w:rsid w:val="0028784B"/>
    <w:rsid w:val="002904D3"/>
    <w:rsid w:val="00290A55"/>
    <w:rsid w:val="0029249B"/>
    <w:rsid w:val="002928BF"/>
    <w:rsid w:val="00292F8A"/>
    <w:rsid w:val="00293D8F"/>
    <w:rsid w:val="0029479A"/>
    <w:rsid w:val="00295C19"/>
    <w:rsid w:val="00295E9E"/>
    <w:rsid w:val="002A0635"/>
    <w:rsid w:val="002A0800"/>
    <w:rsid w:val="002A0DD6"/>
    <w:rsid w:val="002A1A4C"/>
    <w:rsid w:val="002A3C34"/>
    <w:rsid w:val="002A412D"/>
    <w:rsid w:val="002A420B"/>
    <w:rsid w:val="002A55EA"/>
    <w:rsid w:val="002A7824"/>
    <w:rsid w:val="002B02D1"/>
    <w:rsid w:val="002B0E69"/>
    <w:rsid w:val="002B11FB"/>
    <w:rsid w:val="002B212C"/>
    <w:rsid w:val="002B28C4"/>
    <w:rsid w:val="002B2A1A"/>
    <w:rsid w:val="002B3FE7"/>
    <w:rsid w:val="002B4053"/>
    <w:rsid w:val="002B43C7"/>
    <w:rsid w:val="002B4DBD"/>
    <w:rsid w:val="002B5160"/>
    <w:rsid w:val="002B7000"/>
    <w:rsid w:val="002C15FE"/>
    <w:rsid w:val="002C19AE"/>
    <w:rsid w:val="002C1D83"/>
    <w:rsid w:val="002C2116"/>
    <w:rsid w:val="002C4B29"/>
    <w:rsid w:val="002C5235"/>
    <w:rsid w:val="002C6C45"/>
    <w:rsid w:val="002D0A0C"/>
    <w:rsid w:val="002D17AF"/>
    <w:rsid w:val="002D1F93"/>
    <w:rsid w:val="002D223E"/>
    <w:rsid w:val="002D23D8"/>
    <w:rsid w:val="002D290A"/>
    <w:rsid w:val="002D39C5"/>
    <w:rsid w:val="002D573C"/>
    <w:rsid w:val="002D58B1"/>
    <w:rsid w:val="002D58E0"/>
    <w:rsid w:val="002D5FDC"/>
    <w:rsid w:val="002D633F"/>
    <w:rsid w:val="002E0752"/>
    <w:rsid w:val="002E0F6E"/>
    <w:rsid w:val="002E24C2"/>
    <w:rsid w:val="002E2562"/>
    <w:rsid w:val="002E31E0"/>
    <w:rsid w:val="002E3FBB"/>
    <w:rsid w:val="002E4225"/>
    <w:rsid w:val="002E47B5"/>
    <w:rsid w:val="002E5698"/>
    <w:rsid w:val="002E697F"/>
    <w:rsid w:val="002E6C60"/>
    <w:rsid w:val="002E7609"/>
    <w:rsid w:val="002F0AC6"/>
    <w:rsid w:val="002F1741"/>
    <w:rsid w:val="002F1A0D"/>
    <w:rsid w:val="002F21A8"/>
    <w:rsid w:val="002F32E0"/>
    <w:rsid w:val="002F3CA9"/>
    <w:rsid w:val="002F3F7B"/>
    <w:rsid w:val="002F4117"/>
    <w:rsid w:val="002F49B5"/>
    <w:rsid w:val="002F5116"/>
    <w:rsid w:val="002F5EC1"/>
    <w:rsid w:val="00300E98"/>
    <w:rsid w:val="00301272"/>
    <w:rsid w:val="003016CD"/>
    <w:rsid w:val="00303D7A"/>
    <w:rsid w:val="00304112"/>
    <w:rsid w:val="003042EC"/>
    <w:rsid w:val="003051CC"/>
    <w:rsid w:val="0030595D"/>
    <w:rsid w:val="00305A1D"/>
    <w:rsid w:val="00305DEA"/>
    <w:rsid w:val="00306F58"/>
    <w:rsid w:val="003073E6"/>
    <w:rsid w:val="00310D2C"/>
    <w:rsid w:val="00312FBF"/>
    <w:rsid w:val="00313005"/>
    <w:rsid w:val="003139FB"/>
    <w:rsid w:val="003146EB"/>
    <w:rsid w:val="00314D16"/>
    <w:rsid w:val="00316AAB"/>
    <w:rsid w:val="00317ED9"/>
    <w:rsid w:val="00321005"/>
    <w:rsid w:val="003215A0"/>
    <w:rsid w:val="00323932"/>
    <w:rsid w:val="00324BE2"/>
    <w:rsid w:val="003258B2"/>
    <w:rsid w:val="00327144"/>
    <w:rsid w:val="003277F7"/>
    <w:rsid w:val="00327983"/>
    <w:rsid w:val="003279B3"/>
    <w:rsid w:val="00327C2E"/>
    <w:rsid w:val="00332E6C"/>
    <w:rsid w:val="00333D5E"/>
    <w:rsid w:val="00333E35"/>
    <w:rsid w:val="00334231"/>
    <w:rsid w:val="003355EA"/>
    <w:rsid w:val="00336076"/>
    <w:rsid w:val="00336549"/>
    <w:rsid w:val="00336AED"/>
    <w:rsid w:val="003372AD"/>
    <w:rsid w:val="00337761"/>
    <w:rsid w:val="003400E1"/>
    <w:rsid w:val="0034063C"/>
    <w:rsid w:val="00340BE1"/>
    <w:rsid w:val="00340E21"/>
    <w:rsid w:val="00341B44"/>
    <w:rsid w:val="003428B3"/>
    <w:rsid w:val="003445D5"/>
    <w:rsid w:val="00344D7B"/>
    <w:rsid w:val="003456D9"/>
    <w:rsid w:val="00345B1E"/>
    <w:rsid w:val="00347933"/>
    <w:rsid w:val="00347FFB"/>
    <w:rsid w:val="00350F7C"/>
    <w:rsid w:val="00351D5B"/>
    <w:rsid w:val="00353714"/>
    <w:rsid w:val="00355736"/>
    <w:rsid w:val="00355D6F"/>
    <w:rsid w:val="00357E84"/>
    <w:rsid w:val="003600A9"/>
    <w:rsid w:val="00360866"/>
    <w:rsid w:val="00360D90"/>
    <w:rsid w:val="00360DCF"/>
    <w:rsid w:val="00361D02"/>
    <w:rsid w:val="003630F1"/>
    <w:rsid w:val="003632EA"/>
    <w:rsid w:val="00363367"/>
    <w:rsid w:val="00364AB9"/>
    <w:rsid w:val="00364E34"/>
    <w:rsid w:val="00365614"/>
    <w:rsid w:val="00366413"/>
    <w:rsid w:val="00366E9D"/>
    <w:rsid w:val="003672D4"/>
    <w:rsid w:val="00367477"/>
    <w:rsid w:val="00367841"/>
    <w:rsid w:val="00367B31"/>
    <w:rsid w:val="00367EDA"/>
    <w:rsid w:val="00371AAE"/>
    <w:rsid w:val="00373389"/>
    <w:rsid w:val="00376267"/>
    <w:rsid w:val="003773D5"/>
    <w:rsid w:val="00377C56"/>
    <w:rsid w:val="00380833"/>
    <w:rsid w:val="00380929"/>
    <w:rsid w:val="0038101F"/>
    <w:rsid w:val="00383644"/>
    <w:rsid w:val="003837CB"/>
    <w:rsid w:val="0038386E"/>
    <w:rsid w:val="00383FCE"/>
    <w:rsid w:val="003842DC"/>
    <w:rsid w:val="0038540A"/>
    <w:rsid w:val="00385EFC"/>
    <w:rsid w:val="00386874"/>
    <w:rsid w:val="003879A9"/>
    <w:rsid w:val="00390744"/>
    <w:rsid w:val="00390D10"/>
    <w:rsid w:val="00391514"/>
    <w:rsid w:val="003928DA"/>
    <w:rsid w:val="003930CB"/>
    <w:rsid w:val="00393888"/>
    <w:rsid w:val="003938EA"/>
    <w:rsid w:val="00393FEB"/>
    <w:rsid w:val="00395261"/>
    <w:rsid w:val="0039657C"/>
    <w:rsid w:val="003973E9"/>
    <w:rsid w:val="003A2734"/>
    <w:rsid w:val="003A296C"/>
    <w:rsid w:val="003A3FF7"/>
    <w:rsid w:val="003A4435"/>
    <w:rsid w:val="003A44E9"/>
    <w:rsid w:val="003A5333"/>
    <w:rsid w:val="003A539E"/>
    <w:rsid w:val="003A6BAC"/>
    <w:rsid w:val="003A7B51"/>
    <w:rsid w:val="003A7D32"/>
    <w:rsid w:val="003A7F45"/>
    <w:rsid w:val="003B0315"/>
    <w:rsid w:val="003B062C"/>
    <w:rsid w:val="003B2DC3"/>
    <w:rsid w:val="003B3726"/>
    <w:rsid w:val="003B4516"/>
    <w:rsid w:val="003B46CC"/>
    <w:rsid w:val="003B521F"/>
    <w:rsid w:val="003B60A1"/>
    <w:rsid w:val="003B683F"/>
    <w:rsid w:val="003B6B8E"/>
    <w:rsid w:val="003B7A41"/>
    <w:rsid w:val="003C09F1"/>
    <w:rsid w:val="003C0EDF"/>
    <w:rsid w:val="003C0FC8"/>
    <w:rsid w:val="003C2115"/>
    <w:rsid w:val="003C2964"/>
    <w:rsid w:val="003C2F17"/>
    <w:rsid w:val="003C3A3A"/>
    <w:rsid w:val="003C3AA5"/>
    <w:rsid w:val="003C53E1"/>
    <w:rsid w:val="003C6D64"/>
    <w:rsid w:val="003C72A2"/>
    <w:rsid w:val="003C7B2B"/>
    <w:rsid w:val="003C7EE9"/>
    <w:rsid w:val="003D012B"/>
    <w:rsid w:val="003D1422"/>
    <w:rsid w:val="003D277D"/>
    <w:rsid w:val="003D3D7C"/>
    <w:rsid w:val="003D46DE"/>
    <w:rsid w:val="003D54BB"/>
    <w:rsid w:val="003D71FA"/>
    <w:rsid w:val="003E0778"/>
    <w:rsid w:val="003E0A75"/>
    <w:rsid w:val="003E1B72"/>
    <w:rsid w:val="003E1F82"/>
    <w:rsid w:val="003E3B99"/>
    <w:rsid w:val="003E4FA0"/>
    <w:rsid w:val="003E553D"/>
    <w:rsid w:val="003E57C5"/>
    <w:rsid w:val="003E57FC"/>
    <w:rsid w:val="003E5D6A"/>
    <w:rsid w:val="003E6AFF"/>
    <w:rsid w:val="003F0D1D"/>
    <w:rsid w:val="003F17E0"/>
    <w:rsid w:val="003F1DF3"/>
    <w:rsid w:val="003F1FB7"/>
    <w:rsid w:val="003F337F"/>
    <w:rsid w:val="003F394D"/>
    <w:rsid w:val="003F4BA3"/>
    <w:rsid w:val="003F4D85"/>
    <w:rsid w:val="003F611C"/>
    <w:rsid w:val="003F6E35"/>
    <w:rsid w:val="003F788E"/>
    <w:rsid w:val="003F79EF"/>
    <w:rsid w:val="00401758"/>
    <w:rsid w:val="004019A3"/>
    <w:rsid w:val="00402444"/>
    <w:rsid w:val="00404A06"/>
    <w:rsid w:val="00406796"/>
    <w:rsid w:val="00406E47"/>
    <w:rsid w:val="00410177"/>
    <w:rsid w:val="00411820"/>
    <w:rsid w:val="00412654"/>
    <w:rsid w:val="00413A3F"/>
    <w:rsid w:val="004155C6"/>
    <w:rsid w:val="00416923"/>
    <w:rsid w:val="00417F04"/>
    <w:rsid w:val="00417F4A"/>
    <w:rsid w:val="00420C5C"/>
    <w:rsid w:val="00420CF0"/>
    <w:rsid w:val="00421109"/>
    <w:rsid w:val="004213B4"/>
    <w:rsid w:val="00421729"/>
    <w:rsid w:val="004222B4"/>
    <w:rsid w:val="004225FC"/>
    <w:rsid w:val="0042261B"/>
    <w:rsid w:val="0042290C"/>
    <w:rsid w:val="004229D4"/>
    <w:rsid w:val="00422BE7"/>
    <w:rsid w:val="004232A1"/>
    <w:rsid w:val="004234F8"/>
    <w:rsid w:val="004241C9"/>
    <w:rsid w:val="004267C6"/>
    <w:rsid w:val="0042688B"/>
    <w:rsid w:val="004268EB"/>
    <w:rsid w:val="00426C72"/>
    <w:rsid w:val="00427B51"/>
    <w:rsid w:val="00427CA2"/>
    <w:rsid w:val="00427E83"/>
    <w:rsid w:val="00431023"/>
    <w:rsid w:val="00431576"/>
    <w:rsid w:val="0043187D"/>
    <w:rsid w:val="00431F42"/>
    <w:rsid w:val="00433E9A"/>
    <w:rsid w:val="00434B94"/>
    <w:rsid w:val="00437055"/>
    <w:rsid w:val="00437133"/>
    <w:rsid w:val="00437CDC"/>
    <w:rsid w:val="00440AB7"/>
    <w:rsid w:val="00440E31"/>
    <w:rsid w:val="00441B0C"/>
    <w:rsid w:val="004424ED"/>
    <w:rsid w:val="00442625"/>
    <w:rsid w:val="00442B9C"/>
    <w:rsid w:val="00446E4C"/>
    <w:rsid w:val="00452361"/>
    <w:rsid w:val="004526DD"/>
    <w:rsid w:val="00453B51"/>
    <w:rsid w:val="0045427B"/>
    <w:rsid w:val="00454551"/>
    <w:rsid w:val="0045586A"/>
    <w:rsid w:val="00455F31"/>
    <w:rsid w:val="00456809"/>
    <w:rsid w:val="00457CBA"/>
    <w:rsid w:val="00461FE1"/>
    <w:rsid w:val="004629AE"/>
    <w:rsid w:val="004632FB"/>
    <w:rsid w:val="004634C3"/>
    <w:rsid w:val="00464CA1"/>
    <w:rsid w:val="00465EA1"/>
    <w:rsid w:val="0046653E"/>
    <w:rsid w:val="00466773"/>
    <w:rsid w:val="00466F94"/>
    <w:rsid w:val="004677B0"/>
    <w:rsid w:val="00467F11"/>
    <w:rsid w:val="00470109"/>
    <w:rsid w:val="0047058F"/>
    <w:rsid w:val="00470EBF"/>
    <w:rsid w:val="00471927"/>
    <w:rsid w:val="00471C0D"/>
    <w:rsid w:val="00471F21"/>
    <w:rsid w:val="00472811"/>
    <w:rsid w:val="0047579E"/>
    <w:rsid w:val="00476108"/>
    <w:rsid w:val="004766FC"/>
    <w:rsid w:val="0047714F"/>
    <w:rsid w:val="00480739"/>
    <w:rsid w:val="00480B14"/>
    <w:rsid w:val="00480FC5"/>
    <w:rsid w:val="004818E5"/>
    <w:rsid w:val="00481DCF"/>
    <w:rsid w:val="0048240B"/>
    <w:rsid w:val="00482767"/>
    <w:rsid w:val="00483190"/>
    <w:rsid w:val="00484A9D"/>
    <w:rsid w:val="004852A9"/>
    <w:rsid w:val="0048567C"/>
    <w:rsid w:val="00485907"/>
    <w:rsid w:val="004863FC"/>
    <w:rsid w:val="004871A9"/>
    <w:rsid w:val="00487477"/>
    <w:rsid w:val="0049071F"/>
    <w:rsid w:val="00493634"/>
    <w:rsid w:val="00493BDF"/>
    <w:rsid w:val="00493CA2"/>
    <w:rsid w:val="0049490D"/>
    <w:rsid w:val="00494CC1"/>
    <w:rsid w:val="004958F5"/>
    <w:rsid w:val="00496D9F"/>
    <w:rsid w:val="004974B2"/>
    <w:rsid w:val="004975E7"/>
    <w:rsid w:val="004A0081"/>
    <w:rsid w:val="004A0DCE"/>
    <w:rsid w:val="004A19F5"/>
    <w:rsid w:val="004A241C"/>
    <w:rsid w:val="004A2AE5"/>
    <w:rsid w:val="004A454E"/>
    <w:rsid w:val="004A7B62"/>
    <w:rsid w:val="004A7C25"/>
    <w:rsid w:val="004B083F"/>
    <w:rsid w:val="004B1F3E"/>
    <w:rsid w:val="004B358E"/>
    <w:rsid w:val="004B591E"/>
    <w:rsid w:val="004B5D9A"/>
    <w:rsid w:val="004B74F4"/>
    <w:rsid w:val="004C0EA6"/>
    <w:rsid w:val="004C10D3"/>
    <w:rsid w:val="004C17FF"/>
    <w:rsid w:val="004C31B3"/>
    <w:rsid w:val="004C3201"/>
    <w:rsid w:val="004C3E52"/>
    <w:rsid w:val="004C401E"/>
    <w:rsid w:val="004C4200"/>
    <w:rsid w:val="004C4FCB"/>
    <w:rsid w:val="004C6ED8"/>
    <w:rsid w:val="004C708C"/>
    <w:rsid w:val="004D0928"/>
    <w:rsid w:val="004D109D"/>
    <w:rsid w:val="004D11EF"/>
    <w:rsid w:val="004D14E1"/>
    <w:rsid w:val="004D1CE6"/>
    <w:rsid w:val="004D2D9D"/>
    <w:rsid w:val="004D46F0"/>
    <w:rsid w:val="004D6370"/>
    <w:rsid w:val="004D671E"/>
    <w:rsid w:val="004D72DA"/>
    <w:rsid w:val="004D7821"/>
    <w:rsid w:val="004D7864"/>
    <w:rsid w:val="004D7999"/>
    <w:rsid w:val="004D7E95"/>
    <w:rsid w:val="004E02E1"/>
    <w:rsid w:val="004E20EF"/>
    <w:rsid w:val="004E292F"/>
    <w:rsid w:val="004E2F70"/>
    <w:rsid w:val="004E6152"/>
    <w:rsid w:val="004E6B43"/>
    <w:rsid w:val="004E6F26"/>
    <w:rsid w:val="004E75A5"/>
    <w:rsid w:val="004F122F"/>
    <w:rsid w:val="004F312F"/>
    <w:rsid w:val="004F349C"/>
    <w:rsid w:val="004F35B4"/>
    <w:rsid w:val="004F380F"/>
    <w:rsid w:val="004F3F6F"/>
    <w:rsid w:val="004F5522"/>
    <w:rsid w:val="004F6682"/>
    <w:rsid w:val="004F7A85"/>
    <w:rsid w:val="004F7DC1"/>
    <w:rsid w:val="0050090E"/>
    <w:rsid w:val="00500B6D"/>
    <w:rsid w:val="00501484"/>
    <w:rsid w:val="0050341F"/>
    <w:rsid w:val="00505D46"/>
    <w:rsid w:val="00505EA0"/>
    <w:rsid w:val="00505F51"/>
    <w:rsid w:val="00506F03"/>
    <w:rsid w:val="00507EE8"/>
    <w:rsid w:val="00510A9C"/>
    <w:rsid w:val="00510E57"/>
    <w:rsid w:val="00511447"/>
    <w:rsid w:val="00511905"/>
    <w:rsid w:val="00512371"/>
    <w:rsid w:val="0051390F"/>
    <w:rsid w:val="005145AD"/>
    <w:rsid w:val="00515C93"/>
    <w:rsid w:val="0051680E"/>
    <w:rsid w:val="00516ED6"/>
    <w:rsid w:val="005177B9"/>
    <w:rsid w:val="005202D7"/>
    <w:rsid w:val="00520D00"/>
    <w:rsid w:val="0052187A"/>
    <w:rsid w:val="0052283B"/>
    <w:rsid w:val="005228AF"/>
    <w:rsid w:val="00522D35"/>
    <w:rsid w:val="00523337"/>
    <w:rsid w:val="005238AB"/>
    <w:rsid w:val="00524D34"/>
    <w:rsid w:val="00524DA6"/>
    <w:rsid w:val="00525909"/>
    <w:rsid w:val="00525A7A"/>
    <w:rsid w:val="00525AEE"/>
    <w:rsid w:val="00526356"/>
    <w:rsid w:val="00527420"/>
    <w:rsid w:val="00527827"/>
    <w:rsid w:val="00527AF1"/>
    <w:rsid w:val="00530D31"/>
    <w:rsid w:val="005316E6"/>
    <w:rsid w:val="00531ADF"/>
    <w:rsid w:val="00531BD4"/>
    <w:rsid w:val="00531F85"/>
    <w:rsid w:val="00535017"/>
    <w:rsid w:val="0053527D"/>
    <w:rsid w:val="00536EBB"/>
    <w:rsid w:val="0053702E"/>
    <w:rsid w:val="00537204"/>
    <w:rsid w:val="005373CA"/>
    <w:rsid w:val="005407B0"/>
    <w:rsid w:val="0054148F"/>
    <w:rsid w:val="005427DD"/>
    <w:rsid w:val="00542A53"/>
    <w:rsid w:val="00542B97"/>
    <w:rsid w:val="00542FFD"/>
    <w:rsid w:val="0054352A"/>
    <w:rsid w:val="0054389A"/>
    <w:rsid w:val="00543C19"/>
    <w:rsid w:val="00544AB6"/>
    <w:rsid w:val="00545977"/>
    <w:rsid w:val="00545989"/>
    <w:rsid w:val="00545BFD"/>
    <w:rsid w:val="005471D7"/>
    <w:rsid w:val="00550012"/>
    <w:rsid w:val="00550A62"/>
    <w:rsid w:val="00550AAE"/>
    <w:rsid w:val="00552E9E"/>
    <w:rsid w:val="00553109"/>
    <w:rsid w:val="0055371D"/>
    <w:rsid w:val="00554045"/>
    <w:rsid w:val="00555BE4"/>
    <w:rsid w:val="00560D18"/>
    <w:rsid w:val="00560E19"/>
    <w:rsid w:val="00562387"/>
    <w:rsid w:val="00562DAD"/>
    <w:rsid w:val="00565927"/>
    <w:rsid w:val="005659CF"/>
    <w:rsid w:val="00566314"/>
    <w:rsid w:val="00566ADF"/>
    <w:rsid w:val="00566B4A"/>
    <w:rsid w:val="0056713A"/>
    <w:rsid w:val="00567A6D"/>
    <w:rsid w:val="005700BF"/>
    <w:rsid w:val="00570AA6"/>
    <w:rsid w:val="00570B4A"/>
    <w:rsid w:val="00570D09"/>
    <w:rsid w:val="005719B5"/>
    <w:rsid w:val="00573336"/>
    <w:rsid w:val="00573AEE"/>
    <w:rsid w:val="00573BC3"/>
    <w:rsid w:val="005744B3"/>
    <w:rsid w:val="00576A27"/>
    <w:rsid w:val="00576A87"/>
    <w:rsid w:val="005774C2"/>
    <w:rsid w:val="005803F6"/>
    <w:rsid w:val="00581221"/>
    <w:rsid w:val="005812D9"/>
    <w:rsid w:val="00581627"/>
    <w:rsid w:val="005827C2"/>
    <w:rsid w:val="00585CB9"/>
    <w:rsid w:val="00585F6D"/>
    <w:rsid w:val="00586CE5"/>
    <w:rsid w:val="00591C3D"/>
    <w:rsid w:val="00591C7D"/>
    <w:rsid w:val="00591E67"/>
    <w:rsid w:val="00593E21"/>
    <w:rsid w:val="00594ABA"/>
    <w:rsid w:val="00594B8C"/>
    <w:rsid w:val="0059772E"/>
    <w:rsid w:val="00597C4C"/>
    <w:rsid w:val="005A1E7D"/>
    <w:rsid w:val="005A1FB9"/>
    <w:rsid w:val="005A25C9"/>
    <w:rsid w:val="005A2DC3"/>
    <w:rsid w:val="005A3B20"/>
    <w:rsid w:val="005A4C11"/>
    <w:rsid w:val="005A5EF5"/>
    <w:rsid w:val="005A63A9"/>
    <w:rsid w:val="005A6F3F"/>
    <w:rsid w:val="005A707B"/>
    <w:rsid w:val="005B0819"/>
    <w:rsid w:val="005B0FC6"/>
    <w:rsid w:val="005B1005"/>
    <w:rsid w:val="005B1094"/>
    <w:rsid w:val="005B2056"/>
    <w:rsid w:val="005B2653"/>
    <w:rsid w:val="005B2E1E"/>
    <w:rsid w:val="005B3175"/>
    <w:rsid w:val="005B371C"/>
    <w:rsid w:val="005B657F"/>
    <w:rsid w:val="005B733D"/>
    <w:rsid w:val="005B7F51"/>
    <w:rsid w:val="005C1777"/>
    <w:rsid w:val="005C1F52"/>
    <w:rsid w:val="005C2A27"/>
    <w:rsid w:val="005C4533"/>
    <w:rsid w:val="005C74A3"/>
    <w:rsid w:val="005D01AA"/>
    <w:rsid w:val="005D1270"/>
    <w:rsid w:val="005D2042"/>
    <w:rsid w:val="005D26C7"/>
    <w:rsid w:val="005D31CA"/>
    <w:rsid w:val="005D383C"/>
    <w:rsid w:val="005D4767"/>
    <w:rsid w:val="005D4B02"/>
    <w:rsid w:val="005D5008"/>
    <w:rsid w:val="005D5447"/>
    <w:rsid w:val="005D548B"/>
    <w:rsid w:val="005D62C8"/>
    <w:rsid w:val="005D6E23"/>
    <w:rsid w:val="005D7242"/>
    <w:rsid w:val="005E0242"/>
    <w:rsid w:val="005E03D4"/>
    <w:rsid w:val="005E0724"/>
    <w:rsid w:val="005E18DE"/>
    <w:rsid w:val="005E2BBE"/>
    <w:rsid w:val="005E3F83"/>
    <w:rsid w:val="005E54D0"/>
    <w:rsid w:val="005E5840"/>
    <w:rsid w:val="005E64D2"/>
    <w:rsid w:val="005E6C77"/>
    <w:rsid w:val="005E7634"/>
    <w:rsid w:val="005E7690"/>
    <w:rsid w:val="005F03CB"/>
    <w:rsid w:val="005F0D88"/>
    <w:rsid w:val="005F2CB4"/>
    <w:rsid w:val="005F2D90"/>
    <w:rsid w:val="005F61B4"/>
    <w:rsid w:val="005F74ED"/>
    <w:rsid w:val="005F798B"/>
    <w:rsid w:val="005F7B9F"/>
    <w:rsid w:val="00601CA3"/>
    <w:rsid w:val="00601F71"/>
    <w:rsid w:val="006043B9"/>
    <w:rsid w:val="00604437"/>
    <w:rsid w:val="0060684D"/>
    <w:rsid w:val="00607251"/>
    <w:rsid w:val="0061259C"/>
    <w:rsid w:val="0061271D"/>
    <w:rsid w:val="00613BAE"/>
    <w:rsid w:val="0061464F"/>
    <w:rsid w:val="006179E2"/>
    <w:rsid w:val="00617D9A"/>
    <w:rsid w:val="00620076"/>
    <w:rsid w:val="00620234"/>
    <w:rsid w:val="00621D97"/>
    <w:rsid w:val="0062457B"/>
    <w:rsid w:val="00624C59"/>
    <w:rsid w:val="00625054"/>
    <w:rsid w:val="006259BD"/>
    <w:rsid w:val="00626DC6"/>
    <w:rsid w:val="0062744C"/>
    <w:rsid w:val="00630F07"/>
    <w:rsid w:val="00631E11"/>
    <w:rsid w:val="00631E4B"/>
    <w:rsid w:val="006338C7"/>
    <w:rsid w:val="00634695"/>
    <w:rsid w:val="0063572A"/>
    <w:rsid w:val="00635A58"/>
    <w:rsid w:val="00635CF7"/>
    <w:rsid w:val="00635E27"/>
    <w:rsid w:val="0063683F"/>
    <w:rsid w:val="00636F34"/>
    <w:rsid w:val="006371C7"/>
    <w:rsid w:val="006374FC"/>
    <w:rsid w:val="00640161"/>
    <w:rsid w:val="00642A62"/>
    <w:rsid w:val="00643AEC"/>
    <w:rsid w:val="00643C93"/>
    <w:rsid w:val="006455EF"/>
    <w:rsid w:val="00646AC0"/>
    <w:rsid w:val="006472C0"/>
    <w:rsid w:val="00647E8F"/>
    <w:rsid w:val="00647F0A"/>
    <w:rsid w:val="00653CAB"/>
    <w:rsid w:val="00653DF6"/>
    <w:rsid w:val="0065543B"/>
    <w:rsid w:val="006554D7"/>
    <w:rsid w:val="00656474"/>
    <w:rsid w:val="00657475"/>
    <w:rsid w:val="006632A3"/>
    <w:rsid w:val="0066331E"/>
    <w:rsid w:val="00663C3E"/>
    <w:rsid w:val="00664C50"/>
    <w:rsid w:val="00664FE1"/>
    <w:rsid w:val="006658BD"/>
    <w:rsid w:val="006668A7"/>
    <w:rsid w:val="00667266"/>
    <w:rsid w:val="006715FD"/>
    <w:rsid w:val="00671A36"/>
    <w:rsid w:val="00672269"/>
    <w:rsid w:val="006732C0"/>
    <w:rsid w:val="006732E2"/>
    <w:rsid w:val="00673F09"/>
    <w:rsid w:val="00673F66"/>
    <w:rsid w:val="0067448E"/>
    <w:rsid w:val="006760BE"/>
    <w:rsid w:val="00681494"/>
    <w:rsid w:val="00682A63"/>
    <w:rsid w:val="00682EB1"/>
    <w:rsid w:val="00683561"/>
    <w:rsid w:val="006836D6"/>
    <w:rsid w:val="00683C30"/>
    <w:rsid w:val="0068754A"/>
    <w:rsid w:val="0069003D"/>
    <w:rsid w:val="006900EC"/>
    <w:rsid w:val="00690CBD"/>
    <w:rsid w:val="00691684"/>
    <w:rsid w:val="0069170F"/>
    <w:rsid w:val="00691E02"/>
    <w:rsid w:val="0069441E"/>
    <w:rsid w:val="00694505"/>
    <w:rsid w:val="00694870"/>
    <w:rsid w:val="00695D3A"/>
    <w:rsid w:val="00695D66"/>
    <w:rsid w:val="00696DB0"/>
    <w:rsid w:val="00696E07"/>
    <w:rsid w:val="00697367"/>
    <w:rsid w:val="006A2327"/>
    <w:rsid w:val="006A2C86"/>
    <w:rsid w:val="006A3238"/>
    <w:rsid w:val="006A3522"/>
    <w:rsid w:val="006A3AF5"/>
    <w:rsid w:val="006A5538"/>
    <w:rsid w:val="006A5551"/>
    <w:rsid w:val="006A5B33"/>
    <w:rsid w:val="006A6603"/>
    <w:rsid w:val="006A6D98"/>
    <w:rsid w:val="006A7136"/>
    <w:rsid w:val="006B2DA3"/>
    <w:rsid w:val="006B3068"/>
    <w:rsid w:val="006B3ECB"/>
    <w:rsid w:val="006B4402"/>
    <w:rsid w:val="006B4B4F"/>
    <w:rsid w:val="006B7FAD"/>
    <w:rsid w:val="006C0AED"/>
    <w:rsid w:val="006C1089"/>
    <w:rsid w:val="006C22CD"/>
    <w:rsid w:val="006C24D1"/>
    <w:rsid w:val="006C300A"/>
    <w:rsid w:val="006C36DF"/>
    <w:rsid w:val="006C4A31"/>
    <w:rsid w:val="006C4C1B"/>
    <w:rsid w:val="006C4CDF"/>
    <w:rsid w:val="006C5487"/>
    <w:rsid w:val="006C54A0"/>
    <w:rsid w:val="006C6FC7"/>
    <w:rsid w:val="006C709B"/>
    <w:rsid w:val="006C759F"/>
    <w:rsid w:val="006D0D59"/>
    <w:rsid w:val="006D0D5D"/>
    <w:rsid w:val="006D1575"/>
    <w:rsid w:val="006D15D5"/>
    <w:rsid w:val="006D1B9D"/>
    <w:rsid w:val="006D1D9C"/>
    <w:rsid w:val="006D30C8"/>
    <w:rsid w:val="006D393B"/>
    <w:rsid w:val="006D41EE"/>
    <w:rsid w:val="006D433F"/>
    <w:rsid w:val="006D4B44"/>
    <w:rsid w:val="006D4D80"/>
    <w:rsid w:val="006D4F43"/>
    <w:rsid w:val="006D5450"/>
    <w:rsid w:val="006D5FAF"/>
    <w:rsid w:val="006D6E65"/>
    <w:rsid w:val="006D70F5"/>
    <w:rsid w:val="006D7EC5"/>
    <w:rsid w:val="006E00BC"/>
    <w:rsid w:val="006E04AE"/>
    <w:rsid w:val="006E064F"/>
    <w:rsid w:val="006E1256"/>
    <w:rsid w:val="006E1AF7"/>
    <w:rsid w:val="006E1C22"/>
    <w:rsid w:val="006E241F"/>
    <w:rsid w:val="006E2758"/>
    <w:rsid w:val="006E2ADD"/>
    <w:rsid w:val="006E2DDB"/>
    <w:rsid w:val="006E3525"/>
    <w:rsid w:val="006E3934"/>
    <w:rsid w:val="006E3BF6"/>
    <w:rsid w:val="006E4842"/>
    <w:rsid w:val="006E5E9E"/>
    <w:rsid w:val="006E60AA"/>
    <w:rsid w:val="006E6B8C"/>
    <w:rsid w:val="006E6F2C"/>
    <w:rsid w:val="006E758F"/>
    <w:rsid w:val="006F0314"/>
    <w:rsid w:val="006F04AA"/>
    <w:rsid w:val="006F0D46"/>
    <w:rsid w:val="006F10DA"/>
    <w:rsid w:val="006F132C"/>
    <w:rsid w:val="006F1C59"/>
    <w:rsid w:val="006F1EA7"/>
    <w:rsid w:val="006F2D80"/>
    <w:rsid w:val="006F2E69"/>
    <w:rsid w:val="006F42F0"/>
    <w:rsid w:val="006F6EBE"/>
    <w:rsid w:val="006F6FD1"/>
    <w:rsid w:val="006F75C9"/>
    <w:rsid w:val="006F7909"/>
    <w:rsid w:val="007006A9"/>
    <w:rsid w:val="007008C3"/>
    <w:rsid w:val="007017D0"/>
    <w:rsid w:val="0070396B"/>
    <w:rsid w:val="007039A8"/>
    <w:rsid w:val="00703BC4"/>
    <w:rsid w:val="00703F82"/>
    <w:rsid w:val="00704368"/>
    <w:rsid w:val="00704391"/>
    <w:rsid w:val="0070445F"/>
    <w:rsid w:val="0070734F"/>
    <w:rsid w:val="00707D1A"/>
    <w:rsid w:val="007101C7"/>
    <w:rsid w:val="0071038C"/>
    <w:rsid w:val="00710442"/>
    <w:rsid w:val="00710BFF"/>
    <w:rsid w:val="007121E3"/>
    <w:rsid w:val="0071267C"/>
    <w:rsid w:val="00712F34"/>
    <w:rsid w:val="00714871"/>
    <w:rsid w:val="00714C4B"/>
    <w:rsid w:val="0071502C"/>
    <w:rsid w:val="0071531D"/>
    <w:rsid w:val="00715AC2"/>
    <w:rsid w:val="00716816"/>
    <w:rsid w:val="00717B85"/>
    <w:rsid w:val="00721BD7"/>
    <w:rsid w:val="00721CB9"/>
    <w:rsid w:val="007220E3"/>
    <w:rsid w:val="00722847"/>
    <w:rsid w:val="007230C3"/>
    <w:rsid w:val="00723D56"/>
    <w:rsid w:val="00724A62"/>
    <w:rsid w:val="00725030"/>
    <w:rsid w:val="007255BE"/>
    <w:rsid w:val="00725E48"/>
    <w:rsid w:val="00727439"/>
    <w:rsid w:val="007315A1"/>
    <w:rsid w:val="0073202C"/>
    <w:rsid w:val="00732A11"/>
    <w:rsid w:val="00732B0A"/>
    <w:rsid w:val="00732BEB"/>
    <w:rsid w:val="007348E2"/>
    <w:rsid w:val="00735853"/>
    <w:rsid w:val="00735E34"/>
    <w:rsid w:val="00736466"/>
    <w:rsid w:val="00736BAB"/>
    <w:rsid w:val="00737214"/>
    <w:rsid w:val="00740B20"/>
    <w:rsid w:val="00741BB1"/>
    <w:rsid w:val="00743F7C"/>
    <w:rsid w:val="00747532"/>
    <w:rsid w:val="00747A5F"/>
    <w:rsid w:val="00750E5D"/>
    <w:rsid w:val="00751F0B"/>
    <w:rsid w:val="00753065"/>
    <w:rsid w:val="00753616"/>
    <w:rsid w:val="00753677"/>
    <w:rsid w:val="00754A8C"/>
    <w:rsid w:val="00755C56"/>
    <w:rsid w:val="00755CEF"/>
    <w:rsid w:val="00760C7B"/>
    <w:rsid w:val="0076115E"/>
    <w:rsid w:val="007612F5"/>
    <w:rsid w:val="00762744"/>
    <w:rsid w:val="00763977"/>
    <w:rsid w:val="00764F41"/>
    <w:rsid w:val="007653AB"/>
    <w:rsid w:val="007660B4"/>
    <w:rsid w:val="00767A9A"/>
    <w:rsid w:val="00767D79"/>
    <w:rsid w:val="00767E94"/>
    <w:rsid w:val="0077080D"/>
    <w:rsid w:val="00770F11"/>
    <w:rsid w:val="007711CA"/>
    <w:rsid w:val="00771E3E"/>
    <w:rsid w:val="0077229A"/>
    <w:rsid w:val="00772502"/>
    <w:rsid w:val="00773120"/>
    <w:rsid w:val="00773BE2"/>
    <w:rsid w:val="00774AF9"/>
    <w:rsid w:val="00774D36"/>
    <w:rsid w:val="0077534B"/>
    <w:rsid w:val="0077599C"/>
    <w:rsid w:val="007763FD"/>
    <w:rsid w:val="0077670A"/>
    <w:rsid w:val="00777781"/>
    <w:rsid w:val="00780049"/>
    <w:rsid w:val="0078044F"/>
    <w:rsid w:val="007808E5"/>
    <w:rsid w:val="00782764"/>
    <w:rsid w:val="00782A3F"/>
    <w:rsid w:val="00782B25"/>
    <w:rsid w:val="00783A3B"/>
    <w:rsid w:val="00783A72"/>
    <w:rsid w:val="00783C04"/>
    <w:rsid w:val="007859F0"/>
    <w:rsid w:val="00785CD2"/>
    <w:rsid w:val="00786011"/>
    <w:rsid w:val="00786972"/>
    <w:rsid w:val="00786CD3"/>
    <w:rsid w:val="007873FF"/>
    <w:rsid w:val="007901FC"/>
    <w:rsid w:val="00792C92"/>
    <w:rsid w:val="0079314E"/>
    <w:rsid w:val="00794109"/>
    <w:rsid w:val="007942C9"/>
    <w:rsid w:val="00794ABB"/>
    <w:rsid w:val="00794DA8"/>
    <w:rsid w:val="00794E52"/>
    <w:rsid w:val="00795D44"/>
    <w:rsid w:val="00795EE3"/>
    <w:rsid w:val="0079651F"/>
    <w:rsid w:val="0079652B"/>
    <w:rsid w:val="00796B01"/>
    <w:rsid w:val="00797770"/>
    <w:rsid w:val="007A0CC3"/>
    <w:rsid w:val="007A0CE9"/>
    <w:rsid w:val="007A1AA9"/>
    <w:rsid w:val="007A1CAB"/>
    <w:rsid w:val="007A2B40"/>
    <w:rsid w:val="007A4626"/>
    <w:rsid w:val="007A48B1"/>
    <w:rsid w:val="007A4D25"/>
    <w:rsid w:val="007A51F8"/>
    <w:rsid w:val="007A531E"/>
    <w:rsid w:val="007A5F5D"/>
    <w:rsid w:val="007B014A"/>
    <w:rsid w:val="007B01DC"/>
    <w:rsid w:val="007B3422"/>
    <w:rsid w:val="007B4BDD"/>
    <w:rsid w:val="007B4C72"/>
    <w:rsid w:val="007B54BB"/>
    <w:rsid w:val="007B578E"/>
    <w:rsid w:val="007B599E"/>
    <w:rsid w:val="007B6D67"/>
    <w:rsid w:val="007B7080"/>
    <w:rsid w:val="007C10F2"/>
    <w:rsid w:val="007C11C4"/>
    <w:rsid w:val="007C1224"/>
    <w:rsid w:val="007C22E0"/>
    <w:rsid w:val="007C3251"/>
    <w:rsid w:val="007C3A30"/>
    <w:rsid w:val="007C4D64"/>
    <w:rsid w:val="007C5042"/>
    <w:rsid w:val="007C6624"/>
    <w:rsid w:val="007C6AFB"/>
    <w:rsid w:val="007C6D19"/>
    <w:rsid w:val="007D059C"/>
    <w:rsid w:val="007D1131"/>
    <w:rsid w:val="007D1CA6"/>
    <w:rsid w:val="007D1FC2"/>
    <w:rsid w:val="007D2293"/>
    <w:rsid w:val="007D2C09"/>
    <w:rsid w:val="007D3261"/>
    <w:rsid w:val="007D34CD"/>
    <w:rsid w:val="007D3A2E"/>
    <w:rsid w:val="007D41FC"/>
    <w:rsid w:val="007D7F3C"/>
    <w:rsid w:val="007E0439"/>
    <w:rsid w:val="007E0A2E"/>
    <w:rsid w:val="007E270F"/>
    <w:rsid w:val="007E30AD"/>
    <w:rsid w:val="007E31B5"/>
    <w:rsid w:val="007E523D"/>
    <w:rsid w:val="007E581D"/>
    <w:rsid w:val="007E5B16"/>
    <w:rsid w:val="007E7EE9"/>
    <w:rsid w:val="007F039A"/>
    <w:rsid w:val="007F109B"/>
    <w:rsid w:val="007F10B6"/>
    <w:rsid w:val="007F1C43"/>
    <w:rsid w:val="007F3137"/>
    <w:rsid w:val="007F396A"/>
    <w:rsid w:val="007F3E95"/>
    <w:rsid w:val="007F4F91"/>
    <w:rsid w:val="007F58D5"/>
    <w:rsid w:val="007F5D0F"/>
    <w:rsid w:val="007F5F16"/>
    <w:rsid w:val="007F63D1"/>
    <w:rsid w:val="007F7CAB"/>
    <w:rsid w:val="008003CB"/>
    <w:rsid w:val="008007CA"/>
    <w:rsid w:val="008007F1"/>
    <w:rsid w:val="0080280E"/>
    <w:rsid w:val="0080289B"/>
    <w:rsid w:val="0080347C"/>
    <w:rsid w:val="0080419C"/>
    <w:rsid w:val="00804392"/>
    <w:rsid w:val="008067D0"/>
    <w:rsid w:val="00807289"/>
    <w:rsid w:val="00807C5A"/>
    <w:rsid w:val="00807C79"/>
    <w:rsid w:val="00807EAD"/>
    <w:rsid w:val="0081005F"/>
    <w:rsid w:val="0081187D"/>
    <w:rsid w:val="00811EB0"/>
    <w:rsid w:val="00812177"/>
    <w:rsid w:val="00812968"/>
    <w:rsid w:val="00812E49"/>
    <w:rsid w:val="00813D21"/>
    <w:rsid w:val="008148FF"/>
    <w:rsid w:val="00814FF8"/>
    <w:rsid w:val="008150D4"/>
    <w:rsid w:val="00815C9D"/>
    <w:rsid w:val="00816A16"/>
    <w:rsid w:val="00816C97"/>
    <w:rsid w:val="00817189"/>
    <w:rsid w:val="00817859"/>
    <w:rsid w:val="00821873"/>
    <w:rsid w:val="008220C7"/>
    <w:rsid w:val="008226F3"/>
    <w:rsid w:val="00823414"/>
    <w:rsid w:val="00823AAC"/>
    <w:rsid w:val="00823C82"/>
    <w:rsid w:val="00824E70"/>
    <w:rsid w:val="00825805"/>
    <w:rsid w:val="00825BA1"/>
    <w:rsid w:val="00825FE6"/>
    <w:rsid w:val="008265EF"/>
    <w:rsid w:val="00826837"/>
    <w:rsid w:val="00826C10"/>
    <w:rsid w:val="0083139C"/>
    <w:rsid w:val="00831833"/>
    <w:rsid w:val="00833C19"/>
    <w:rsid w:val="00834FA8"/>
    <w:rsid w:val="00835D7B"/>
    <w:rsid w:val="00835F51"/>
    <w:rsid w:val="00836183"/>
    <w:rsid w:val="008368B3"/>
    <w:rsid w:val="008371AC"/>
    <w:rsid w:val="008403F0"/>
    <w:rsid w:val="00840807"/>
    <w:rsid w:val="0084091C"/>
    <w:rsid w:val="0084185A"/>
    <w:rsid w:val="0084253E"/>
    <w:rsid w:val="00842E47"/>
    <w:rsid w:val="00844368"/>
    <w:rsid w:val="008447B7"/>
    <w:rsid w:val="00844BF7"/>
    <w:rsid w:val="00844C75"/>
    <w:rsid w:val="00845402"/>
    <w:rsid w:val="00845A2B"/>
    <w:rsid w:val="00845C3A"/>
    <w:rsid w:val="008464EB"/>
    <w:rsid w:val="00846FDF"/>
    <w:rsid w:val="00847183"/>
    <w:rsid w:val="00847BC9"/>
    <w:rsid w:val="00847BE9"/>
    <w:rsid w:val="00850350"/>
    <w:rsid w:val="00851B84"/>
    <w:rsid w:val="00852547"/>
    <w:rsid w:val="008525CE"/>
    <w:rsid w:val="00853E6D"/>
    <w:rsid w:val="00856984"/>
    <w:rsid w:val="00856C2C"/>
    <w:rsid w:val="0085791B"/>
    <w:rsid w:val="008579CF"/>
    <w:rsid w:val="00857CAC"/>
    <w:rsid w:val="008600CC"/>
    <w:rsid w:val="008601D9"/>
    <w:rsid w:val="00862EF6"/>
    <w:rsid w:val="00863323"/>
    <w:rsid w:val="00863F69"/>
    <w:rsid w:val="008641C1"/>
    <w:rsid w:val="00864370"/>
    <w:rsid w:val="0086512E"/>
    <w:rsid w:val="0086516D"/>
    <w:rsid w:val="00865555"/>
    <w:rsid w:val="00866E79"/>
    <w:rsid w:val="008675FA"/>
    <w:rsid w:val="00867747"/>
    <w:rsid w:val="00867F16"/>
    <w:rsid w:val="0087052F"/>
    <w:rsid w:val="008708B2"/>
    <w:rsid w:val="0087224A"/>
    <w:rsid w:val="00873652"/>
    <w:rsid w:val="0087382E"/>
    <w:rsid w:val="008777C8"/>
    <w:rsid w:val="008811F4"/>
    <w:rsid w:val="008816A5"/>
    <w:rsid w:val="00881BA8"/>
    <w:rsid w:val="00882204"/>
    <w:rsid w:val="008826EF"/>
    <w:rsid w:val="00882ABF"/>
    <w:rsid w:val="00884268"/>
    <w:rsid w:val="00884999"/>
    <w:rsid w:val="00885BEF"/>
    <w:rsid w:val="008861BA"/>
    <w:rsid w:val="008865F6"/>
    <w:rsid w:val="00887534"/>
    <w:rsid w:val="00891962"/>
    <w:rsid w:val="00892977"/>
    <w:rsid w:val="008933E8"/>
    <w:rsid w:val="00893D71"/>
    <w:rsid w:val="00894386"/>
    <w:rsid w:val="00894C04"/>
    <w:rsid w:val="00897AC0"/>
    <w:rsid w:val="008A0C7F"/>
    <w:rsid w:val="008A122E"/>
    <w:rsid w:val="008A3D2E"/>
    <w:rsid w:val="008A4CB7"/>
    <w:rsid w:val="008A4CC0"/>
    <w:rsid w:val="008A4DD2"/>
    <w:rsid w:val="008A5926"/>
    <w:rsid w:val="008A6135"/>
    <w:rsid w:val="008A61FF"/>
    <w:rsid w:val="008A6961"/>
    <w:rsid w:val="008B0B07"/>
    <w:rsid w:val="008B1ED1"/>
    <w:rsid w:val="008B265C"/>
    <w:rsid w:val="008B3C82"/>
    <w:rsid w:val="008B3E16"/>
    <w:rsid w:val="008B5D43"/>
    <w:rsid w:val="008B62D9"/>
    <w:rsid w:val="008B6796"/>
    <w:rsid w:val="008B7257"/>
    <w:rsid w:val="008B76C7"/>
    <w:rsid w:val="008C0AF7"/>
    <w:rsid w:val="008C1643"/>
    <w:rsid w:val="008C228C"/>
    <w:rsid w:val="008C2A0A"/>
    <w:rsid w:val="008C32B1"/>
    <w:rsid w:val="008C381E"/>
    <w:rsid w:val="008C43C8"/>
    <w:rsid w:val="008C4CBA"/>
    <w:rsid w:val="008C4D5C"/>
    <w:rsid w:val="008C5FB6"/>
    <w:rsid w:val="008C64F9"/>
    <w:rsid w:val="008C66BC"/>
    <w:rsid w:val="008C6D6C"/>
    <w:rsid w:val="008C7870"/>
    <w:rsid w:val="008D3BEF"/>
    <w:rsid w:val="008D4B6D"/>
    <w:rsid w:val="008D5615"/>
    <w:rsid w:val="008D6974"/>
    <w:rsid w:val="008D75AB"/>
    <w:rsid w:val="008D7819"/>
    <w:rsid w:val="008D7973"/>
    <w:rsid w:val="008D7EB8"/>
    <w:rsid w:val="008E0600"/>
    <w:rsid w:val="008E0B4E"/>
    <w:rsid w:val="008E1407"/>
    <w:rsid w:val="008E2398"/>
    <w:rsid w:val="008E2C15"/>
    <w:rsid w:val="008E2F09"/>
    <w:rsid w:val="008E2F19"/>
    <w:rsid w:val="008E32D0"/>
    <w:rsid w:val="008E36AF"/>
    <w:rsid w:val="008E4BEC"/>
    <w:rsid w:val="008E4C1A"/>
    <w:rsid w:val="008E5B4E"/>
    <w:rsid w:val="008E62D1"/>
    <w:rsid w:val="008E71CA"/>
    <w:rsid w:val="008E7D09"/>
    <w:rsid w:val="008F0AEC"/>
    <w:rsid w:val="008F24F4"/>
    <w:rsid w:val="008F2745"/>
    <w:rsid w:val="008F4059"/>
    <w:rsid w:val="008F5CDC"/>
    <w:rsid w:val="008F67DD"/>
    <w:rsid w:val="008F6AEF"/>
    <w:rsid w:val="008F6C29"/>
    <w:rsid w:val="008F76EF"/>
    <w:rsid w:val="0090014E"/>
    <w:rsid w:val="0090036A"/>
    <w:rsid w:val="00900606"/>
    <w:rsid w:val="00900C2F"/>
    <w:rsid w:val="00902712"/>
    <w:rsid w:val="0090563F"/>
    <w:rsid w:val="00905AA0"/>
    <w:rsid w:val="00905BBB"/>
    <w:rsid w:val="00905C25"/>
    <w:rsid w:val="00907412"/>
    <w:rsid w:val="0091115F"/>
    <w:rsid w:val="00911B72"/>
    <w:rsid w:val="00914719"/>
    <w:rsid w:val="00915EAE"/>
    <w:rsid w:val="0091694E"/>
    <w:rsid w:val="009200DC"/>
    <w:rsid w:val="00920D96"/>
    <w:rsid w:val="00923C3B"/>
    <w:rsid w:val="00924115"/>
    <w:rsid w:val="00924FA5"/>
    <w:rsid w:val="009257CD"/>
    <w:rsid w:val="0092603A"/>
    <w:rsid w:val="00926D10"/>
    <w:rsid w:val="00927021"/>
    <w:rsid w:val="00930A61"/>
    <w:rsid w:val="00933DE5"/>
    <w:rsid w:val="00934BEF"/>
    <w:rsid w:val="00935E27"/>
    <w:rsid w:val="00936FA5"/>
    <w:rsid w:val="009377C6"/>
    <w:rsid w:val="00937FE8"/>
    <w:rsid w:val="009407E0"/>
    <w:rsid w:val="00941256"/>
    <w:rsid w:val="009414F2"/>
    <w:rsid w:val="0094192A"/>
    <w:rsid w:val="00942BB1"/>
    <w:rsid w:val="00945EC8"/>
    <w:rsid w:val="0095041B"/>
    <w:rsid w:val="00950A23"/>
    <w:rsid w:val="0095185F"/>
    <w:rsid w:val="0095204A"/>
    <w:rsid w:val="00952619"/>
    <w:rsid w:val="0095369F"/>
    <w:rsid w:val="009538A2"/>
    <w:rsid w:val="00953B0A"/>
    <w:rsid w:val="00953B61"/>
    <w:rsid w:val="00954382"/>
    <w:rsid w:val="009552EA"/>
    <w:rsid w:val="009552EE"/>
    <w:rsid w:val="00955431"/>
    <w:rsid w:val="00955521"/>
    <w:rsid w:val="00955BA8"/>
    <w:rsid w:val="00955C01"/>
    <w:rsid w:val="00955E9C"/>
    <w:rsid w:val="00956690"/>
    <w:rsid w:val="00956951"/>
    <w:rsid w:val="00957242"/>
    <w:rsid w:val="00960726"/>
    <w:rsid w:val="00960A4D"/>
    <w:rsid w:val="009618F1"/>
    <w:rsid w:val="0096293A"/>
    <w:rsid w:val="00962C0E"/>
    <w:rsid w:val="00962EF7"/>
    <w:rsid w:val="009644CB"/>
    <w:rsid w:val="009657FE"/>
    <w:rsid w:val="00965D85"/>
    <w:rsid w:val="00966460"/>
    <w:rsid w:val="00966485"/>
    <w:rsid w:val="00966905"/>
    <w:rsid w:val="00966ED1"/>
    <w:rsid w:val="00966FE6"/>
    <w:rsid w:val="0097055D"/>
    <w:rsid w:val="009713AD"/>
    <w:rsid w:val="00972E2B"/>
    <w:rsid w:val="009736A0"/>
    <w:rsid w:val="00973C39"/>
    <w:rsid w:val="00973FBF"/>
    <w:rsid w:val="00974481"/>
    <w:rsid w:val="0097601D"/>
    <w:rsid w:val="00976500"/>
    <w:rsid w:val="009772D0"/>
    <w:rsid w:val="0097730D"/>
    <w:rsid w:val="0098182A"/>
    <w:rsid w:val="00981E81"/>
    <w:rsid w:val="00982AC7"/>
    <w:rsid w:val="00983CFE"/>
    <w:rsid w:val="009847D4"/>
    <w:rsid w:val="00984CF0"/>
    <w:rsid w:val="00984E07"/>
    <w:rsid w:val="009856B2"/>
    <w:rsid w:val="00985851"/>
    <w:rsid w:val="0098640C"/>
    <w:rsid w:val="0099091E"/>
    <w:rsid w:val="00990CAD"/>
    <w:rsid w:val="00991F21"/>
    <w:rsid w:val="009924F4"/>
    <w:rsid w:val="00992547"/>
    <w:rsid w:val="00994485"/>
    <w:rsid w:val="00995FA0"/>
    <w:rsid w:val="009A0274"/>
    <w:rsid w:val="009A0483"/>
    <w:rsid w:val="009A0A47"/>
    <w:rsid w:val="009A10E7"/>
    <w:rsid w:val="009A3C71"/>
    <w:rsid w:val="009A42E8"/>
    <w:rsid w:val="009A54B6"/>
    <w:rsid w:val="009A6483"/>
    <w:rsid w:val="009A686B"/>
    <w:rsid w:val="009A7243"/>
    <w:rsid w:val="009A7F60"/>
    <w:rsid w:val="009B01F9"/>
    <w:rsid w:val="009B0E62"/>
    <w:rsid w:val="009B10E9"/>
    <w:rsid w:val="009B1486"/>
    <w:rsid w:val="009B1B59"/>
    <w:rsid w:val="009B294A"/>
    <w:rsid w:val="009B2B64"/>
    <w:rsid w:val="009B2C02"/>
    <w:rsid w:val="009B2C44"/>
    <w:rsid w:val="009B5316"/>
    <w:rsid w:val="009B58AD"/>
    <w:rsid w:val="009B6C4C"/>
    <w:rsid w:val="009C0B41"/>
    <w:rsid w:val="009C14DA"/>
    <w:rsid w:val="009C1631"/>
    <w:rsid w:val="009C193C"/>
    <w:rsid w:val="009C19FB"/>
    <w:rsid w:val="009C2E5A"/>
    <w:rsid w:val="009C3099"/>
    <w:rsid w:val="009C347C"/>
    <w:rsid w:val="009C41CB"/>
    <w:rsid w:val="009C4463"/>
    <w:rsid w:val="009C533C"/>
    <w:rsid w:val="009C6BAF"/>
    <w:rsid w:val="009C6FAB"/>
    <w:rsid w:val="009C704D"/>
    <w:rsid w:val="009C7B69"/>
    <w:rsid w:val="009D10A3"/>
    <w:rsid w:val="009D23F6"/>
    <w:rsid w:val="009D2742"/>
    <w:rsid w:val="009D3432"/>
    <w:rsid w:val="009D395E"/>
    <w:rsid w:val="009D4143"/>
    <w:rsid w:val="009D4D10"/>
    <w:rsid w:val="009D57AA"/>
    <w:rsid w:val="009D61E2"/>
    <w:rsid w:val="009D6BA9"/>
    <w:rsid w:val="009D710E"/>
    <w:rsid w:val="009D7B39"/>
    <w:rsid w:val="009E0AF7"/>
    <w:rsid w:val="009E1005"/>
    <w:rsid w:val="009E1B16"/>
    <w:rsid w:val="009E1EE6"/>
    <w:rsid w:val="009E2DFA"/>
    <w:rsid w:val="009E307A"/>
    <w:rsid w:val="009E33EE"/>
    <w:rsid w:val="009E49E8"/>
    <w:rsid w:val="009E4A7A"/>
    <w:rsid w:val="009E53AD"/>
    <w:rsid w:val="009E54E1"/>
    <w:rsid w:val="009E57DB"/>
    <w:rsid w:val="009E601B"/>
    <w:rsid w:val="009E7EBB"/>
    <w:rsid w:val="009F0134"/>
    <w:rsid w:val="009F207E"/>
    <w:rsid w:val="009F68FD"/>
    <w:rsid w:val="009F6FEF"/>
    <w:rsid w:val="009F7C59"/>
    <w:rsid w:val="009F7EB4"/>
    <w:rsid w:val="00A0014E"/>
    <w:rsid w:val="00A01EFD"/>
    <w:rsid w:val="00A021D1"/>
    <w:rsid w:val="00A02375"/>
    <w:rsid w:val="00A05636"/>
    <w:rsid w:val="00A05943"/>
    <w:rsid w:val="00A0623D"/>
    <w:rsid w:val="00A10CC6"/>
    <w:rsid w:val="00A10EA9"/>
    <w:rsid w:val="00A112EA"/>
    <w:rsid w:val="00A11351"/>
    <w:rsid w:val="00A1213A"/>
    <w:rsid w:val="00A12E22"/>
    <w:rsid w:val="00A15BD8"/>
    <w:rsid w:val="00A16304"/>
    <w:rsid w:val="00A16EC9"/>
    <w:rsid w:val="00A17205"/>
    <w:rsid w:val="00A17D58"/>
    <w:rsid w:val="00A203BF"/>
    <w:rsid w:val="00A20C11"/>
    <w:rsid w:val="00A22A48"/>
    <w:rsid w:val="00A240DA"/>
    <w:rsid w:val="00A24835"/>
    <w:rsid w:val="00A24B05"/>
    <w:rsid w:val="00A26FC0"/>
    <w:rsid w:val="00A305C7"/>
    <w:rsid w:val="00A336C8"/>
    <w:rsid w:val="00A33C86"/>
    <w:rsid w:val="00A34E1C"/>
    <w:rsid w:val="00A3511B"/>
    <w:rsid w:val="00A3523E"/>
    <w:rsid w:val="00A35517"/>
    <w:rsid w:val="00A356D5"/>
    <w:rsid w:val="00A35B42"/>
    <w:rsid w:val="00A35E61"/>
    <w:rsid w:val="00A3613F"/>
    <w:rsid w:val="00A3761A"/>
    <w:rsid w:val="00A406D9"/>
    <w:rsid w:val="00A408CE"/>
    <w:rsid w:val="00A40FDF"/>
    <w:rsid w:val="00A41BB7"/>
    <w:rsid w:val="00A41FE9"/>
    <w:rsid w:val="00A42207"/>
    <w:rsid w:val="00A4352C"/>
    <w:rsid w:val="00A43754"/>
    <w:rsid w:val="00A44473"/>
    <w:rsid w:val="00A44BD6"/>
    <w:rsid w:val="00A44C05"/>
    <w:rsid w:val="00A45974"/>
    <w:rsid w:val="00A467F3"/>
    <w:rsid w:val="00A46E01"/>
    <w:rsid w:val="00A47C13"/>
    <w:rsid w:val="00A508A6"/>
    <w:rsid w:val="00A512A1"/>
    <w:rsid w:val="00A512AF"/>
    <w:rsid w:val="00A515CC"/>
    <w:rsid w:val="00A5295A"/>
    <w:rsid w:val="00A52D68"/>
    <w:rsid w:val="00A53559"/>
    <w:rsid w:val="00A539AF"/>
    <w:rsid w:val="00A53F6A"/>
    <w:rsid w:val="00A53FE0"/>
    <w:rsid w:val="00A5444F"/>
    <w:rsid w:val="00A54621"/>
    <w:rsid w:val="00A555FF"/>
    <w:rsid w:val="00A558CF"/>
    <w:rsid w:val="00A562A7"/>
    <w:rsid w:val="00A564CA"/>
    <w:rsid w:val="00A57EA0"/>
    <w:rsid w:val="00A606B4"/>
    <w:rsid w:val="00A60E81"/>
    <w:rsid w:val="00A6102E"/>
    <w:rsid w:val="00A61C9C"/>
    <w:rsid w:val="00A6219B"/>
    <w:rsid w:val="00A62B5C"/>
    <w:rsid w:val="00A64991"/>
    <w:rsid w:val="00A65985"/>
    <w:rsid w:val="00A661E5"/>
    <w:rsid w:val="00A67762"/>
    <w:rsid w:val="00A67C55"/>
    <w:rsid w:val="00A67EBF"/>
    <w:rsid w:val="00A704D2"/>
    <w:rsid w:val="00A71ADE"/>
    <w:rsid w:val="00A72F43"/>
    <w:rsid w:val="00A737DF"/>
    <w:rsid w:val="00A7394D"/>
    <w:rsid w:val="00A7406A"/>
    <w:rsid w:val="00A7479D"/>
    <w:rsid w:val="00A74AF8"/>
    <w:rsid w:val="00A778E7"/>
    <w:rsid w:val="00A8067F"/>
    <w:rsid w:val="00A80CC7"/>
    <w:rsid w:val="00A82D33"/>
    <w:rsid w:val="00A834F9"/>
    <w:rsid w:val="00A8366B"/>
    <w:rsid w:val="00A839D9"/>
    <w:rsid w:val="00A845B6"/>
    <w:rsid w:val="00A84F5B"/>
    <w:rsid w:val="00A87173"/>
    <w:rsid w:val="00A926EE"/>
    <w:rsid w:val="00A92CF5"/>
    <w:rsid w:val="00A93089"/>
    <w:rsid w:val="00A9312D"/>
    <w:rsid w:val="00A938D4"/>
    <w:rsid w:val="00A9403D"/>
    <w:rsid w:val="00A94796"/>
    <w:rsid w:val="00A94AEC"/>
    <w:rsid w:val="00A96067"/>
    <w:rsid w:val="00A96314"/>
    <w:rsid w:val="00AA236D"/>
    <w:rsid w:val="00AA320B"/>
    <w:rsid w:val="00AA3917"/>
    <w:rsid w:val="00AA3B66"/>
    <w:rsid w:val="00AA453E"/>
    <w:rsid w:val="00AA4BD2"/>
    <w:rsid w:val="00AA69E4"/>
    <w:rsid w:val="00AA7A76"/>
    <w:rsid w:val="00AB0D11"/>
    <w:rsid w:val="00AB41DC"/>
    <w:rsid w:val="00AB5BEC"/>
    <w:rsid w:val="00AB5DD3"/>
    <w:rsid w:val="00AB692B"/>
    <w:rsid w:val="00AB6F89"/>
    <w:rsid w:val="00AC1968"/>
    <w:rsid w:val="00AC2D48"/>
    <w:rsid w:val="00AC37BC"/>
    <w:rsid w:val="00AC3DB3"/>
    <w:rsid w:val="00AC428F"/>
    <w:rsid w:val="00AC6775"/>
    <w:rsid w:val="00AC6867"/>
    <w:rsid w:val="00AC6F18"/>
    <w:rsid w:val="00AD096A"/>
    <w:rsid w:val="00AD1D0C"/>
    <w:rsid w:val="00AD1F67"/>
    <w:rsid w:val="00AD2981"/>
    <w:rsid w:val="00AD2C9A"/>
    <w:rsid w:val="00AD37FB"/>
    <w:rsid w:val="00AD4A82"/>
    <w:rsid w:val="00AD623F"/>
    <w:rsid w:val="00AD6327"/>
    <w:rsid w:val="00AD646A"/>
    <w:rsid w:val="00AD70BB"/>
    <w:rsid w:val="00AE14D3"/>
    <w:rsid w:val="00AE18CA"/>
    <w:rsid w:val="00AE2CD8"/>
    <w:rsid w:val="00AE3324"/>
    <w:rsid w:val="00AE4178"/>
    <w:rsid w:val="00AE4568"/>
    <w:rsid w:val="00AE4609"/>
    <w:rsid w:val="00AE53AD"/>
    <w:rsid w:val="00AE572A"/>
    <w:rsid w:val="00AE5EB5"/>
    <w:rsid w:val="00AE6197"/>
    <w:rsid w:val="00AE79B4"/>
    <w:rsid w:val="00AF0234"/>
    <w:rsid w:val="00AF14DB"/>
    <w:rsid w:val="00AF1B80"/>
    <w:rsid w:val="00AF2DDA"/>
    <w:rsid w:val="00AF3947"/>
    <w:rsid w:val="00AF3C7A"/>
    <w:rsid w:val="00AF42C4"/>
    <w:rsid w:val="00AF4390"/>
    <w:rsid w:val="00AF44CD"/>
    <w:rsid w:val="00AF55AF"/>
    <w:rsid w:val="00AF560D"/>
    <w:rsid w:val="00AF5897"/>
    <w:rsid w:val="00AF5927"/>
    <w:rsid w:val="00AF65B1"/>
    <w:rsid w:val="00AF66D6"/>
    <w:rsid w:val="00AF7285"/>
    <w:rsid w:val="00AF78FC"/>
    <w:rsid w:val="00AF7D3C"/>
    <w:rsid w:val="00AF7EDE"/>
    <w:rsid w:val="00B0011C"/>
    <w:rsid w:val="00B02301"/>
    <w:rsid w:val="00B023E6"/>
    <w:rsid w:val="00B03026"/>
    <w:rsid w:val="00B03417"/>
    <w:rsid w:val="00B057EE"/>
    <w:rsid w:val="00B061FA"/>
    <w:rsid w:val="00B071D7"/>
    <w:rsid w:val="00B07D68"/>
    <w:rsid w:val="00B11FE8"/>
    <w:rsid w:val="00B138D7"/>
    <w:rsid w:val="00B14BB7"/>
    <w:rsid w:val="00B14EE2"/>
    <w:rsid w:val="00B15E0D"/>
    <w:rsid w:val="00B15EB0"/>
    <w:rsid w:val="00B17C72"/>
    <w:rsid w:val="00B20254"/>
    <w:rsid w:val="00B2046E"/>
    <w:rsid w:val="00B21036"/>
    <w:rsid w:val="00B2166B"/>
    <w:rsid w:val="00B231B3"/>
    <w:rsid w:val="00B2340E"/>
    <w:rsid w:val="00B23962"/>
    <w:rsid w:val="00B2475F"/>
    <w:rsid w:val="00B24BF6"/>
    <w:rsid w:val="00B25A74"/>
    <w:rsid w:val="00B26085"/>
    <w:rsid w:val="00B3039D"/>
    <w:rsid w:val="00B30DA9"/>
    <w:rsid w:val="00B31EF4"/>
    <w:rsid w:val="00B40F50"/>
    <w:rsid w:val="00B41080"/>
    <w:rsid w:val="00B4159E"/>
    <w:rsid w:val="00B42AB6"/>
    <w:rsid w:val="00B42DB1"/>
    <w:rsid w:val="00B43A68"/>
    <w:rsid w:val="00B4510C"/>
    <w:rsid w:val="00B4514A"/>
    <w:rsid w:val="00B45C1A"/>
    <w:rsid w:val="00B47248"/>
    <w:rsid w:val="00B50246"/>
    <w:rsid w:val="00B52944"/>
    <w:rsid w:val="00B52C60"/>
    <w:rsid w:val="00B52DE2"/>
    <w:rsid w:val="00B54AF5"/>
    <w:rsid w:val="00B54FC2"/>
    <w:rsid w:val="00B55EEA"/>
    <w:rsid w:val="00B56B3E"/>
    <w:rsid w:val="00B574CC"/>
    <w:rsid w:val="00B576BF"/>
    <w:rsid w:val="00B61E5C"/>
    <w:rsid w:val="00B62DE2"/>
    <w:rsid w:val="00B631D1"/>
    <w:rsid w:val="00B633E4"/>
    <w:rsid w:val="00B63809"/>
    <w:rsid w:val="00B642D3"/>
    <w:rsid w:val="00B64AA8"/>
    <w:rsid w:val="00B64B01"/>
    <w:rsid w:val="00B64DEA"/>
    <w:rsid w:val="00B65B30"/>
    <w:rsid w:val="00B66320"/>
    <w:rsid w:val="00B66B09"/>
    <w:rsid w:val="00B706C7"/>
    <w:rsid w:val="00B710D4"/>
    <w:rsid w:val="00B71E26"/>
    <w:rsid w:val="00B71FDD"/>
    <w:rsid w:val="00B722D3"/>
    <w:rsid w:val="00B72564"/>
    <w:rsid w:val="00B7268A"/>
    <w:rsid w:val="00B73211"/>
    <w:rsid w:val="00B73B69"/>
    <w:rsid w:val="00B7494F"/>
    <w:rsid w:val="00B74D03"/>
    <w:rsid w:val="00B757D9"/>
    <w:rsid w:val="00B757DD"/>
    <w:rsid w:val="00B761CC"/>
    <w:rsid w:val="00B77442"/>
    <w:rsid w:val="00B7791A"/>
    <w:rsid w:val="00B8062C"/>
    <w:rsid w:val="00B806DF"/>
    <w:rsid w:val="00B807C5"/>
    <w:rsid w:val="00B8094E"/>
    <w:rsid w:val="00B8094F"/>
    <w:rsid w:val="00B80A72"/>
    <w:rsid w:val="00B80A9F"/>
    <w:rsid w:val="00B826C4"/>
    <w:rsid w:val="00B82D8E"/>
    <w:rsid w:val="00B83E27"/>
    <w:rsid w:val="00B8420B"/>
    <w:rsid w:val="00B84369"/>
    <w:rsid w:val="00B84647"/>
    <w:rsid w:val="00B85A2C"/>
    <w:rsid w:val="00B85DF9"/>
    <w:rsid w:val="00B8646F"/>
    <w:rsid w:val="00B8658A"/>
    <w:rsid w:val="00B87F70"/>
    <w:rsid w:val="00B9230D"/>
    <w:rsid w:val="00B924D7"/>
    <w:rsid w:val="00B93729"/>
    <w:rsid w:val="00B961D3"/>
    <w:rsid w:val="00BA1350"/>
    <w:rsid w:val="00BA1F38"/>
    <w:rsid w:val="00BA2569"/>
    <w:rsid w:val="00BA29E8"/>
    <w:rsid w:val="00BA37C5"/>
    <w:rsid w:val="00BA3974"/>
    <w:rsid w:val="00BA3E03"/>
    <w:rsid w:val="00BA4303"/>
    <w:rsid w:val="00BA556E"/>
    <w:rsid w:val="00BA5F94"/>
    <w:rsid w:val="00BA5FFF"/>
    <w:rsid w:val="00BA78A0"/>
    <w:rsid w:val="00BA79C2"/>
    <w:rsid w:val="00BA7E67"/>
    <w:rsid w:val="00BA7FA1"/>
    <w:rsid w:val="00BB0269"/>
    <w:rsid w:val="00BB0DDF"/>
    <w:rsid w:val="00BB12CD"/>
    <w:rsid w:val="00BB1D4A"/>
    <w:rsid w:val="00BB28CF"/>
    <w:rsid w:val="00BB3DEF"/>
    <w:rsid w:val="00BB4131"/>
    <w:rsid w:val="00BB4143"/>
    <w:rsid w:val="00BB53B8"/>
    <w:rsid w:val="00BB5D89"/>
    <w:rsid w:val="00BB65DE"/>
    <w:rsid w:val="00BB77BA"/>
    <w:rsid w:val="00BB7EBD"/>
    <w:rsid w:val="00BC095D"/>
    <w:rsid w:val="00BC1CB8"/>
    <w:rsid w:val="00BC3E73"/>
    <w:rsid w:val="00BC5982"/>
    <w:rsid w:val="00BC5A15"/>
    <w:rsid w:val="00BC66A0"/>
    <w:rsid w:val="00BD1084"/>
    <w:rsid w:val="00BD1776"/>
    <w:rsid w:val="00BD39AB"/>
    <w:rsid w:val="00BD3F8C"/>
    <w:rsid w:val="00BD47B6"/>
    <w:rsid w:val="00BD5D7E"/>
    <w:rsid w:val="00BD6992"/>
    <w:rsid w:val="00BD73B4"/>
    <w:rsid w:val="00BD7968"/>
    <w:rsid w:val="00BE011F"/>
    <w:rsid w:val="00BE0D30"/>
    <w:rsid w:val="00BE109E"/>
    <w:rsid w:val="00BE14DC"/>
    <w:rsid w:val="00BE2C47"/>
    <w:rsid w:val="00BE39F2"/>
    <w:rsid w:val="00BE3B6C"/>
    <w:rsid w:val="00BE43C6"/>
    <w:rsid w:val="00BE5273"/>
    <w:rsid w:val="00BE6526"/>
    <w:rsid w:val="00BE7912"/>
    <w:rsid w:val="00BF07D4"/>
    <w:rsid w:val="00BF0F63"/>
    <w:rsid w:val="00BF10CB"/>
    <w:rsid w:val="00BF1C34"/>
    <w:rsid w:val="00BF40C6"/>
    <w:rsid w:val="00BF450C"/>
    <w:rsid w:val="00BF543C"/>
    <w:rsid w:val="00BF5541"/>
    <w:rsid w:val="00BF58E5"/>
    <w:rsid w:val="00BF6409"/>
    <w:rsid w:val="00BF6757"/>
    <w:rsid w:val="00C007E3"/>
    <w:rsid w:val="00C02DF5"/>
    <w:rsid w:val="00C04D78"/>
    <w:rsid w:val="00C04EBD"/>
    <w:rsid w:val="00C053FB"/>
    <w:rsid w:val="00C0708C"/>
    <w:rsid w:val="00C10014"/>
    <w:rsid w:val="00C10A50"/>
    <w:rsid w:val="00C1194F"/>
    <w:rsid w:val="00C11BC0"/>
    <w:rsid w:val="00C12534"/>
    <w:rsid w:val="00C1542A"/>
    <w:rsid w:val="00C159AE"/>
    <w:rsid w:val="00C15CA4"/>
    <w:rsid w:val="00C169BD"/>
    <w:rsid w:val="00C16C5B"/>
    <w:rsid w:val="00C171A7"/>
    <w:rsid w:val="00C17656"/>
    <w:rsid w:val="00C177DA"/>
    <w:rsid w:val="00C17BF2"/>
    <w:rsid w:val="00C17DA4"/>
    <w:rsid w:val="00C2038E"/>
    <w:rsid w:val="00C2047E"/>
    <w:rsid w:val="00C21C32"/>
    <w:rsid w:val="00C2238A"/>
    <w:rsid w:val="00C227A1"/>
    <w:rsid w:val="00C22A4D"/>
    <w:rsid w:val="00C22C9A"/>
    <w:rsid w:val="00C23C62"/>
    <w:rsid w:val="00C23EA8"/>
    <w:rsid w:val="00C24090"/>
    <w:rsid w:val="00C24BD8"/>
    <w:rsid w:val="00C254F5"/>
    <w:rsid w:val="00C25B6B"/>
    <w:rsid w:val="00C27711"/>
    <w:rsid w:val="00C27E7F"/>
    <w:rsid w:val="00C30A26"/>
    <w:rsid w:val="00C30B34"/>
    <w:rsid w:val="00C32DC7"/>
    <w:rsid w:val="00C348B7"/>
    <w:rsid w:val="00C35990"/>
    <w:rsid w:val="00C409D7"/>
    <w:rsid w:val="00C40F79"/>
    <w:rsid w:val="00C41D08"/>
    <w:rsid w:val="00C41F0E"/>
    <w:rsid w:val="00C42770"/>
    <w:rsid w:val="00C42BA3"/>
    <w:rsid w:val="00C447FB"/>
    <w:rsid w:val="00C45593"/>
    <w:rsid w:val="00C470ED"/>
    <w:rsid w:val="00C47F0D"/>
    <w:rsid w:val="00C50114"/>
    <w:rsid w:val="00C50BF2"/>
    <w:rsid w:val="00C53738"/>
    <w:rsid w:val="00C53EDF"/>
    <w:rsid w:val="00C5423F"/>
    <w:rsid w:val="00C558E5"/>
    <w:rsid w:val="00C56798"/>
    <w:rsid w:val="00C60964"/>
    <w:rsid w:val="00C6100A"/>
    <w:rsid w:val="00C617D9"/>
    <w:rsid w:val="00C617FD"/>
    <w:rsid w:val="00C61932"/>
    <w:rsid w:val="00C62855"/>
    <w:rsid w:val="00C63E56"/>
    <w:rsid w:val="00C64373"/>
    <w:rsid w:val="00C643BE"/>
    <w:rsid w:val="00C6448D"/>
    <w:rsid w:val="00C64A7C"/>
    <w:rsid w:val="00C64E92"/>
    <w:rsid w:val="00C65030"/>
    <w:rsid w:val="00C65EC7"/>
    <w:rsid w:val="00C660F9"/>
    <w:rsid w:val="00C662DC"/>
    <w:rsid w:val="00C67922"/>
    <w:rsid w:val="00C70780"/>
    <w:rsid w:val="00C70BD2"/>
    <w:rsid w:val="00C70F03"/>
    <w:rsid w:val="00C716BA"/>
    <w:rsid w:val="00C71834"/>
    <w:rsid w:val="00C71C80"/>
    <w:rsid w:val="00C7239D"/>
    <w:rsid w:val="00C72BFD"/>
    <w:rsid w:val="00C72DAE"/>
    <w:rsid w:val="00C72EC8"/>
    <w:rsid w:val="00C72FE7"/>
    <w:rsid w:val="00C73659"/>
    <w:rsid w:val="00C756DE"/>
    <w:rsid w:val="00C75EDF"/>
    <w:rsid w:val="00C76EF4"/>
    <w:rsid w:val="00C807FF"/>
    <w:rsid w:val="00C8135D"/>
    <w:rsid w:val="00C81697"/>
    <w:rsid w:val="00C81EF8"/>
    <w:rsid w:val="00C82DD9"/>
    <w:rsid w:val="00C83352"/>
    <w:rsid w:val="00C833DF"/>
    <w:rsid w:val="00C8364A"/>
    <w:rsid w:val="00C8422A"/>
    <w:rsid w:val="00C86128"/>
    <w:rsid w:val="00C86420"/>
    <w:rsid w:val="00C8766A"/>
    <w:rsid w:val="00C87AE0"/>
    <w:rsid w:val="00C87FE8"/>
    <w:rsid w:val="00C9097D"/>
    <w:rsid w:val="00C91061"/>
    <w:rsid w:val="00C914A2"/>
    <w:rsid w:val="00C925A9"/>
    <w:rsid w:val="00C92855"/>
    <w:rsid w:val="00C93D4A"/>
    <w:rsid w:val="00C9429B"/>
    <w:rsid w:val="00C94E59"/>
    <w:rsid w:val="00C95A80"/>
    <w:rsid w:val="00C96BC1"/>
    <w:rsid w:val="00C9757D"/>
    <w:rsid w:val="00CA157B"/>
    <w:rsid w:val="00CA1DD5"/>
    <w:rsid w:val="00CA2480"/>
    <w:rsid w:val="00CA2B89"/>
    <w:rsid w:val="00CA4351"/>
    <w:rsid w:val="00CA44D7"/>
    <w:rsid w:val="00CA45EC"/>
    <w:rsid w:val="00CA6E56"/>
    <w:rsid w:val="00CA6EEF"/>
    <w:rsid w:val="00CA7552"/>
    <w:rsid w:val="00CA7E29"/>
    <w:rsid w:val="00CB10BC"/>
    <w:rsid w:val="00CB1B0D"/>
    <w:rsid w:val="00CB1E73"/>
    <w:rsid w:val="00CB2A23"/>
    <w:rsid w:val="00CB4205"/>
    <w:rsid w:val="00CB4235"/>
    <w:rsid w:val="00CB5138"/>
    <w:rsid w:val="00CB5F75"/>
    <w:rsid w:val="00CB7327"/>
    <w:rsid w:val="00CB7E73"/>
    <w:rsid w:val="00CC042F"/>
    <w:rsid w:val="00CC24BB"/>
    <w:rsid w:val="00CC41C9"/>
    <w:rsid w:val="00CC596F"/>
    <w:rsid w:val="00CC5BBE"/>
    <w:rsid w:val="00CC6BFD"/>
    <w:rsid w:val="00CC6FCC"/>
    <w:rsid w:val="00CC76E2"/>
    <w:rsid w:val="00CC7DFD"/>
    <w:rsid w:val="00CD0687"/>
    <w:rsid w:val="00CD0691"/>
    <w:rsid w:val="00CD13CA"/>
    <w:rsid w:val="00CD16E0"/>
    <w:rsid w:val="00CD1B94"/>
    <w:rsid w:val="00CD278C"/>
    <w:rsid w:val="00CD2B72"/>
    <w:rsid w:val="00CD32B7"/>
    <w:rsid w:val="00CD3D56"/>
    <w:rsid w:val="00CD51C8"/>
    <w:rsid w:val="00CD5C0B"/>
    <w:rsid w:val="00CD7A2F"/>
    <w:rsid w:val="00CE1EBB"/>
    <w:rsid w:val="00CE315B"/>
    <w:rsid w:val="00CE3763"/>
    <w:rsid w:val="00CE3DBC"/>
    <w:rsid w:val="00CE4409"/>
    <w:rsid w:val="00CE52E8"/>
    <w:rsid w:val="00CE5498"/>
    <w:rsid w:val="00CE5C8A"/>
    <w:rsid w:val="00CE5EDD"/>
    <w:rsid w:val="00CE63D7"/>
    <w:rsid w:val="00CE6B3C"/>
    <w:rsid w:val="00CE6D85"/>
    <w:rsid w:val="00CF07B8"/>
    <w:rsid w:val="00CF164C"/>
    <w:rsid w:val="00CF302B"/>
    <w:rsid w:val="00CF4186"/>
    <w:rsid w:val="00CF467F"/>
    <w:rsid w:val="00CF496B"/>
    <w:rsid w:val="00CF4FBC"/>
    <w:rsid w:val="00CF5FCF"/>
    <w:rsid w:val="00CF6539"/>
    <w:rsid w:val="00D00A4A"/>
    <w:rsid w:val="00D015B7"/>
    <w:rsid w:val="00D0241E"/>
    <w:rsid w:val="00D028EA"/>
    <w:rsid w:val="00D02A26"/>
    <w:rsid w:val="00D0329E"/>
    <w:rsid w:val="00D03C61"/>
    <w:rsid w:val="00D03CEE"/>
    <w:rsid w:val="00D03D9B"/>
    <w:rsid w:val="00D04E29"/>
    <w:rsid w:val="00D061B2"/>
    <w:rsid w:val="00D06324"/>
    <w:rsid w:val="00D06384"/>
    <w:rsid w:val="00D06ED2"/>
    <w:rsid w:val="00D0767C"/>
    <w:rsid w:val="00D1015F"/>
    <w:rsid w:val="00D10B9C"/>
    <w:rsid w:val="00D115AB"/>
    <w:rsid w:val="00D121C1"/>
    <w:rsid w:val="00D130B2"/>
    <w:rsid w:val="00D14944"/>
    <w:rsid w:val="00D15FF6"/>
    <w:rsid w:val="00D16B5A"/>
    <w:rsid w:val="00D16BC5"/>
    <w:rsid w:val="00D17787"/>
    <w:rsid w:val="00D20C3E"/>
    <w:rsid w:val="00D21747"/>
    <w:rsid w:val="00D21959"/>
    <w:rsid w:val="00D21C2E"/>
    <w:rsid w:val="00D22373"/>
    <w:rsid w:val="00D22429"/>
    <w:rsid w:val="00D22D97"/>
    <w:rsid w:val="00D23932"/>
    <w:rsid w:val="00D23D62"/>
    <w:rsid w:val="00D23F10"/>
    <w:rsid w:val="00D241BF"/>
    <w:rsid w:val="00D258BC"/>
    <w:rsid w:val="00D2621C"/>
    <w:rsid w:val="00D26391"/>
    <w:rsid w:val="00D3052A"/>
    <w:rsid w:val="00D31814"/>
    <w:rsid w:val="00D31FB2"/>
    <w:rsid w:val="00D32A67"/>
    <w:rsid w:val="00D333BB"/>
    <w:rsid w:val="00D33B03"/>
    <w:rsid w:val="00D33DB7"/>
    <w:rsid w:val="00D340CB"/>
    <w:rsid w:val="00D34B8B"/>
    <w:rsid w:val="00D35F9A"/>
    <w:rsid w:val="00D36553"/>
    <w:rsid w:val="00D3701C"/>
    <w:rsid w:val="00D37C71"/>
    <w:rsid w:val="00D41C25"/>
    <w:rsid w:val="00D4393B"/>
    <w:rsid w:val="00D43AFC"/>
    <w:rsid w:val="00D45426"/>
    <w:rsid w:val="00D455AF"/>
    <w:rsid w:val="00D4578D"/>
    <w:rsid w:val="00D45BBB"/>
    <w:rsid w:val="00D5104B"/>
    <w:rsid w:val="00D51639"/>
    <w:rsid w:val="00D51E1E"/>
    <w:rsid w:val="00D52811"/>
    <w:rsid w:val="00D539A8"/>
    <w:rsid w:val="00D547A1"/>
    <w:rsid w:val="00D557D9"/>
    <w:rsid w:val="00D57091"/>
    <w:rsid w:val="00D5787D"/>
    <w:rsid w:val="00D60501"/>
    <w:rsid w:val="00D6098D"/>
    <w:rsid w:val="00D61267"/>
    <w:rsid w:val="00D61689"/>
    <w:rsid w:val="00D61C0B"/>
    <w:rsid w:val="00D61EBD"/>
    <w:rsid w:val="00D62B13"/>
    <w:rsid w:val="00D63D18"/>
    <w:rsid w:val="00D641A7"/>
    <w:rsid w:val="00D655BB"/>
    <w:rsid w:val="00D66755"/>
    <w:rsid w:val="00D6695D"/>
    <w:rsid w:val="00D671B7"/>
    <w:rsid w:val="00D67230"/>
    <w:rsid w:val="00D674D0"/>
    <w:rsid w:val="00D675BB"/>
    <w:rsid w:val="00D70690"/>
    <w:rsid w:val="00D7148C"/>
    <w:rsid w:val="00D71B91"/>
    <w:rsid w:val="00D71C0C"/>
    <w:rsid w:val="00D7219A"/>
    <w:rsid w:val="00D7292A"/>
    <w:rsid w:val="00D72FE3"/>
    <w:rsid w:val="00D73D6F"/>
    <w:rsid w:val="00D73E98"/>
    <w:rsid w:val="00D742C3"/>
    <w:rsid w:val="00D75E8B"/>
    <w:rsid w:val="00D763D6"/>
    <w:rsid w:val="00D77931"/>
    <w:rsid w:val="00D77991"/>
    <w:rsid w:val="00D80062"/>
    <w:rsid w:val="00D81106"/>
    <w:rsid w:val="00D83C7E"/>
    <w:rsid w:val="00D843C8"/>
    <w:rsid w:val="00D84E59"/>
    <w:rsid w:val="00D85A21"/>
    <w:rsid w:val="00D85A4A"/>
    <w:rsid w:val="00D85F87"/>
    <w:rsid w:val="00D86B6C"/>
    <w:rsid w:val="00D8796A"/>
    <w:rsid w:val="00D87D56"/>
    <w:rsid w:val="00D90849"/>
    <w:rsid w:val="00D90ECF"/>
    <w:rsid w:val="00D91111"/>
    <w:rsid w:val="00D92DA6"/>
    <w:rsid w:val="00D93D63"/>
    <w:rsid w:val="00D96A3B"/>
    <w:rsid w:val="00D96C9C"/>
    <w:rsid w:val="00DA02AD"/>
    <w:rsid w:val="00DA04A5"/>
    <w:rsid w:val="00DA07F2"/>
    <w:rsid w:val="00DA1287"/>
    <w:rsid w:val="00DA130E"/>
    <w:rsid w:val="00DA344D"/>
    <w:rsid w:val="00DA4076"/>
    <w:rsid w:val="00DA43F5"/>
    <w:rsid w:val="00DA5BD5"/>
    <w:rsid w:val="00DA6E55"/>
    <w:rsid w:val="00DA6F7C"/>
    <w:rsid w:val="00DA7ABB"/>
    <w:rsid w:val="00DB0271"/>
    <w:rsid w:val="00DB191C"/>
    <w:rsid w:val="00DB1F72"/>
    <w:rsid w:val="00DB24CB"/>
    <w:rsid w:val="00DB2CF2"/>
    <w:rsid w:val="00DB3445"/>
    <w:rsid w:val="00DB4FA2"/>
    <w:rsid w:val="00DB576A"/>
    <w:rsid w:val="00DB6205"/>
    <w:rsid w:val="00DB620F"/>
    <w:rsid w:val="00DB6C7A"/>
    <w:rsid w:val="00DB6CD3"/>
    <w:rsid w:val="00DB7988"/>
    <w:rsid w:val="00DC1645"/>
    <w:rsid w:val="00DC1FDE"/>
    <w:rsid w:val="00DC28F1"/>
    <w:rsid w:val="00DC2AD2"/>
    <w:rsid w:val="00DC2F47"/>
    <w:rsid w:val="00DC323F"/>
    <w:rsid w:val="00DC452A"/>
    <w:rsid w:val="00DC537B"/>
    <w:rsid w:val="00DC5F23"/>
    <w:rsid w:val="00DC679C"/>
    <w:rsid w:val="00DC6A34"/>
    <w:rsid w:val="00DC6AC9"/>
    <w:rsid w:val="00DC7569"/>
    <w:rsid w:val="00DC7777"/>
    <w:rsid w:val="00DD098D"/>
    <w:rsid w:val="00DD102A"/>
    <w:rsid w:val="00DD10FC"/>
    <w:rsid w:val="00DD1858"/>
    <w:rsid w:val="00DD2C5F"/>
    <w:rsid w:val="00DD2CCF"/>
    <w:rsid w:val="00DD2F56"/>
    <w:rsid w:val="00DD3293"/>
    <w:rsid w:val="00DD3902"/>
    <w:rsid w:val="00DD39E8"/>
    <w:rsid w:val="00DD534C"/>
    <w:rsid w:val="00DD55FD"/>
    <w:rsid w:val="00DD59F7"/>
    <w:rsid w:val="00DD6515"/>
    <w:rsid w:val="00DD6AF6"/>
    <w:rsid w:val="00DD7268"/>
    <w:rsid w:val="00DE09A5"/>
    <w:rsid w:val="00DE0CB6"/>
    <w:rsid w:val="00DE22AF"/>
    <w:rsid w:val="00DE383B"/>
    <w:rsid w:val="00DE4938"/>
    <w:rsid w:val="00DF182C"/>
    <w:rsid w:val="00DF1C4C"/>
    <w:rsid w:val="00DF37EB"/>
    <w:rsid w:val="00DF4561"/>
    <w:rsid w:val="00DF47BD"/>
    <w:rsid w:val="00DF4A88"/>
    <w:rsid w:val="00DF5114"/>
    <w:rsid w:val="00DF5B07"/>
    <w:rsid w:val="00DF5E03"/>
    <w:rsid w:val="00DF67D5"/>
    <w:rsid w:val="00E00686"/>
    <w:rsid w:val="00E00BAF"/>
    <w:rsid w:val="00E01899"/>
    <w:rsid w:val="00E01AB6"/>
    <w:rsid w:val="00E02190"/>
    <w:rsid w:val="00E03AE2"/>
    <w:rsid w:val="00E0421D"/>
    <w:rsid w:val="00E04F68"/>
    <w:rsid w:val="00E055B0"/>
    <w:rsid w:val="00E05C43"/>
    <w:rsid w:val="00E06AE2"/>
    <w:rsid w:val="00E06B87"/>
    <w:rsid w:val="00E06C82"/>
    <w:rsid w:val="00E0716F"/>
    <w:rsid w:val="00E07685"/>
    <w:rsid w:val="00E07C5E"/>
    <w:rsid w:val="00E10557"/>
    <w:rsid w:val="00E116BF"/>
    <w:rsid w:val="00E12F97"/>
    <w:rsid w:val="00E1456B"/>
    <w:rsid w:val="00E16E23"/>
    <w:rsid w:val="00E20E6A"/>
    <w:rsid w:val="00E22191"/>
    <w:rsid w:val="00E22382"/>
    <w:rsid w:val="00E22900"/>
    <w:rsid w:val="00E22E11"/>
    <w:rsid w:val="00E24AFC"/>
    <w:rsid w:val="00E258FB"/>
    <w:rsid w:val="00E3139E"/>
    <w:rsid w:val="00E32070"/>
    <w:rsid w:val="00E32193"/>
    <w:rsid w:val="00E323C8"/>
    <w:rsid w:val="00E32645"/>
    <w:rsid w:val="00E328B3"/>
    <w:rsid w:val="00E33334"/>
    <w:rsid w:val="00E34CFD"/>
    <w:rsid w:val="00E37FD5"/>
    <w:rsid w:val="00E42099"/>
    <w:rsid w:val="00E4220D"/>
    <w:rsid w:val="00E423DF"/>
    <w:rsid w:val="00E42790"/>
    <w:rsid w:val="00E42E49"/>
    <w:rsid w:val="00E43972"/>
    <w:rsid w:val="00E43AB9"/>
    <w:rsid w:val="00E43E7D"/>
    <w:rsid w:val="00E44BE4"/>
    <w:rsid w:val="00E44D32"/>
    <w:rsid w:val="00E44FA1"/>
    <w:rsid w:val="00E45342"/>
    <w:rsid w:val="00E46A6B"/>
    <w:rsid w:val="00E470C3"/>
    <w:rsid w:val="00E503C8"/>
    <w:rsid w:val="00E50A66"/>
    <w:rsid w:val="00E51C5A"/>
    <w:rsid w:val="00E51F47"/>
    <w:rsid w:val="00E5299F"/>
    <w:rsid w:val="00E541CA"/>
    <w:rsid w:val="00E544C7"/>
    <w:rsid w:val="00E5576A"/>
    <w:rsid w:val="00E55DBA"/>
    <w:rsid w:val="00E572B4"/>
    <w:rsid w:val="00E57ACF"/>
    <w:rsid w:val="00E57E5C"/>
    <w:rsid w:val="00E60D1F"/>
    <w:rsid w:val="00E6223C"/>
    <w:rsid w:val="00E62B72"/>
    <w:rsid w:val="00E66B00"/>
    <w:rsid w:val="00E66D42"/>
    <w:rsid w:val="00E66D62"/>
    <w:rsid w:val="00E675E9"/>
    <w:rsid w:val="00E677C4"/>
    <w:rsid w:val="00E67BCD"/>
    <w:rsid w:val="00E67F42"/>
    <w:rsid w:val="00E70BB3"/>
    <w:rsid w:val="00E70DF9"/>
    <w:rsid w:val="00E7129F"/>
    <w:rsid w:val="00E71559"/>
    <w:rsid w:val="00E71AD8"/>
    <w:rsid w:val="00E73F31"/>
    <w:rsid w:val="00E74428"/>
    <w:rsid w:val="00E74C3A"/>
    <w:rsid w:val="00E74D0C"/>
    <w:rsid w:val="00E75514"/>
    <w:rsid w:val="00E75DD7"/>
    <w:rsid w:val="00E76A0B"/>
    <w:rsid w:val="00E76C12"/>
    <w:rsid w:val="00E76F2F"/>
    <w:rsid w:val="00E76FBA"/>
    <w:rsid w:val="00E77DFE"/>
    <w:rsid w:val="00E81CDD"/>
    <w:rsid w:val="00E8302D"/>
    <w:rsid w:val="00E8340D"/>
    <w:rsid w:val="00E83C79"/>
    <w:rsid w:val="00E84B67"/>
    <w:rsid w:val="00E860F8"/>
    <w:rsid w:val="00E8648A"/>
    <w:rsid w:val="00E86EEA"/>
    <w:rsid w:val="00E87A39"/>
    <w:rsid w:val="00E916EB"/>
    <w:rsid w:val="00E91F3D"/>
    <w:rsid w:val="00E922C6"/>
    <w:rsid w:val="00E92CF1"/>
    <w:rsid w:val="00E93E98"/>
    <w:rsid w:val="00E94118"/>
    <w:rsid w:val="00E94859"/>
    <w:rsid w:val="00E96185"/>
    <w:rsid w:val="00E96EBE"/>
    <w:rsid w:val="00E97637"/>
    <w:rsid w:val="00E97657"/>
    <w:rsid w:val="00E97944"/>
    <w:rsid w:val="00EA09C8"/>
    <w:rsid w:val="00EA0F9E"/>
    <w:rsid w:val="00EA1504"/>
    <w:rsid w:val="00EA1A88"/>
    <w:rsid w:val="00EA23CF"/>
    <w:rsid w:val="00EA2D12"/>
    <w:rsid w:val="00EA5645"/>
    <w:rsid w:val="00EA5C4B"/>
    <w:rsid w:val="00EB0E68"/>
    <w:rsid w:val="00EB102C"/>
    <w:rsid w:val="00EB137C"/>
    <w:rsid w:val="00EB1E76"/>
    <w:rsid w:val="00EB3689"/>
    <w:rsid w:val="00EB46A0"/>
    <w:rsid w:val="00EB70CE"/>
    <w:rsid w:val="00EC0AAB"/>
    <w:rsid w:val="00EC1814"/>
    <w:rsid w:val="00EC19AD"/>
    <w:rsid w:val="00EC1C2D"/>
    <w:rsid w:val="00EC227F"/>
    <w:rsid w:val="00EC2F5F"/>
    <w:rsid w:val="00EC3CBB"/>
    <w:rsid w:val="00EC563B"/>
    <w:rsid w:val="00EC5B5E"/>
    <w:rsid w:val="00EC6558"/>
    <w:rsid w:val="00EC65D8"/>
    <w:rsid w:val="00EC6B70"/>
    <w:rsid w:val="00ED2B51"/>
    <w:rsid w:val="00ED2EC5"/>
    <w:rsid w:val="00ED4C5A"/>
    <w:rsid w:val="00ED5338"/>
    <w:rsid w:val="00ED6820"/>
    <w:rsid w:val="00ED75DB"/>
    <w:rsid w:val="00EE0154"/>
    <w:rsid w:val="00EE1354"/>
    <w:rsid w:val="00EE28A8"/>
    <w:rsid w:val="00EE48DA"/>
    <w:rsid w:val="00EE4CFE"/>
    <w:rsid w:val="00EE4F42"/>
    <w:rsid w:val="00EE52E8"/>
    <w:rsid w:val="00EE6A03"/>
    <w:rsid w:val="00EE72B2"/>
    <w:rsid w:val="00EE7348"/>
    <w:rsid w:val="00EE7C5F"/>
    <w:rsid w:val="00EE7C71"/>
    <w:rsid w:val="00EF05E4"/>
    <w:rsid w:val="00EF0D31"/>
    <w:rsid w:val="00EF104C"/>
    <w:rsid w:val="00EF178B"/>
    <w:rsid w:val="00EF26E0"/>
    <w:rsid w:val="00EF3C80"/>
    <w:rsid w:val="00EF48C6"/>
    <w:rsid w:val="00EF5433"/>
    <w:rsid w:val="00EF578A"/>
    <w:rsid w:val="00EF6327"/>
    <w:rsid w:val="00EF667C"/>
    <w:rsid w:val="00EF6693"/>
    <w:rsid w:val="00EF7D0C"/>
    <w:rsid w:val="00EF7D16"/>
    <w:rsid w:val="00F01722"/>
    <w:rsid w:val="00F027A6"/>
    <w:rsid w:val="00F02B57"/>
    <w:rsid w:val="00F03CC4"/>
    <w:rsid w:val="00F053EA"/>
    <w:rsid w:val="00F05C6A"/>
    <w:rsid w:val="00F06162"/>
    <w:rsid w:val="00F06CE3"/>
    <w:rsid w:val="00F06DD7"/>
    <w:rsid w:val="00F073BF"/>
    <w:rsid w:val="00F10FF2"/>
    <w:rsid w:val="00F11027"/>
    <w:rsid w:val="00F114E2"/>
    <w:rsid w:val="00F1274A"/>
    <w:rsid w:val="00F127FC"/>
    <w:rsid w:val="00F12D88"/>
    <w:rsid w:val="00F13082"/>
    <w:rsid w:val="00F1356D"/>
    <w:rsid w:val="00F1359F"/>
    <w:rsid w:val="00F14459"/>
    <w:rsid w:val="00F145EA"/>
    <w:rsid w:val="00F153D9"/>
    <w:rsid w:val="00F16838"/>
    <w:rsid w:val="00F1738B"/>
    <w:rsid w:val="00F2013D"/>
    <w:rsid w:val="00F20D66"/>
    <w:rsid w:val="00F2469B"/>
    <w:rsid w:val="00F26C11"/>
    <w:rsid w:val="00F30BD2"/>
    <w:rsid w:val="00F314AF"/>
    <w:rsid w:val="00F32196"/>
    <w:rsid w:val="00F334A0"/>
    <w:rsid w:val="00F343EA"/>
    <w:rsid w:val="00F353E3"/>
    <w:rsid w:val="00F356DD"/>
    <w:rsid w:val="00F366BC"/>
    <w:rsid w:val="00F36DD2"/>
    <w:rsid w:val="00F36FD6"/>
    <w:rsid w:val="00F37168"/>
    <w:rsid w:val="00F377B0"/>
    <w:rsid w:val="00F40871"/>
    <w:rsid w:val="00F41701"/>
    <w:rsid w:val="00F45551"/>
    <w:rsid w:val="00F45B46"/>
    <w:rsid w:val="00F45CF7"/>
    <w:rsid w:val="00F4626B"/>
    <w:rsid w:val="00F46B67"/>
    <w:rsid w:val="00F4767D"/>
    <w:rsid w:val="00F479AD"/>
    <w:rsid w:val="00F50235"/>
    <w:rsid w:val="00F508F1"/>
    <w:rsid w:val="00F51E4C"/>
    <w:rsid w:val="00F51FDA"/>
    <w:rsid w:val="00F5208A"/>
    <w:rsid w:val="00F52F25"/>
    <w:rsid w:val="00F552D9"/>
    <w:rsid w:val="00F55676"/>
    <w:rsid w:val="00F55711"/>
    <w:rsid w:val="00F55864"/>
    <w:rsid w:val="00F574E1"/>
    <w:rsid w:val="00F57CBC"/>
    <w:rsid w:val="00F61086"/>
    <w:rsid w:val="00F61D5A"/>
    <w:rsid w:val="00F628EB"/>
    <w:rsid w:val="00F63413"/>
    <w:rsid w:val="00F63A2B"/>
    <w:rsid w:val="00F63C62"/>
    <w:rsid w:val="00F64B53"/>
    <w:rsid w:val="00F6516F"/>
    <w:rsid w:val="00F65991"/>
    <w:rsid w:val="00F65F90"/>
    <w:rsid w:val="00F669D0"/>
    <w:rsid w:val="00F66CA4"/>
    <w:rsid w:val="00F701F0"/>
    <w:rsid w:val="00F71768"/>
    <w:rsid w:val="00F71DA9"/>
    <w:rsid w:val="00F7202B"/>
    <w:rsid w:val="00F72984"/>
    <w:rsid w:val="00F74383"/>
    <w:rsid w:val="00F7643B"/>
    <w:rsid w:val="00F803DA"/>
    <w:rsid w:val="00F80DB6"/>
    <w:rsid w:val="00F81092"/>
    <w:rsid w:val="00F822FF"/>
    <w:rsid w:val="00F82767"/>
    <w:rsid w:val="00F83061"/>
    <w:rsid w:val="00F83CFE"/>
    <w:rsid w:val="00F844F6"/>
    <w:rsid w:val="00F84598"/>
    <w:rsid w:val="00F85979"/>
    <w:rsid w:val="00F863E7"/>
    <w:rsid w:val="00F874F0"/>
    <w:rsid w:val="00F90325"/>
    <w:rsid w:val="00F910D6"/>
    <w:rsid w:val="00F9158D"/>
    <w:rsid w:val="00F93242"/>
    <w:rsid w:val="00F9386A"/>
    <w:rsid w:val="00F93A0D"/>
    <w:rsid w:val="00F942A3"/>
    <w:rsid w:val="00F94841"/>
    <w:rsid w:val="00F959B6"/>
    <w:rsid w:val="00F95E06"/>
    <w:rsid w:val="00F97EF1"/>
    <w:rsid w:val="00FA00F5"/>
    <w:rsid w:val="00FA0ADB"/>
    <w:rsid w:val="00FA262D"/>
    <w:rsid w:val="00FA2E90"/>
    <w:rsid w:val="00FA33A5"/>
    <w:rsid w:val="00FA5ED1"/>
    <w:rsid w:val="00FA7401"/>
    <w:rsid w:val="00FA7D0F"/>
    <w:rsid w:val="00FB0EF1"/>
    <w:rsid w:val="00FB3ACD"/>
    <w:rsid w:val="00FB4F1A"/>
    <w:rsid w:val="00FB541E"/>
    <w:rsid w:val="00FB726D"/>
    <w:rsid w:val="00FB7DB3"/>
    <w:rsid w:val="00FC12A1"/>
    <w:rsid w:val="00FC247A"/>
    <w:rsid w:val="00FC30E4"/>
    <w:rsid w:val="00FC38FF"/>
    <w:rsid w:val="00FC3D2A"/>
    <w:rsid w:val="00FC4F37"/>
    <w:rsid w:val="00FC51FC"/>
    <w:rsid w:val="00FC5677"/>
    <w:rsid w:val="00FC7416"/>
    <w:rsid w:val="00FC7B31"/>
    <w:rsid w:val="00FD0183"/>
    <w:rsid w:val="00FD1799"/>
    <w:rsid w:val="00FD226C"/>
    <w:rsid w:val="00FD49B0"/>
    <w:rsid w:val="00FD6043"/>
    <w:rsid w:val="00FD78AE"/>
    <w:rsid w:val="00FD7C5F"/>
    <w:rsid w:val="00FE0305"/>
    <w:rsid w:val="00FE03C3"/>
    <w:rsid w:val="00FE0659"/>
    <w:rsid w:val="00FE0C40"/>
    <w:rsid w:val="00FE0CE4"/>
    <w:rsid w:val="00FE1293"/>
    <w:rsid w:val="00FE1412"/>
    <w:rsid w:val="00FE22A8"/>
    <w:rsid w:val="00FE36A0"/>
    <w:rsid w:val="00FE3892"/>
    <w:rsid w:val="00FE45DD"/>
    <w:rsid w:val="00FE4F4C"/>
    <w:rsid w:val="00FE50C1"/>
    <w:rsid w:val="00FE62E5"/>
    <w:rsid w:val="00FE6DC5"/>
    <w:rsid w:val="00FE705F"/>
    <w:rsid w:val="00FE793A"/>
    <w:rsid w:val="00FE795D"/>
    <w:rsid w:val="00FF0052"/>
    <w:rsid w:val="00FF0D5B"/>
    <w:rsid w:val="00FF1217"/>
    <w:rsid w:val="00FF1B43"/>
    <w:rsid w:val="00FF205D"/>
    <w:rsid w:val="00FF54B2"/>
    <w:rsid w:val="00FF5A94"/>
    <w:rsid w:val="00FF6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034395"/>
    <w:pPr>
      <w:widowControl w:val="0"/>
      <w:jc w:val="both"/>
    </w:pPr>
    <w:rPr>
      <w:kern w:val="2"/>
      <w:sz w:val="21"/>
    </w:rPr>
  </w:style>
  <w:style w:type="paragraph" w:styleId="11">
    <w:name w:val="heading 1"/>
    <w:aliases w:val="H1,Normal + Font: Helvetica,Bold,Space Before 12 pt,Not Bold,章,NMP Heading 1,app heading 1,l1,h1,1. heading 1,标准章,Huvudrubrik,R1,H11,h11,heading 1TOC,NMP Heading1,Normal+Font:Helvetica,space bof..,h12,h13,h14,h15,h16,heading 1,THeading 1,标题 1A,1."/>
    <w:basedOn w:val="a3"/>
    <w:next w:val="a4"/>
    <w:qFormat/>
    <w:rsid w:val="00034395"/>
    <w:pPr>
      <w:keepNext/>
      <w:keepLines/>
      <w:spacing w:line="360" w:lineRule="auto"/>
      <w:jc w:val="center"/>
      <w:outlineLvl w:val="0"/>
    </w:pPr>
    <w:rPr>
      <w:b/>
      <w:kern w:val="44"/>
      <w:sz w:val="32"/>
    </w:rPr>
  </w:style>
  <w:style w:type="paragraph" w:styleId="22">
    <w:name w:val="heading 2"/>
    <w:aliases w:val="heading 2+ Indent: Left 0.25 in,节,Head2A,2,H2,1.1  heading 2,UNDERRUBRIK 1-2,h2,2nd level,õberschrift 2,heading8,b2,l2,heading 2TOC,??õberschrift 2,1.1  headin,heading 2,h21,heading 21,h22,h23,THeading 2,1.1,†berschrift 2,R2,H21,E2,标题 2 Char,prop"/>
    <w:basedOn w:val="a3"/>
    <w:next w:val="a4"/>
    <w:link w:val="2Char1"/>
    <w:qFormat/>
    <w:rsid w:val="00034395"/>
    <w:pPr>
      <w:keepNext/>
      <w:keepLines/>
      <w:spacing w:line="360" w:lineRule="auto"/>
      <w:outlineLvl w:val="1"/>
    </w:pPr>
    <w:rPr>
      <w:b/>
      <w:sz w:val="24"/>
    </w:rPr>
  </w:style>
  <w:style w:type="paragraph" w:styleId="30">
    <w:name w:val="heading 3"/>
    <w:aliases w:val="heading 3 + Indent: Left 0.25 in,1.1.1 Heading 3,h3,H3,Underrubrik2,b3,Titolo Sotto/Sottosezione,h31,h32,heading 3TOC,heading 3 + Indent: 1.1.1Left 0.25 in,heading 3,THeading 3,nms SubSect1,1.1.1,E3,H3-Heading 3,3,l3.3,l3,list 3,list3,subhead,bh"/>
    <w:basedOn w:val="a3"/>
    <w:next w:val="a3"/>
    <w:link w:val="3Char0"/>
    <w:qFormat/>
    <w:rsid w:val="0061259C"/>
    <w:pPr>
      <w:keepNext/>
      <w:keepLines/>
      <w:spacing w:before="260" w:after="260" w:line="416" w:lineRule="auto"/>
      <w:outlineLvl w:val="2"/>
    </w:pPr>
    <w:rPr>
      <w:b/>
      <w:bCs/>
      <w:sz w:val="32"/>
      <w:szCs w:val="32"/>
    </w:rPr>
  </w:style>
  <w:style w:type="paragraph" w:styleId="40">
    <w:name w:val="heading 4"/>
    <w:aliases w:val="heading 4 + Indent: Left 0.5 in,h4,1.1.1.1 Heading 4,H4,b4,H41,h41,H42,h42,H43,h43,H411,h411,H421,h421,H44,h44,H412,h412,H422,h422,H431,h431,H45,h45,H413,h413,H423,h423,H432,h432,H46,h46,H47,h47,heading 41,heading 42,heading 4,heading 4TOC,PIM 4"/>
    <w:basedOn w:val="3heading3IndentLeft025in111Heading3h3H3U1"/>
    <w:qFormat/>
    <w:rsid w:val="00EC3CBB"/>
    <w:pPr>
      <w:numPr>
        <w:ilvl w:val="3"/>
        <w:numId w:val="10"/>
      </w:numPr>
      <w:spacing w:line="360" w:lineRule="auto"/>
      <w:outlineLvl w:val="3"/>
    </w:pPr>
    <w:rPr>
      <w:b w:val="0"/>
    </w:rPr>
  </w:style>
  <w:style w:type="paragraph" w:styleId="5">
    <w:name w:val="heading 5"/>
    <w:aliases w:val="h5,heading 5 + Indent: Left 0.5 in,IS41 Heading 5,H5,heading 5,Heading5,样式标题 5"/>
    <w:basedOn w:val="a3"/>
    <w:next w:val="a4"/>
    <w:qFormat/>
    <w:rsid w:val="00034395"/>
    <w:pPr>
      <w:keepNext/>
      <w:keepLines/>
      <w:numPr>
        <w:ilvl w:val="4"/>
        <w:numId w:val="12"/>
      </w:numPr>
      <w:spacing w:line="360" w:lineRule="auto"/>
      <w:outlineLvl w:val="4"/>
    </w:pPr>
    <w:rPr>
      <w:rFonts w:ascii="宋体" w:hAnsi="宋体"/>
      <w:b/>
    </w:rPr>
  </w:style>
  <w:style w:type="paragraph" w:styleId="6">
    <w:name w:val="heading 6"/>
    <w:aliases w:val="h6,heading 6,Heading6"/>
    <w:basedOn w:val="a3"/>
    <w:next w:val="a3"/>
    <w:qFormat/>
    <w:rsid w:val="00034395"/>
    <w:pPr>
      <w:widowControl/>
      <w:overflowPunct w:val="0"/>
      <w:autoSpaceDE w:val="0"/>
      <w:autoSpaceDN w:val="0"/>
      <w:adjustRightInd w:val="0"/>
      <w:spacing w:before="240" w:after="60" w:line="360" w:lineRule="auto"/>
      <w:textAlignment w:val="baseline"/>
      <w:outlineLvl w:val="5"/>
    </w:pPr>
    <w:rPr>
      <w:rFonts w:ascii="Arial" w:hAnsi="Arial"/>
      <w:i/>
      <w:noProof/>
      <w:kern w:val="0"/>
      <w:sz w:val="22"/>
    </w:rPr>
  </w:style>
  <w:style w:type="paragraph" w:styleId="7">
    <w:name w:val="heading 7"/>
    <w:aliases w:val="st"/>
    <w:basedOn w:val="a3"/>
    <w:next w:val="a3"/>
    <w:qFormat/>
    <w:rsid w:val="00034395"/>
    <w:pPr>
      <w:widowControl/>
      <w:overflowPunct w:val="0"/>
      <w:autoSpaceDE w:val="0"/>
      <w:autoSpaceDN w:val="0"/>
      <w:adjustRightInd w:val="0"/>
      <w:spacing w:before="240" w:after="60" w:line="360" w:lineRule="auto"/>
      <w:textAlignment w:val="baseline"/>
      <w:outlineLvl w:val="6"/>
    </w:pPr>
    <w:rPr>
      <w:rFonts w:ascii="Arial" w:hAnsi="Arial"/>
      <w:noProof/>
      <w:kern w:val="0"/>
      <w:sz w:val="24"/>
    </w:rPr>
  </w:style>
  <w:style w:type="paragraph" w:styleId="8">
    <w:name w:val="heading 8"/>
    <w:aliases w:val="tt"/>
    <w:basedOn w:val="a3"/>
    <w:next w:val="a3"/>
    <w:qFormat/>
    <w:rsid w:val="00034395"/>
    <w:pPr>
      <w:widowControl/>
      <w:overflowPunct w:val="0"/>
      <w:autoSpaceDE w:val="0"/>
      <w:autoSpaceDN w:val="0"/>
      <w:adjustRightInd w:val="0"/>
      <w:spacing w:before="240" w:after="60" w:line="360" w:lineRule="auto"/>
      <w:textAlignment w:val="baseline"/>
      <w:outlineLvl w:val="7"/>
    </w:pPr>
    <w:rPr>
      <w:rFonts w:ascii="Arial" w:hAnsi="Arial"/>
      <w:i/>
      <w:noProof/>
      <w:kern w:val="0"/>
      <w:sz w:val="24"/>
    </w:rPr>
  </w:style>
  <w:style w:type="paragraph" w:styleId="90">
    <w:name w:val="heading 9"/>
    <w:aliases w:val="ft,heading 9,HF"/>
    <w:basedOn w:val="a3"/>
    <w:next w:val="a3"/>
    <w:qFormat/>
    <w:rsid w:val="00034395"/>
    <w:pPr>
      <w:widowControl/>
      <w:overflowPunct w:val="0"/>
      <w:autoSpaceDE w:val="0"/>
      <w:autoSpaceDN w:val="0"/>
      <w:adjustRightInd w:val="0"/>
      <w:spacing w:before="240" w:after="60" w:line="360" w:lineRule="auto"/>
      <w:textAlignment w:val="baseline"/>
      <w:outlineLvl w:val="8"/>
    </w:pPr>
    <w:rPr>
      <w:rFonts w:ascii="Arial" w:hAnsi="Arial"/>
      <w:i/>
      <w:noProof/>
      <w:kern w:val="0"/>
      <w:sz w:val="18"/>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aliases w:val="表正文,正文非缩进,正文不缩进,首行缩进,正文缩进 Char,正文缩进 Char Char Char Char Char,正文缩进 Char Char Char,正文-段前3磅,Alt+X,mr正文缩进,正文（首行缩进两字）＋行距：1.5倍行距,特点,段1,标题4,ALT+Z,水上软件,Indent 1,Normal Indent（正文缩进）,±íÕýÎÄ,ÕýÎÄ·ÇËõ½ø,bt,body text,Body Text(ch),Normal Indent Char,特点 Char,d,四"/>
    <w:basedOn w:val="a3"/>
    <w:link w:val="Char2"/>
    <w:rsid w:val="00034395"/>
    <w:pPr>
      <w:ind w:firstLine="420"/>
    </w:pPr>
  </w:style>
  <w:style w:type="paragraph" w:styleId="a8">
    <w:name w:val="header"/>
    <w:aliases w:val="header odd"/>
    <w:basedOn w:val="a3"/>
    <w:rsid w:val="0061259C"/>
    <w:pPr>
      <w:pBdr>
        <w:bottom w:val="single" w:sz="6" w:space="1" w:color="auto"/>
      </w:pBdr>
      <w:tabs>
        <w:tab w:val="center" w:pos="4153"/>
        <w:tab w:val="right" w:pos="8306"/>
      </w:tabs>
      <w:snapToGrid w:val="0"/>
      <w:jc w:val="center"/>
    </w:pPr>
    <w:rPr>
      <w:sz w:val="18"/>
      <w:szCs w:val="18"/>
    </w:rPr>
  </w:style>
  <w:style w:type="paragraph" w:styleId="a9">
    <w:name w:val="footer"/>
    <w:basedOn w:val="a3"/>
    <w:rsid w:val="0061259C"/>
    <w:pPr>
      <w:tabs>
        <w:tab w:val="center" w:pos="4153"/>
        <w:tab w:val="right" w:pos="8306"/>
      </w:tabs>
      <w:snapToGrid w:val="0"/>
      <w:jc w:val="left"/>
    </w:pPr>
    <w:rPr>
      <w:sz w:val="18"/>
      <w:szCs w:val="18"/>
    </w:rPr>
  </w:style>
  <w:style w:type="paragraph" w:styleId="23">
    <w:name w:val="Body Text 2"/>
    <w:basedOn w:val="31"/>
    <w:rsid w:val="00034395"/>
    <w:pPr>
      <w:spacing w:after="0"/>
      <w:jc w:val="center"/>
    </w:pPr>
    <w:rPr>
      <w:b/>
      <w:sz w:val="32"/>
    </w:rPr>
  </w:style>
  <w:style w:type="paragraph" w:styleId="31">
    <w:name w:val="Body Text 3"/>
    <w:basedOn w:val="a3"/>
    <w:rsid w:val="00034395"/>
    <w:pPr>
      <w:spacing w:after="120"/>
    </w:pPr>
    <w:rPr>
      <w:sz w:val="16"/>
      <w:szCs w:val="16"/>
    </w:rPr>
  </w:style>
  <w:style w:type="paragraph" w:styleId="12">
    <w:name w:val="toc 1"/>
    <w:basedOn w:val="a3"/>
    <w:next w:val="a3"/>
    <w:autoRedefine/>
    <w:uiPriority w:val="39"/>
    <w:rsid w:val="00AE4568"/>
    <w:pPr>
      <w:spacing w:before="120" w:after="120"/>
      <w:jc w:val="left"/>
    </w:pPr>
    <w:rPr>
      <w:b/>
      <w:bCs/>
      <w:caps/>
      <w:sz w:val="20"/>
    </w:rPr>
  </w:style>
  <w:style w:type="paragraph" w:customStyle="1" w:styleId="aa">
    <w:name w:val="目录"/>
    <w:basedOn w:val="a3"/>
    <w:next w:val="a3"/>
    <w:rsid w:val="00034395"/>
    <w:pPr>
      <w:jc w:val="center"/>
    </w:pPr>
    <w:rPr>
      <w:b/>
      <w:sz w:val="24"/>
    </w:rPr>
  </w:style>
  <w:style w:type="paragraph" w:customStyle="1" w:styleId="ab">
    <w:name w:val="主标题"/>
    <w:basedOn w:val="a3"/>
    <w:next w:val="a3"/>
    <w:rsid w:val="00034395"/>
    <w:pPr>
      <w:spacing w:line="360" w:lineRule="auto"/>
      <w:jc w:val="center"/>
    </w:pPr>
    <w:rPr>
      <w:b/>
      <w:sz w:val="30"/>
    </w:rPr>
  </w:style>
  <w:style w:type="paragraph" w:styleId="24">
    <w:name w:val="toc 2"/>
    <w:basedOn w:val="a3"/>
    <w:next w:val="a3"/>
    <w:autoRedefine/>
    <w:uiPriority w:val="39"/>
    <w:rsid w:val="00034395"/>
    <w:pPr>
      <w:ind w:left="210"/>
      <w:jc w:val="left"/>
    </w:pPr>
    <w:rPr>
      <w:smallCaps/>
      <w:sz w:val="20"/>
    </w:rPr>
  </w:style>
  <w:style w:type="paragraph" w:styleId="ac">
    <w:name w:val="Date"/>
    <w:basedOn w:val="a3"/>
    <w:next w:val="a3"/>
    <w:rsid w:val="00034395"/>
    <w:rPr>
      <w:rFonts w:ascii="楷体_GB2312" w:eastAsia="楷体_GB2312"/>
    </w:rPr>
  </w:style>
  <w:style w:type="character" w:styleId="ad">
    <w:name w:val="Hyperlink"/>
    <w:basedOn w:val="a5"/>
    <w:uiPriority w:val="99"/>
    <w:rsid w:val="00034395"/>
    <w:rPr>
      <w:color w:val="0000FF"/>
      <w:u w:val="single"/>
    </w:rPr>
  </w:style>
  <w:style w:type="paragraph" w:styleId="32">
    <w:name w:val="Body Text Indent 3"/>
    <w:basedOn w:val="a3"/>
    <w:rsid w:val="00034395"/>
    <w:pPr>
      <w:autoSpaceDE w:val="0"/>
      <w:autoSpaceDN w:val="0"/>
      <w:adjustRightInd w:val="0"/>
      <w:spacing w:line="240" w:lineRule="atLeast"/>
      <w:ind w:firstLine="420"/>
      <w:jc w:val="left"/>
    </w:pPr>
    <w:rPr>
      <w:rFonts w:ascii="宋体"/>
      <w:color w:val="FF0000"/>
      <w:kern w:val="0"/>
    </w:rPr>
  </w:style>
  <w:style w:type="paragraph" w:styleId="ae">
    <w:name w:val="Document Map"/>
    <w:basedOn w:val="a3"/>
    <w:semiHidden/>
    <w:rsid w:val="00034395"/>
    <w:pPr>
      <w:shd w:val="clear" w:color="auto" w:fill="000080"/>
    </w:pPr>
  </w:style>
  <w:style w:type="paragraph" w:styleId="33">
    <w:name w:val="toc 3"/>
    <w:basedOn w:val="a3"/>
    <w:next w:val="a3"/>
    <w:autoRedefine/>
    <w:uiPriority w:val="39"/>
    <w:rsid w:val="00034395"/>
    <w:pPr>
      <w:ind w:left="420"/>
      <w:jc w:val="left"/>
    </w:pPr>
    <w:rPr>
      <w:i/>
      <w:iCs/>
      <w:sz w:val="20"/>
    </w:rPr>
  </w:style>
  <w:style w:type="paragraph" w:styleId="41">
    <w:name w:val="toc 4"/>
    <w:basedOn w:val="a3"/>
    <w:next w:val="a3"/>
    <w:autoRedefine/>
    <w:uiPriority w:val="39"/>
    <w:rsid w:val="00034395"/>
    <w:pPr>
      <w:ind w:left="630"/>
      <w:jc w:val="left"/>
    </w:pPr>
    <w:rPr>
      <w:sz w:val="18"/>
      <w:szCs w:val="18"/>
    </w:rPr>
  </w:style>
  <w:style w:type="paragraph" w:styleId="51">
    <w:name w:val="toc 5"/>
    <w:basedOn w:val="a3"/>
    <w:next w:val="a3"/>
    <w:autoRedefine/>
    <w:uiPriority w:val="39"/>
    <w:rsid w:val="00034395"/>
    <w:pPr>
      <w:ind w:left="840"/>
      <w:jc w:val="left"/>
    </w:pPr>
    <w:rPr>
      <w:sz w:val="18"/>
      <w:szCs w:val="18"/>
    </w:rPr>
  </w:style>
  <w:style w:type="paragraph" w:styleId="60">
    <w:name w:val="toc 6"/>
    <w:basedOn w:val="a3"/>
    <w:next w:val="a3"/>
    <w:autoRedefine/>
    <w:uiPriority w:val="39"/>
    <w:rsid w:val="00034395"/>
    <w:pPr>
      <w:ind w:left="1050"/>
      <w:jc w:val="left"/>
    </w:pPr>
    <w:rPr>
      <w:sz w:val="18"/>
      <w:szCs w:val="18"/>
    </w:rPr>
  </w:style>
  <w:style w:type="paragraph" w:styleId="70">
    <w:name w:val="toc 7"/>
    <w:basedOn w:val="a3"/>
    <w:next w:val="a3"/>
    <w:autoRedefine/>
    <w:uiPriority w:val="39"/>
    <w:rsid w:val="00034395"/>
    <w:pPr>
      <w:ind w:left="1260"/>
      <w:jc w:val="left"/>
    </w:pPr>
    <w:rPr>
      <w:sz w:val="18"/>
      <w:szCs w:val="18"/>
    </w:rPr>
  </w:style>
  <w:style w:type="paragraph" w:styleId="80">
    <w:name w:val="toc 8"/>
    <w:basedOn w:val="a3"/>
    <w:next w:val="a3"/>
    <w:autoRedefine/>
    <w:uiPriority w:val="39"/>
    <w:rsid w:val="00034395"/>
    <w:pPr>
      <w:ind w:left="1470"/>
      <w:jc w:val="left"/>
    </w:pPr>
    <w:rPr>
      <w:sz w:val="18"/>
      <w:szCs w:val="18"/>
    </w:rPr>
  </w:style>
  <w:style w:type="paragraph" w:styleId="91">
    <w:name w:val="toc 9"/>
    <w:basedOn w:val="a3"/>
    <w:next w:val="a3"/>
    <w:autoRedefine/>
    <w:uiPriority w:val="39"/>
    <w:rsid w:val="00034395"/>
    <w:pPr>
      <w:ind w:left="1680"/>
      <w:jc w:val="left"/>
    </w:pPr>
    <w:rPr>
      <w:sz w:val="18"/>
      <w:szCs w:val="18"/>
    </w:rPr>
  </w:style>
  <w:style w:type="character" w:styleId="af">
    <w:name w:val="FollowedHyperlink"/>
    <w:basedOn w:val="a5"/>
    <w:uiPriority w:val="99"/>
    <w:rsid w:val="00034395"/>
    <w:rPr>
      <w:color w:val="800080"/>
      <w:u w:val="single"/>
    </w:rPr>
  </w:style>
  <w:style w:type="paragraph" w:customStyle="1" w:styleId="xl30">
    <w:name w:val="xl30"/>
    <w:basedOn w:val="a3"/>
    <w:rsid w:val="00034395"/>
    <w:pPr>
      <w:widowControl/>
      <w:spacing w:before="100" w:beforeAutospacing="1" w:after="100" w:afterAutospacing="1"/>
      <w:jc w:val="left"/>
    </w:pPr>
    <w:rPr>
      <w:rFonts w:ascii="Arial Unicode MS" w:eastAsia="Arial Unicode MS" w:hAnsi="Arial Unicode MS" w:cs="Arial Unicode MS"/>
      <w:color w:val="FF0000"/>
      <w:kern w:val="0"/>
      <w:sz w:val="24"/>
      <w:szCs w:val="24"/>
    </w:rPr>
  </w:style>
  <w:style w:type="paragraph" w:customStyle="1" w:styleId="font0">
    <w:name w:val="font0"/>
    <w:basedOn w:val="a3"/>
    <w:rsid w:val="00034395"/>
    <w:pPr>
      <w:widowControl/>
      <w:spacing w:before="100" w:beforeAutospacing="1" w:after="100" w:afterAutospacing="1"/>
      <w:jc w:val="left"/>
    </w:pPr>
    <w:rPr>
      <w:rFonts w:ascii="宋体" w:hAnsi="宋体" w:cs="Arial Unicode MS" w:hint="eastAsia"/>
      <w:kern w:val="0"/>
      <w:sz w:val="24"/>
      <w:szCs w:val="24"/>
    </w:rPr>
  </w:style>
  <w:style w:type="paragraph" w:customStyle="1" w:styleId="font5">
    <w:name w:val="font5"/>
    <w:basedOn w:val="a3"/>
    <w:rsid w:val="00034395"/>
    <w:pPr>
      <w:widowControl/>
      <w:spacing w:before="100" w:beforeAutospacing="1" w:after="100" w:afterAutospacing="1"/>
      <w:jc w:val="left"/>
    </w:pPr>
    <w:rPr>
      <w:rFonts w:eastAsia="Arial Unicode MS"/>
      <w:kern w:val="0"/>
      <w:szCs w:val="21"/>
    </w:rPr>
  </w:style>
  <w:style w:type="paragraph" w:customStyle="1" w:styleId="font6">
    <w:name w:val="font6"/>
    <w:basedOn w:val="a3"/>
    <w:rsid w:val="00034395"/>
    <w:pPr>
      <w:widowControl/>
      <w:spacing w:before="100" w:beforeAutospacing="1" w:after="100" w:afterAutospacing="1"/>
      <w:jc w:val="left"/>
    </w:pPr>
    <w:rPr>
      <w:rFonts w:ascii="宋体" w:hAnsi="宋体" w:cs="Arial Unicode MS" w:hint="eastAsia"/>
      <w:kern w:val="0"/>
      <w:szCs w:val="21"/>
    </w:rPr>
  </w:style>
  <w:style w:type="paragraph" w:customStyle="1" w:styleId="font7">
    <w:name w:val="font7"/>
    <w:basedOn w:val="a3"/>
    <w:rsid w:val="00034395"/>
    <w:pPr>
      <w:widowControl/>
      <w:spacing w:before="100" w:beforeAutospacing="1" w:after="100" w:afterAutospacing="1"/>
      <w:jc w:val="left"/>
    </w:pPr>
    <w:rPr>
      <w:rFonts w:ascii="宋体" w:hAnsi="宋体" w:cs="Arial Unicode MS" w:hint="eastAsia"/>
      <w:kern w:val="0"/>
      <w:sz w:val="18"/>
      <w:szCs w:val="18"/>
    </w:rPr>
  </w:style>
  <w:style w:type="paragraph" w:customStyle="1" w:styleId="font8">
    <w:name w:val="font8"/>
    <w:basedOn w:val="a3"/>
    <w:rsid w:val="00034395"/>
    <w:pPr>
      <w:widowControl/>
      <w:spacing w:before="100" w:beforeAutospacing="1" w:after="100" w:afterAutospacing="1"/>
      <w:jc w:val="left"/>
    </w:pPr>
    <w:rPr>
      <w:rFonts w:eastAsia="Arial Unicode MS"/>
      <w:kern w:val="0"/>
      <w:sz w:val="24"/>
      <w:szCs w:val="24"/>
    </w:rPr>
  </w:style>
  <w:style w:type="paragraph" w:customStyle="1" w:styleId="xl24">
    <w:name w:val="xl24"/>
    <w:basedOn w:val="a3"/>
    <w:rsid w:val="00034395"/>
    <w:pPr>
      <w:widowControl/>
      <w:pBdr>
        <w:bottom w:val="single" w:sz="4" w:space="0" w:color="auto"/>
        <w:right w:val="single" w:sz="4" w:space="0" w:color="auto"/>
      </w:pBdr>
      <w:spacing w:before="100" w:beforeAutospacing="1" w:after="100" w:afterAutospacing="1"/>
      <w:textAlignment w:val="top"/>
    </w:pPr>
    <w:rPr>
      <w:rFonts w:eastAsia="Arial Unicode MS"/>
      <w:kern w:val="0"/>
      <w:szCs w:val="21"/>
    </w:rPr>
  </w:style>
  <w:style w:type="paragraph" w:customStyle="1" w:styleId="xl25">
    <w:name w:val="xl25"/>
    <w:basedOn w:val="a3"/>
    <w:rsid w:val="00034395"/>
    <w:pPr>
      <w:widowControl/>
      <w:pBdr>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Cs w:val="21"/>
    </w:rPr>
  </w:style>
  <w:style w:type="paragraph" w:customStyle="1" w:styleId="xl26">
    <w:name w:val="xl26"/>
    <w:basedOn w:val="a3"/>
    <w:rsid w:val="00034395"/>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xl27">
    <w:name w:val="xl27"/>
    <w:basedOn w:val="a3"/>
    <w:rsid w:val="00034395"/>
    <w:pPr>
      <w:widowControl/>
      <w:spacing w:before="100" w:beforeAutospacing="1" w:after="100" w:afterAutospacing="1"/>
      <w:jc w:val="left"/>
    </w:pPr>
    <w:rPr>
      <w:rFonts w:eastAsia="Arial Unicode MS"/>
      <w:kern w:val="0"/>
      <w:sz w:val="24"/>
      <w:szCs w:val="24"/>
    </w:rPr>
  </w:style>
  <w:style w:type="paragraph" w:customStyle="1" w:styleId="2">
    <w:name w:val="样式2"/>
    <w:basedOn w:val="a3"/>
    <w:rsid w:val="00034395"/>
    <w:pPr>
      <w:numPr>
        <w:ilvl w:val="3"/>
        <w:numId w:val="1"/>
      </w:numPr>
    </w:pPr>
  </w:style>
  <w:style w:type="paragraph" w:customStyle="1" w:styleId="ParaCharCharCharCharCharCharCharCharCharCharChar">
    <w:name w:val="默认段落字体 Para Char Char Char Char Char Char Char Char Char Char Char"/>
    <w:basedOn w:val="ae"/>
    <w:autoRedefine/>
    <w:rsid w:val="00034395"/>
    <w:pPr>
      <w:adjustRightInd w:val="0"/>
      <w:spacing w:line="436" w:lineRule="exact"/>
      <w:ind w:left="357"/>
      <w:jc w:val="left"/>
      <w:outlineLvl w:val="3"/>
    </w:pPr>
    <w:rPr>
      <w:rFonts w:ascii="Tahoma" w:hAnsi="Tahoma"/>
      <w:b/>
      <w:sz w:val="24"/>
      <w:szCs w:val="24"/>
    </w:rPr>
  </w:style>
  <w:style w:type="table" w:styleId="af0">
    <w:name w:val="Table Grid"/>
    <w:basedOn w:val="a6"/>
    <w:rsid w:val="000343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4">
    <w:name w:val="样式3"/>
    <w:basedOn w:val="22"/>
    <w:rsid w:val="00034395"/>
    <w:pPr>
      <w:tabs>
        <w:tab w:val="num" w:pos="1505"/>
      </w:tabs>
      <w:ind w:left="992" w:hanging="567"/>
    </w:pPr>
  </w:style>
  <w:style w:type="paragraph" w:styleId="af1">
    <w:name w:val="Body Text Indent"/>
    <w:basedOn w:val="a3"/>
    <w:rsid w:val="00034395"/>
    <w:pPr>
      <w:spacing w:after="120"/>
      <w:ind w:leftChars="200" w:left="420"/>
    </w:pPr>
  </w:style>
  <w:style w:type="paragraph" w:customStyle="1" w:styleId="af2">
    <w:name w:val="表格内"/>
    <w:basedOn w:val="a3"/>
    <w:rsid w:val="000A0480"/>
    <w:rPr>
      <w:rFonts w:ascii="Arial" w:hAnsi="Arial"/>
      <w:sz w:val="18"/>
    </w:rPr>
  </w:style>
  <w:style w:type="paragraph" w:customStyle="1" w:styleId="DefaultParagraphFontParaCharCharChar">
    <w:name w:val="Default Paragraph Font Para Char Char Char"/>
    <w:basedOn w:val="a3"/>
    <w:rsid w:val="00694505"/>
    <w:pPr>
      <w:widowControl/>
      <w:spacing w:after="160" w:line="240" w:lineRule="exact"/>
      <w:jc w:val="left"/>
    </w:pPr>
    <w:rPr>
      <w:rFonts w:ascii="Verdana" w:eastAsia="Times New Roman" w:hAnsi="Verdana"/>
      <w:kern w:val="0"/>
      <w:sz w:val="20"/>
      <w:lang w:eastAsia="en-US"/>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3"/>
    <w:rsid w:val="00694505"/>
    <w:pPr>
      <w:widowControl/>
      <w:spacing w:after="160" w:line="240" w:lineRule="exact"/>
      <w:jc w:val="left"/>
    </w:pPr>
    <w:rPr>
      <w:rFonts w:ascii="Verdana" w:hAnsi="Verdana"/>
      <w:kern w:val="0"/>
      <w:sz w:val="20"/>
      <w:lang w:eastAsia="en-US"/>
    </w:rPr>
  </w:style>
  <w:style w:type="character" w:customStyle="1" w:styleId="Char2">
    <w:name w:val="正文缩进 Char2"/>
    <w:aliases w:val="表正文 Char1,正文非缩进 Char1,正文不缩进 Char1,首行缩进 Char1,正文缩进 Char Char1,正文缩进 Char Char Char Char Char Char1,正文缩进 Char Char Char Char1,正文-段前3磅 Char,Alt+X Char1,mr正文缩进 Char1,正文（首行缩进两字）＋行距：1.5倍行距 Char1,特点 Char2,段1 Char1,标题4 Char,ALT+Z Char,水上软件 Char,d Char"/>
    <w:basedOn w:val="a5"/>
    <w:link w:val="a4"/>
    <w:rsid w:val="00FC247A"/>
    <w:rPr>
      <w:rFonts w:eastAsia="宋体"/>
      <w:kern w:val="2"/>
      <w:sz w:val="21"/>
      <w:lang w:val="en-US" w:eastAsia="zh-CN" w:bidi="ar-SA"/>
    </w:rPr>
  </w:style>
  <w:style w:type="character" w:customStyle="1" w:styleId="Char1">
    <w:name w:val="正文缩进 Char1"/>
    <w:aliases w:val="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特点 Char Char"/>
    <w:basedOn w:val="a5"/>
    <w:rsid w:val="00AA7A76"/>
    <w:rPr>
      <w:rFonts w:eastAsia="宋体"/>
      <w:kern w:val="2"/>
      <w:sz w:val="21"/>
      <w:lang w:val="en-US" w:eastAsia="zh-CN" w:bidi="ar-SA"/>
    </w:rPr>
  </w:style>
  <w:style w:type="paragraph" w:customStyle="1" w:styleId="a">
    <w:name w:val="表名"/>
    <w:basedOn w:val="a3"/>
    <w:rsid w:val="009713AD"/>
    <w:pPr>
      <w:numPr>
        <w:numId w:val="17"/>
      </w:numPr>
      <w:tabs>
        <w:tab w:val="left" w:leader="dot" w:pos="1701"/>
        <w:tab w:val="left" w:pos="9072"/>
      </w:tabs>
      <w:spacing w:line="360" w:lineRule="auto"/>
      <w:jc w:val="center"/>
    </w:pPr>
    <w:rPr>
      <w:rFonts w:ascii="黑体" w:eastAsia="黑体"/>
    </w:rPr>
  </w:style>
  <w:style w:type="numbering" w:styleId="111111">
    <w:name w:val="Outline List 2"/>
    <w:basedOn w:val="a7"/>
    <w:rsid w:val="009713AD"/>
    <w:pPr>
      <w:numPr>
        <w:numId w:val="2"/>
      </w:numPr>
    </w:pPr>
  </w:style>
  <w:style w:type="paragraph" w:styleId="af3">
    <w:name w:val="caption"/>
    <w:aliases w:val="题注(表)"/>
    <w:basedOn w:val="a3"/>
    <w:next w:val="a3"/>
    <w:link w:val="Char"/>
    <w:qFormat/>
    <w:rsid w:val="009713AD"/>
    <w:rPr>
      <w:rFonts w:ascii="Arial" w:eastAsia="黑体" w:hAnsi="Arial" w:cs="Arial"/>
      <w:sz w:val="20"/>
    </w:rPr>
  </w:style>
  <w:style w:type="paragraph" w:customStyle="1" w:styleId="a2">
    <w:name w:val="正文 + 宋体"/>
    <w:aliases w:val="黑色"/>
    <w:basedOn w:val="a3"/>
    <w:rsid w:val="00C22C9A"/>
    <w:pPr>
      <w:numPr>
        <w:numId w:val="11"/>
      </w:numPr>
    </w:pPr>
    <w:rPr>
      <w:rFonts w:ascii="宋体" w:cs="宋体"/>
      <w:color w:val="000000"/>
      <w:kern w:val="0"/>
    </w:rPr>
  </w:style>
  <w:style w:type="paragraph" w:customStyle="1" w:styleId="3heading3IndentLeft025in111Heading3h3H3U">
    <w:name w:val="样式 标题 3heading 3 + Indent: Left 0.25 in1.1.1 Heading 3h3H3U..."/>
    <w:basedOn w:val="30"/>
    <w:rsid w:val="00EC3CBB"/>
    <w:pPr>
      <w:numPr>
        <w:ilvl w:val="2"/>
        <w:numId w:val="5"/>
      </w:numPr>
    </w:pPr>
    <w:rPr>
      <w:rFonts w:ascii="宋体" w:hAnsi="宋体"/>
      <w:sz w:val="21"/>
    </w:rPr>
  </w:style>
  <w:style w:type="paragraph" w:customStyle="1" w:styleId="2heading2IndentLeft025inHead2A2H211headi">
    <w:name w:val="样式 标题 2heading 2+ Indent: Left 0.25 in节Head2A2H21.1  headi..."/>
    <w:basedOn w:val="22"/>
    <w:rsid w:val="00EC3CBB"/>
    <w:pPr>
      <w:numPr>
        <w:ilvl w:val="1"/>
        <w:numId w:val="6"/>
      </w:numPr>
    </w:pPr>
    <w:rPr>
      <w:bCs/>
      <w:kern w:val="44"/>
    </w:rPr>
  </w:style>
  <w:style w:type="paragraph" w:customStyle="1" w:styleId="1H1NormalFontHelveticaBoldSpaceBefore12ptNot">
    <w:name w:val="样式 标题 1H1Normal + Font: HelveticaBoldSpace Before 12 ptNot ..."/>
    <w:basedOn w:val="a3"/>
    <w:rsid w:val="00EC3CBB"/>
    <w:pPr>
      <w:numPr>
        <w:numId w:val="4"/>
      </w:numPr>
    </w:pPr>
  </w:style>
  <w:style w:type="paragraph" w:customStyle="1" w:styleId="2ISO1heading2IndentLeft025inHead2A2H2h2head">
    <w:name w:val="样式 标题 2ISO1heading 2+ Indent: Left 0.25 inHead2A2H2h2head..."/>
    <w:basedOn w:val="a3"/>
    <w:rsid w:val="00EC3CBB"/>
    <w:pPr>
      <w:numPr>
        <w:ilvl w:val="1"/>
        <w:numId w:val="3"/>
      </w:numPr>
    </w:pPr>
  </w:style>
  <w:style w:type="paragraph" w:customStyle="1" w:styleId="1H1NormalFontHelveticaBoldSpaceBefore12ptNot1">
    <w:name w:val="样式 标题 1H1Normal + Font: HelveticaBoldSpace Before 12 ptNot ...1"/>
    <w:basedOn w:val="11"/>
    <w:rsid w:val="00EC3CBB"/>
    <w:pPr>
      <w:numPr>
        <w:numId w:val="6"/>
      </w:numPr>
      <w:jc w:val="both"/>
    </w:pPr>
    <w:rPr>
      <w:rFonts w:hAnsi="宋体" w:cs="宋体"/>
      <w:bCs/>
      <w:kern w:val="2"/>
      <w:sz w:val="28"/>
    </w:rPr>
  </w:style>
  <w:style w:type="paragraph" w:customStyle="1" w:styleId="3heading3IndentLeft025in111Heading3h3H3U1">
    <w:name w:val="样式 标题 3heading 3 + Indent: Left 0.25 in1.1.1 Heading 3h3H3U...1"/>
    <w:basedOn w:val="30"/>
    <w:rsid w:val="00EC3CBB"/>
    <w:pPr>
      <w:numPr>
        <w:ilvl w:val="2"/>
        <w:numId w:val="6"/>
      </w:numPr>
    </w:pPr>
    <w:rPr>
      <w:rFonts w:ascii="宋体" w:hAnsi="宋体"/>
      <w:sz w:val="21"/>
    </w:rPr>
  </w:style>
  <w:style w:type="paragraph" w:styleId="25">
    <w:name w:val="Body Text Indent 2"/>
    <w:basedOn w:val="a3"/>
    <w:rsid w:val="00EC3CBB"/>
    <w:pPr>
      <w:spacing w:line="500" w:lineRule="exact"/>
      <w:ind w:firstLine="570"/>
    </w:pPr>
    <w:rPr>
      <w:rFonts w:ascii="仿宋_GB2312" w:eastAsia="仿宋_GB2312"/>
      <w:sz w:val="28"/>
    </w:rPr>
  </w:style>
  <w:style w:type="paragraph" w:customStyle="1" w:styleId="af4">
    <w:name w:val="缺省文本"/>
    <w:basedOn w:val="a3"/>
    <w:rsid w:val="00EC3CBB"/>
    <w:pPr>
      <w:autoSpaceDE w:val="0"/>
      <w:autoSpaceDN w:val="0"/>
      <w:adjustRightInd w:val="0"/>
      <w:jc w:val="left"/>
    </w:pPr>
    <w:rPr>
      <w:rFonts w:cs="宋体"/>
      <w:kern w:val="0"/>
      <w:sz w:val="24"/>
    </w:rPr>
  </w:style>
  <w:style w:type="paragraph" w:styleId="af5">
    <w:name w:val="Body Text"/>
    <w:basedOn w:val="a3"/>
    <w:rsid w:val="00EC3CBB"/>
    <w:rPr>
      <w:color w:val="FFFFFF"/>
    </w:rPr>
  </w:style>
  <w:style w:type="paragraph" w:styleId="af6">
    <w:name w:val="Plain Text"/>
    <w:basedOn w:val="a3"/>
    <w:rsid w:val="00EC3CBB"/>
    <w:rPr>
      <w:rFonts w:ascii="宋体" w:hAnsi="Courier New" w:cs="Courier New"/>
      <w:szCs w:val="21"/>
    </w:rPr>
  </w:style>
  <w:style w:type="paragraph" w:customStyle="1" w:styleId="Char0">
    <w:name w:val="Char"/>
    <w:basedOn w:val="ae"/>
    <w:autoRedefine/>
    <w:rsid w:val="00EC3CBB"/>
    <w:pPr>
      <w:widowControl/>
      <w:suppressAutoHyphens/>
      <w:adjustRightInd w:val="0"/>
      <w:spacing w:before="120" w:line="436" w:lineRule="exact"/>
      <w:ind w:left="357"/>
      <w:jc w:val="left"/>
      <w:outlineLvl w:val="3"/>
    </w:pPr>
    <w:rPr>
      <w:rFonts w:ascii="Tahoma" w:hAnsi="Tahoma" w:cs="Tahoma"/>
      <w:b/>
      <w:kern w:val="0"/>
      <w:sz w:val="24"/>
      <w:lang w:eastAsia="en-US"/>
    </w:rPr>
  </w:style>
  <w:style w:type="character" w:customStyle="1" w:styleId="3Char0">
    <w:name w:val="标题 3 Char"/>
    <w:aliases w:val="heading 3 + Indent: Left 0.25 in Char,1.1.1 Heading 3 Char,h3 Char,H3 Char,Underrubrik2 Char,b3 Char,Titolo Sotto/Sottosezione Char,h31 Char,h32 Char,heading 3TOC Char,heading 3 + Indent: 1.1.1Left 0.25 in Char,heading 3 Char,THeading 3 Char"/>
    <w:basedOn w:val="a5"/>
    <w:link w:val="30"/>
    <w:rsid w:val="00EC3CBB"/>
    <w:rPr>
      <w:rFonts w:eastAsia="宋体"/>
      <w:b/>
      <w:bCs/>
      <w:kern w:val="2"/>
      <w:sz w:val="32"/>
      <w:szCs w:val="32"/>
      <w:lang w:val="en-US" w:eastAsia="zh-CN" w:bidi="ar-SA"/>
    </w:rPr>
  </w:style>
  <w:style w:type="character" w:customStyle="1" w:styleId="2Char1">
    <w:name w:val="标题 2 Char1"/>
    <w:aliases w:val="heading 2+ Indent: Left 0.25 in Char,节 Char,Head2A Char,2 Char,H2 Char,1.1  heading 2 Char,UNDERRUBRIK 1-2 Char,h2 Char,2nd level Char,õberschrift 2 Char,heading8 Char,b2 Char,l2 Char,heading 2TOC Char,??õberschrift 2 Char,1.1  headin Char"/>
    <w:basedOn w:val="a5"/>
    <w:link w:val="22"/>
    <w:rsid w:val="00EC3CBB"/>
    <w:rPr>
      <w:rFonts w:eastAsia="宋体"/>
      <w:b/>
      <w:kern w:val="2"/>
      <w:sz w:val="24"/>
      <w:lang w:val="en-US" w:eastAsia="zh-CN" w:bidi="ar-SA"/>
    </w:rPr>
  </w:style>
  <w:style w:type="character" w:customStyle="1" w:styleId="CharChar">
    <w:name w:val="正文非缩进 Char Char"/>
    <w:basedOn w:val="a5"/>
    <w:rsid w:val="00EC3CBB"/>
    <w:rPr>
      <w:rFonts w:eastAsia="宋体"/>
      <w:kern w:val="2"/>
      <w:sz w:val="21"/>
      <w:lang w:val="en-US" w:eastAsia="zh-CN" w:bidi="ar-SA"/>
    </w:rPr>
  </w:style>
  <w:style w:type="paragraph" w:customStyle="1" w:styleId="10">
    <w:name w:val="样式 标题 1 + 小三"/>
    <w:basedOn w:val="a3"/>
    <w:rsid w:val="00EC3CBB"/>
    <w:pPr>
      <w:numPr>
        <w:numId w:val="7"/>
      </w:numPr>
    </w:pPr>
  </w:style>
  <w:style w:type="paragraph" w:customStyle="1" w:styleId="21">
    <w:name w:val="样式 标题 2 + 四号 非加粗"/>
    <w:basedOn w:val="a3"/>
    <w:rsid w:val="00EC3CBB"/>
    <w:pPr>
      <w:numPr>
        <w:ilvl w:val="1"/>
        <w:numId w:val="7"/>
      </w:numPr>
    </w:pPr>
  </w:style>
  <w:style w:type="paragraph" w:customStyle="1" w:styleId="Char3">
    <w:name w:val="Char"/>
    <w:basedOn w:val="ae"/>
    <w:autoRedefine/>
    <w:rsid w:val="00EC3CBB"/>
    <w:pPr>
      <w:widowControl/>
      <w:suppressAutoHyphens/>
      <w:adjustRightInd w:val="0"/>
      <w:spacing w:before="120" w:line="436" w:lineRule="exact"/>
      <w:ind w:left="357"/>
      <w:jc w:val="left"/>
      <w:outlineLvl w:val="3"/>
    </w:pPr>
    <w:rPr>
      <w:rFonts w:ascii="Tahoma" w:hAnsi="Tahoma" w:cs="Tahoma"/>
      <w:b/>
      <w:kern w:val="0"/>
      <w:sz w:val="24"/>
      <w:lang w:eastAsia="en-US"/>
    </w:rPr>
  </w:style>
  <w:style w:type="paragraph" w:customStyle="1" w:styleId="13">
    <w:name w:val="样式1"/>
    <w:basedOn w:val="40"/>
    <w:rsid w:val="00EC3CBB"/>
    <w:pPr>
      <w:numPr>
        <w:ilvl w:val="0"/>
        <w:numId w:val="0"/>
      </w:numPr>
      <w:spacing w:line="240" w:lineRule="auto"/>
    </w:pPr>
    <w:rPr>
      <w:szCs w:val="21"/>
      <w:lang w:val="en-GB"/>
    </w:rPr>
  </w:style>
  <w:style w:type="paragraph" w:customStyle="1" w:styleId="4">
    <w:name w:val="样式4"/>
    <w:basedOn w:val="13"/>
    <w:rsid w:val="00EC3CBB"/>
    <w:pPr>
      <w:numPr>
        <w:ilvl w:val="3"/>
        <w:numId w:val="8"/>
      </w:numPr>
    </w:pPr>
  </w:style>
  <w:style w:type="paragraph" w:customStyle="1" w:styleId="50">
    <w:name w:val="样式5"/>
    <w:basedOn w:val="13"/>
    <w:rsid w:val="00EC3CBB"/>
    <w:pPr>
      <w:numPr>
        <w:ilvl w:val="3"/>
        <w:numId w:val="9"/>
      </w:numPr>
    </w:pPr>
  </w:style>
  <w:style w:type="paragraph" w:customStyle="1" w:styleId="61">
    <w:name w:val="样式6"/>
    <w:basedOn w:val="40"/>
    <w:next w:val="3heading3IndentLeft025in111Heading3h3H3U1"/>
    <w:rsid w:val="00EC3CBB"/>
  </w:style>
  <w:style w:type="paragraph" w:customStyle="1" w:styleId="71">
    <w:name w:val="样式7"/>
    <w:basedOn w:val="40"/>
    <w:rsid w:val="00EC3CBB"/>
    <w:rPr>
      <w:b/>
    </w:rPr>
  </w:style>
  <w:style w:type="paragraph" w:customStyle="1" w:styleId="81">
    <w:name w:val="样式8"/>
    <w:basedOn w:val="40"/>
    <w:next w:val="13"/>
    <w:rsid w:val="00EC3CBB"/>
    <w:rPr>
      <w:b/>
    </w:rPr>
  </w:style>
  <w:style w:type="paragraph" w:customStyle="1" w:styleId="2heading2IndentLeft025inH2Head2A211headi">
    <w:name w:val="样式 标题 2heading 2+ Indent: Left 0.25 in节H2Head2A21.1  headi..."/>
    <w:basedOn w:val="22"/>
    <w:next w:val="a3"/>
    <w:autoRedefine/>
    <w:rsid w:val="00B4159E"/>
    <w:pPr>
      <w:numPr>
        <w:ilvl w:val="2"/>
        <w:numId w:val="13"/>
      </w:numPr>
      <w:spacing w:beforeLines="100" w:afterLines="100"/>
    </w:pPr>
    <w:rPr>
      <w:rFonts w:ascii="Arial" w:hAnsi="Arial" w:cs="Arial"/>
      <w:bCs/>
      <w:sz w:val="28"/>
      <w:szCs w:val="28"/>
    </w:rPr>
  </w:style>
  <w:style w:type="paragraph" w:customStyle="1" w:styleId="Comment">
    <w:name w:val="Comment"/>
    <w:basedOn w:val="a3"/>
    <w:rsid w:val="00B4159E"/>
    <w:pPr>
      <w:widowControl/>
      <w:numPr>
        <w:ilvl w:val="3"/>
        <w:numId w:val="13"/>
      </w:numPr>
      <w:spacing w:after="120"/>
    </w:pPr>
    <w:rPr>
      <w:color w:val="0000FF"/>
      <w:kern w:val="0"/>
    </w:rPr>
  </w:style>
  <w:style w:type="paragraph" w:customStyle="1" w:styleId="4heading4IndentLeft05inh41111Heading4H">
    <w:name w:val="样式 样式 样式 标题 4heading 4 + Indent: Left 0.5 inh41.1.1.1 Heading 4H..."/>
    <w:basedOn w:val="a3"/>
    <w:rsid w:val="00B4159E"/>
    <w:pPr>
      <w:keepNext/>
      <w:keepLines/>
      <w:numPr>
        <w:ilvl w:val="3"/>
      </w:numPr>
      <w:tabs>
        <w:tab w:val="num" w:pos="851"/>
      </w:tabs>
      <w:spacing w:beforeLines="50" w:afterLines="50" w:line="360" w:lineRule="auto"/>
      <w:ind w:left="851" w:hanging="851"/>
      <w:outlineLvl w:val="3"/>
    </w:pPr>
    <w:rPr>
      <w:rFonts w:ascii="Arial" w:hAnsi="Arial" w:cs="宋体"/>
      <w:b/>
      <w:bCs/>
    </w:rPr>
  </w:style>
  <w:style w:type="paragraph" w:styleId="af7">
    <w:name w:val="Balloon Text"/>
    <w:basedOn w:val="a3"/>
    <w:semiHidden/>
    <w:rsid w:val="004F7DC1"/>
    <w:rPr>
      <w:sz w:val="18"/>
      <w:szCs w:val="18"/>
    </w:rPr>
  </w:style>
  <w:style w:type="paragraph" w:customStyle="1" w:styleId="1">
    <w:name w:val="标题1"/>
    <w:basedOn w:val="a3"/>
    <w:rsid w:val="006E6F2C"/>
    <w:pPr>
      <w:numPr>
        <w:numId w:val="12"/>
      </w:numPr>
    </w:pPr>
  </w:style>
  <w:style w:type="paragraph" w:customStyle="1" w:styleId="20">
    <w:name w:val="标题2"/>
    <w:basedOn w:val="a3"/>
    <w:rsid w:val="006E6F2C"/>
    <w:pPr>
      <w:numPr>
        <w:ilvl w:val="1"/>
        <w:numId w:val="12"/>
      </w:numPr>
    </w:pPr>
  </w:style>
  <w:style w:type="paragraph" w:customStyle="1" w:styleId="3">
    <w:name w:val="标题3"/>
    <w:basedOn w:val="a3"/>
    <w:rsid w:val="006E6F2C"/>
    <w:pPr>
      <w:numPr>
        <w:ilvl w:val="2"/>
        <w:numId w:val="12"/>
      </w:numPr>
    </w:pPr>
  </w:style>
  <w:style w:type="paragraph" w:customStyle="1" w:styleId="3Char">
    <w:name w:val="标题3 Char"/>
    <w:basedOn w:val="a3"/>
    <w:rsid w:val="006E6F2C"/>
    <w:pPr>
      <w:numPr>
        <w:ilvl w:val="3"/>
        <w:numId w:val="12"/>
      </w:numPr>
    </w:pPr>
  </w:style>
  <w:style w:type="paragraph" w:customStyle="1" w:styleId="9">
    <w:name w:val="样式9"/>
    <w:basedOn w:val="50"/>
    <w:rsid w:val="00797770"/>
    <w:pPr>
      <w:numPr>
        <w:numId w:val="14"/>
      </w:numPr>
    </w:pPr>
  </w:style>
  <w:style w:type="paragraph" w:customStyle="1" w:styleId="100">
    <w:name w:val="样式10"/>
    <w:basedOn w:val="4"/>
    <w:next w:val="40"/>
    <w:rsid w:val="00797770"/>
    <w:rPr>
      <w:sz w:val="24"/>
    </w:rPr>
  </w:style>
  <w:style w:type="paragraph" w:styleId="af8">
    <w:name w:val="List Paragraph"/>
    <w:basedOn w:val="a3"/>
    <w:uiPriority w:val="34"/>
    <w:qFormat/>
    <w:rsid w:val="003879A9"/>
    <w:pPr>
      <w:ind w:firstLineChars="200" w:firstLine="420"/>
    </w:pPr>
  </w:style>
  <w:style w:type="paragraph" w:customStyle="1" w:styleId="a0">
    <w:name w:val="章标题"/>
    <w:next w:val="a3"/>
    <w:autoRedefine/>
    <w:rsid w:val="00721BD7"/>
    <w:pPr>
      <w:numPr>
        <w:numId w:val="15"/>
      </w:numPr>
      <w:spacing w:beforeLines="50" w:afterLines="50"/>
      <w:outlineLvl w:val="1"/>
    </w:pPr>
    <w:rPr>
      <w:rFonts w:ascii="黑体" w:eastAsia="黑体"/>
      <w:snapToGrid w:val="0"/>
      <w:sz w:val="21"/>
    </w:rPr>
  </w:style>
  <w:style w:type="paragraph" w:customStyle="1" w:styleId="a1">
    <w:name w:val="附录标题"/>
    <w:basedOn w:val="a0"/>
    <w:autoRedefine/>
    <w:rsid w:val="00721BD7"/>
    <w:pPr>
      <w:numPr>
        <w:numId w:val="16"/>
      </w:numPr>
      <w:outlineLvl w:val="0"/>
    </w:pPr>
  </w:style>
  <w:style w:type="paragraph" w:customStyle="1" w:styleId="Char1CharCharCharCharCharCharCharChar2CharCharCharCharCharCharCharCharCharCharCharCharChar">
    <w:name w:val="Char1 Char Char Char Char Char Char Char Char2 Char Char Char Char Char Char Char Char Char Char Char Char Char"/>
    <w:basedOn w:val="a3"/>
    <w:rsid w:val="006F0314"/>
    <w:pPr>
      <w:adjustRightInd w:val="0"/>
      <w:spacing w:line="360" w:lineRule="auto"/>
    </w:pPr>
    <w:rPr>
      <w:kern w:val="0"/>
      <w:sz w:val="24"/>
    </w:rPr>
  </w:style>
  <w:style w:type="character" w:customStyle="1" w:styleId="Char">
    <w:name w:val="题注 Char"/>
    <w:aliases w:val="题注(表) Char"/>
    <w:basedOn w:val="a5"/>
    <w:link w:val="af3"/>
    <w:rsid w:val="006F0314"/>
    <w:rPr>
      <w:rFonts w:ascii="Arial" w:eastAsia="黑体" w:hAnsi="Arial" w:cs="Arial"/>
      <w:kern w:val="2"/>
    </w:rPr>
  </w:style>
  <w:style w:type="character" w:styleId="af9">
    <w:name w:val="annotation reference"/>
    <w:basedOn w:val="a5"/>
    <w:rsid w:val="008F6AEF"/>
    <w:rPr>
      <w:sz w:val="21"/>
      <w:szCs w:val="21"/>
    </w:rPr>
  </w:style>
  <w:style w:type="paragraph" w:styleId="afa">
    <w:name w:val="annotation text"/>
    <w:basedOn w:val="a3"/>
    <w:link w:val="Char4"/>
    <w:rsid w:val="008F6AEF"/>
    <w:pPr>
      <w:jc w:val="left"/>
    </w:pPr>
  </w:style>
  <w:style w:type="character" w:customStyle="1" w:styleId="Char4">
    <w:name w:val="批注文字 Char"/>
    <w:basedOn w:val="a5"/>
    <w:link w:val="afa"/>
    <w:rsid w:val="008F6AEF"/>
    <w:rPr>
      <w:kern w:val="2"/>
      <w:sz w:val="21"/>
    </w:rPr>
  </w:style>
  <w:style w:type="paragraph" w:styleId="afb">
    <w:name w:val="annotation subject"/>
    <w:basedOn w:val="afa"/>
    <w:next w:val="afa"/>
    <w:link w:val="Char5"/>
    <w:rsid w:val="008F6AEF"/>
    <w:rPr>
      <w:b/>
      <w:bCs/>
    </w:rPr>
  </w:style>
  <w:style w:type="character" w:customStyle="1" w:styleId="Char5">
    <w:name w:val="批注主题 Char"/>
    <w:basedOn w:val="Char4"/>
    <w:link w:val="afb"/>
    <w:rsid w:val="008F6AEF"/>
    <w:rPr>
      <w:b/>
      <w:bCs/>
    </w:rPr>
  </w:style>
  <w:style w:type="paragraph" w:customStyle="1" w:styleId="xl65">
    <w:name w:val="xl65"/>
    <w:basedOn w:val="a3"/>
    <w:rsid w:val="000B56B9"/>
    <w:pPr>
      <w:widowControl/>
      <w:spacing w:before="100" w:beforeAutospacing="1" w:after="100" w:afterAutospacing="1"/>
      <w:jc w:val="center"/>
      <w:textAlignment w:val="center"/>
    </w:pPr>
    <w:rPr>
      <w:rFonts w:ascii="Calibri" w:hAnsi="Calibri" w:cs="Calibri"/>
      <w:b/>
      <w:bCs/>
      <w:kern w:val="0"/>
      <w:sz w:val="20"/>
    </w:rPr>
  </w:style>
  <w:style w:type="paragraph" w:customStyle="1" w:styleId="xl66">
    <w:name w:val="xl66"/>
    <w:basedOn w:val="a3"/>
    <w:rsid w:val="000B56B9"/>
    <w:pPr>
      <w:widowControl/>
      <w:spacing w:before="100" w:beforeAutospacing="1" w:after="100" w:afterAutospacing="1"/>
      <w:jc w:val="left"/>
      <w:textAlignment w:val="center"/>
    </w:pPr>
    <w:rPr>
      <w:rFonts w:ascii="Calibri" w:hAnsi="Calibri" w:cs="Calibri"/>
      <w:kern w:val="0"/>
      <w:sz w:val="20"/>
    </w:rPr>
  </w:style>
  <w:style w:type="paragraph" w:customStyle="1" w:styleId="xl67">
    <w:name w:val="xl67"/>
    <w:basedOn w:val="a3"/>
    <w:rsid w:val="000B56B9"/>
    <w:pPr>
      <w:widowControl/>
      <w:spacing w:before="100" w:beforeAutospacing="1" w:after="100" w:afterAutospacing="1"/>
      <w:jc w:val="left"/>
      <w:textAlignment w:val="center"/>
    </w:pPr>
    <w:rPr>
      <w:rFonts w:ascii="Calibri" w:hAnsi="Calibri" w:cs="Calibri"/>
      <w:color w:val="FF0000"/>
      <w:kern w:val="0"/>
      <w:sz w:val="20"/>
    </w:rPr>
  </w:style>
  <w:style w:type="paragraph" w:customStyle="1" w:styleId="xl68">
    <w:name w:val="xl68"/>
    <w:basedOn w:val="a3"/>
    <w:rsid w:val="000B56B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kern w:val="0"/>
      <w:sz w:val="20"/>
    </w:rPr>
  </w:style>
  <w:style w:type="paragraph" w:customStyle="1" w:styleId="xl69">
    <w:name w:val="xl69"/>
    <w:basedOn w:val="a3"/>
    <w:rsid w:val="000B56B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kern w:val="0"/>
      <w:sz w:val="20"/>
    </w:rPr>
  </w:style>
  <w:style w:type="paragraph" w:customStyle="1" w:styleId="xl70">
    <w:name w:val="xl70"/>
    <w:basedOn w:val="a3"/>
    <w:rsid w:val="000B56B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rPr>
  </w:style>
  <w:style w:type="paragraph" w:customStyle="1" w:styleId="xl71">
    <w:name w:val="xl71"/>
    <w:basedOn w:val="a3"/>
    <w:rsid w:val="000B56B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alibri" w:hAnsi="Calibri" w:cs="Calibri"/>
      <w:color w:val="FF0000"/>
      <w:kern w:val="0"/>
      <w:sz w:val="20"/>
    </w:rPr>
  </w:style>
</w:styles>
</file>

<file path=word/webSettings.xml><?xml version="1.0" encoding="utf-8"?>
<w:webSettings xmlns:r="http://schemas.openxmlformats.org/officeDocument/2006/relationships" xmlns:w="http://schemas.openxmlformats.org/wordprocessingml/2006/main">
  <w:divs>
    <w:div w:id="32273975">
      <w:bodyDiv w:val="1"/>
      <w:marLeft w:val="0"/>
      <w:marRight w:val="0"/>
      <w:marTop w:val="0"/>
      <w:marBottom w:val="0"/>
      <w:divBdr>
        <w:top w:val="none" w:sz="0" w:space="0" w:color="auto"/>
        <w:left w:val="none" w:sz="0" w:space="0" w:color="auto"/>
        <w:bottom w:val="none" w:sz="0" w:space="0" w:color="auto"/>
        <w:right w:val="none" w:sz="0" w:space="0" w:color="auto"/>
      </w:divBdr>
    </w:div>
    <w:div w:id="35277402">
      <w:bodyDiv w:val="1"/>
      <w:marLeft w:val="0"/>
      <w:marRight w:val="0"/>
      <w:marTop w:val="0"/>
      <w:marBottom w:val="0"/>
      <w:divBdr>
        <w:top w:val="none" w:sz="0" w:space="0" w:color="auto"/>
        <w:left w:val="none" w:sz="0" w:space="0" w:color="auto"/>
        <w:bottom w:val="none" w:sz="0" w:space="0" w:color="auto"/>
        <w:right w:val="none" w:sz="0" w:space="0" w:color="auto"/>
      </w:divBdr>
    </w:div>
    <w:div w:id="39400974">
      <w:bodyDiv w:val="1"/>
      <w:marLeft w:val="0"/>
      <w:marRight w:val="0"/>
      <w:marTop w:val="0"/>
      <w:marBottom w:val="0"/>
      <w:divBdr>
        <w:top w:val="none" w:sz="0" w:space="0" w:color="auto"/>
        <w:left w:val="none" w:sz="0" w:space="0" w:color="auto"/>
        <w:bottom w:val="none" w:sz="0" w:space="0" w:color="auto"/>
        <w:right w:val="none" w:sz="0" w:space="0" w:color="auto"/>
      </w:divBdr>
    </w:div>
    <w:div w:id="50664935">
      <w:bodyDiv w:val="1"/>
      <w:marLeft w:val="0"/>
      <w:marRight w:val="0"/>
      <w:marTop w:val="0"/>
      <w:marBottom w:val="0"/>
      <w:divBdr>
        <w:top w:val="none" w:sz="0" w:space="0" w:color="auto"/>
        <w:left w:val="none" w:sz="0" w:space="0" w:color="auto"/>
        <w:bottom w:val="none" w:sz="0" w:space="0" w:color="auto"/>
        <w:right w:val="none" w:sz="0" w:space="0" w:color="auto"/>
      </w:divBdr>
    </w:div>
    <w:div w:id="89619322">
      <w:bodyDiv w:val="1"/>
      <w:marLeft w:val="0"/>
      <w:marRight w:val="0"/>
      <w:marTop w:val="0"/>
      <w:marBottom w:val="0"/>
      <w:divBdr>
        <w:top w:val="none" w:sz="0" w:space="0" w:color="auto"/>
        <w:left w:val="none" w:sz="0" w:space="0" w:color="auto"/>
        <w:bottom w:val="none" w:sz="0" w:space="0" w:color="auto"/>
        <w:right w:val="none" w:sz="0" w:space="0" w:color="auto"/>
      </w:divBdr>
    </w:div>
    <w:div w:id="96560234">
      <w:bodyDiv w:val="1"/>
      <w:marLeft w:val="0"/>
      <w:marRight w:val="0"/>
      <w:marTop w:val="0"/>
      <w:marBottom w:val="0"/>
      <w:divBdr>
        <w:top w:val="none" w:sz="0" w:space="0" w:color="auto"/>
        <w:left w:val="none" w:sz="0" w:space="0" w:color="auto"/>
        <w:bottom w:val="none" w:sz="0" w:space="0" w:color="auto"/>
        <w:right w:val="none" w:sz="0" w:space="0" w:color="auto"/>
      </w:divBdr>
    </w:div>
    <w:div w:id="112019808">
      <w:bodyDiv w:val="1"/>
      <w:marLeft w:val="0"/>
      <w:marRight w:val="0"/>
      <w:marTop w:val="0"/>
      <w:marBottom w:val="0"/>
      <w:divBdr>
        <w:top w:val="none" w:sz="0" w:space="0" w:color="auto"/>
        <w:left w:val="none" w:sz="0" w:space="0" w:color="auto"/>
        <w:bottom w:val="none" w:sz="0" w:space="0" w:color="auto"/>
        <w:right w:val="none" w:sz="0" w:space="0" w:color="auto"/>
      </w:divBdr>
    </w:div>
    <w:div w:id="123351731">
      <w:bodyDiv w:val="1"/>
      <w:marLeft w:val="0"/>
      <w:marRight w:val="0"/>
      <w:marTop w:val="0"/>
      <w:marBottom w:val="0"/>
      <w:divBdr>
        <w:top w:val="none" w:sz="0" w:space="0" w:color="auto"/>
        <w:left w:val="none" w:sz="0" w:space="0" w:color="auto"/>
        <w:bottom w:val="none" w:sz="0" w:space="0" w:color="auto"/>
        <w:right w:val="none" w:sz="0" w:space="0" w:color="auto"/>
      </w:divBdr>
    </w:div>
    <w:div w:id="129712376">
      <w:bodyDiv w:val="1"/>
      <w:marLeft w:val="0"/>
      <w:marRight w:val="0"/>
      <w:marTop w:val="0"/>
      <w:marBottom w:val="0"/>
      <w:divBdr>
        <w:top w:val="none" w:sz="0" w:space="0" w:color="auto"/>
        <w:left w:val="none" w:sz="0" w:space="0" w:color="auto"/>
        <w:bottom w:val="none" w:sz="0" w:space="0" w:color="auto"/>
        <w:right w:val="none" w:sz="0" w:space="0" w:color="auto"/>
      </w:divBdr>
    </w:div>
    <w:div w:id="188180607">
      <w:bodyDiv w:val="1"/>
      <w:marLeft w:val="0"/>
      <w:marRight w:val="0"/>
      <w:marTop w:val="0"/>
      <w:marBottom w:val="0"/>
      <w:divBdr>
        <w:top w:val="none" w:sz="0" w:space="0" w:color="auto"/>
        <w:left w:val="none" w:sz="0" w:space="0" w:color="auto"/>
        <w:bottom w:val="none" w:sz="0" w:space="0" w:color="auto"/>
        <w:right w:val="none" w:sz="0" w:space="0" w:color="auto"/>
      </w:divBdr>
    </w:div>
    <w:div w:id="230234270">
      <w:bodyDiv w:val="1"/>
      <w:marLeft w:val="0"/>
      <w:marRight w:val="0"/>
      <w:marTop w:val="0"/>
      <w:marBottom w:val="0"/>
      <w:divBdr>
        <w:top w:val="none" w:sz="0" w:space="0" w:color="auto"/>
        <w:left w:val="none" w:sz="0" w:space="0" w:color="auto"/>
        <w:bottom w:val="none" w:sz="0" w:space="0" w:color="auto"/>
        <w:right w:val="none" w:sz="0" w:space="0" w:color="auto"/>
      </w:divBdr>
    </w:div>
    <w:div w:id="236864643">
      <w:bodyDiv w:val="1"/>
      <w:marLeft w:val="0"/>
      <w:marRight w:val="0"/>
      <w:marTop w:val="0"/>
      <w:marBottom w:val="0"/>
      <w:divBdr>
        <w:top w:val="none" w:sz="0" w:space="0" w:color="auto"/>
        <w:left w:val="none" w:sz="0" w:space="0" w:color="auto"/>
        <w:bottom w:val="none" w:sz="0" w:space="0" w:color="auto"/>
        <w:right w:val="none" w:sz="0" w:space="0" w:color="auto"/>
      </w:divBdr>
    </w:div>
    <w:div w:id="303238648">
      <w:bodyDiv w:val="1"/>
      <w:marLeft w:val="0"/>
      <w:marRight w:val="0"/>
      <w:marTop w:val="0"/>
      <w:marBottom w:val="0"/>
      <w:divBdr>
        <w:top w:val="none" w:sz="0" w:space="0" w:color="auto"/>
        <w:left w:val="none" w:sz="0" w:space="0" w:color="auto"/>
        <w:bottom w:val="none" w:sz="0" w:space="0" w:color="auto"/>
        <w:right w:val="none" w:sz="0" w:space="0" w:color="auto"/>
      </w:divBdr>
    </w:div>
    <w:div w:id="309212370">
      <w:bodyDiv w:val="1"/>
      <w:marLeft w:val="0"/>
      <w:marRight w:val="0"/>
      <w:marTop w:val="0"/>
      <w:marBottom w:val="0"/>
      <w:divBdr>
        <w:top w:val="none" w:sz="0" w:space="0" w:color="auto"/>
        <w:left w:val="none" w:sz="0" w:space="0" w:color="auto"/>
        <w:bottom w:val="none" w:sz="0" w:space="0" w:color="auto"/>
        <w:right w:val="none" w:sz="0" w:space="0" w:color="auto"/>
      </w:divBdr>
    </w:div>
    <w:div w:id="322856680">
      <w:bodyDiv w:val="1"/>
      <w:marLeft w:val="0"/>
      <w:marRight w:val="0"/>
      <w:marTop w:val="0"/>
      <w:marBottom w:val="0"/>
      <w:divBdr>
        <w:top w:val="none" w:sz="0" w:space="0" w:color="auto"/>
        <w:left w:val="none" w:sz="0" w:space="0" w:color="auto"/>
        <w:bottom w:val="none" w:sz="0" w:space="0" w:color="auto"/>
        <w:right w:val="none" w:sz="0" w:space="0" w:color="auto"/>
      </w:divBdr>
    </w:div>
    <w:div w:id="408767497">
      <w:bodyDiv w:val="1"/>
      <w:marLeft w:val="0"/>
      <w:marRight w:val="0"/>
      <w:marTop w:val="0"/>
      <w:marBottom w:val="0"/>
      <w:divBdr>
        <w:top w:val="none" w:sz="0" w:space="0" w:color="auto"/>
        <w:left w:val="none" w:sz="0" w:space="0" w:color="auto"/>
        <w:bottom w:val="none" w:sz="0" w:space="0" w:color="auto"/>
        <w:right w:val="none" w:sz="0" w:space="0" w:color="auto"/>
      </w:divBdr>
    </w:div>
    <w:div w:id="413744237">
      <w:bodyDiv w:val="1"/>
      <w:marLeft w:val="0"/>
      <w:marRight w:val="0"/>
      <w:marTop w:val="0"/>
      <w:marBottom w:val="0"/>
      <w:divBdr>
        <w:top w:val="none" w:sz="0" w:space="0" w:color="auto"/>
        <w:left w:val="none" w:sz="0" w:space="0" w:color="auto"/>
        <w:bottom w:val="none" w:sz="0" w:space="0" w:color="auto"/>
        <w:right w:val="none" w:sz="0" w:space="0" w:color="auto"/>
      </w:divBdr>
    </w:div>
    <w:div w:id="447702153">
      <w:bodyDiv w:val="1"/>
      <w:marLeft w:val="0"/>
      <w:marRight w:val="0"/>
      <w:marTop w:val="0"/>
      <w:marBottom w:val="0"/>
      <w:divBdr>
        <w:top w:val="none" w:sz="0" w:space="0" w:color="auto"/>
        <w:left w:val="none" w:sz="0" w:space="0" w:color="auto"/>
        <w:bottom w:val="none" w:sz="0" w:space="0" w:color="auto"/>
        <w:right w:val="none" w:sz="0" w:space="0" w:color="auto"/>
      </w:divBdr>
    </w:div>
    <w:div w:id="453404517">
      <w:bodyDiv w:val="1"/>
      <w:marLeft w:val="0"/>
      <w:marRight w:val="0"/>
      <w:marTop w:val="0"/>
      <w:marBottom w:val="0"/>
      <w:divBdr>
        <w:top w:val="none" w:sz="0" w:space="0" w:color="auto"/>
        <w:left w:val="none" w:sz="0" w:space="0" w:color="auto"/>
        <w:bottom w:val="none" w:sz="0" w:space="0" w:color="auto"/>
        <w:right w:val="none" w:sz="0" w:space="0" w:color="auto"/>
      </w:divBdr>
    </w:div>
    <w:div w:id="458574957">
      <w:bodyDiv w:val="1"/>
      <w:marLeft w:val="0"/>
      <w:marRight w:val="0"/>
      <w:marTop w:val="0"/>
      <w:marBottom w:val="0"/>
      <w:divBdr>
        <w:top w:val="none" w:sz="0" w:space="0" w:color="auto"/>
        <w:left w:val="none" w:sz="0" w:space="0" w:color="auto"/>
        <w:bottom w:val="none" w:sz="0" w:space="0" w:color="auto"/>
        <w:right w:val="none" w:sz="0" w:space="0" w:color="auto"/>
      </w:divBdr>
    </w:div>
    <w:div w:id="462500804">
      <w:bodyDiv w:val="1"/>
      <w:marLeft w:val="0"/>
      <w:marRight w:val="0"/>
      <w:marTop w:val="0"/>
      <w:marBottom w:val="0"/>
      <w:divBdr>
        <w:top w:val="none" w:sz="0" w:space="0" w:color="auto"/>
        <w:left w:val="none" w:sz="0" w:space="0" w:color="auto"/>
        <w:bottom w:val="none" w:sz="0" w:space="0" w:color="auto"/>
        <w:right w:val="none" w:sz="0" w:space="0" w:color="auto"/>
      </w:divBdr>
    </w:div>
    <w:div w:id="491145073">
      <w:bodyDiv w:val="1"/>
      <w:marLeft w:val="0"/>
      <w:marRight w:val="0"/>
      <w:marTop w:val="0"/>
      <w:marBottom w:val="0"/>
      <w:divBdr>
        <w:top w:val="none" w:sz="0" w:space="0" w:color="auto"/>
        <w:left w:val="none" w:sz="0" w:space="0" w:color="auto"/>
        <w:bottom w:val="none" w:sz="0" w:space="0" w:color="auto"/>
        <w:right w:val="none" w:sz="0" w:space="0" w:color="auto"/>
      </w:divBdr>
    </w:div>
    <w:div w:id="508566990">
      <w:bodyDiv w:val="1"/>
      <w:marLeft w:val="0"/>
      <w:marRight w:val="0"/>
      <w:marTop w:val="0"/>
      <w:marBottom w:val="0"/>
      <w:divBdr>
        <w:top w:val="none" w:sz="0" w:space="0" w:color="auto"/>
        <w:left w:val="none" w:sz="0" w:space="0" w:color="auto"/>
        <w:bottom w:val="none" w:sz="0" w:space="0" w:color="auto"/>
        <w:right w:val="none" w:sz="0" w:space="0" w:color="auto"/>
      </w:divBdr>
    </w:div>
    <w:div w:id="534780081">
      <w:bodyDiv w:val="1"/>
      <w:marLeft w:val="0"/>
      <w:marRight w:val="0"/>
      <w:marTop w:val="0"/>
      <w:marBottom w:val="0"/>
      <w:divBdr>
        <w:top w:val="none" w:sz="0" w:space="0" w:color="auto"/>
        <w:left w:val="none" w:sz="0" w:space="0" w:color="auto"/>
        <w:bottom w:val="none" w:sz="0" w:space="0" w:color="auto"/>
        <w:right w:val="none" w:sz="0" w:space="0" w:color="auto"/>
      </w:divBdr>
    </w:div>
    <w:div w:id="563831553">
      <w:bodyDiv w:val="1"/>
      <w:marLeft w:val="0"/>
      <w:marRight w:val="0"/>
      <w:marTop w:val="0"/>
      <w:marBottom w:val="0"/>
      <w:divBdr>
        <w:top w:val="none" w:sz="0" w:space="0" w:color="auto"/>
        <w:left w:val="none" w:sz="0" w:space="0" w:color="auto"/>
        <w:bottom w:val="none" w:sz="0" w:space="0" w:color="auto"/>
        <w:right w:val="none" w:sz="0" w:space="0" w:color="auto"/>
      </w:divBdr>
    </w:div>
    <w:div w:id="590889776">
      <w:bodyDiv w:val="1"/>
      <w:marLeft w:val="0"/>
      <w:marRight w:val="0"/>
      <w:marTop w:val="0"/>
      <w:marBottom w:val="0"/>
      <w:divBdr>
        <w:top w:val="none" w:sz="0" w:space="0" w:color="auto"/>
        <w:left w:val="none" w:sz="0" w:space="0" w:color="auto"/>
        <w:bottom w:val="none" w:sz="0" w:space="0" w:color="auto"/>
        <w:right w:val="none" w:sz="0" w:space="0" w:color="auto"/>
      </w:divBdr>
    </w:div>
    <w:div w:id="604701438">
      <w:bodyDiv w:val="1"/>
      <w:marLeft w:val="0"/>
      <w:marRight w:val="0"/>
      <w:marTop w:val="0"/>
      <w:marBottom w:val="0"/>
      <w:divBdr>
        <w:top w:val="none" w:sz="0" w:space="0" w:color="auto"/>
        <w:left w:val="none" w:sz="0" w:space="0" w:color="auto"/>
        <w:bottom w:val="none" w:sz="0" w:space="0" w:color="auto"/>
        <w:right w:val="none" w:sz="0" w:space="0" w:color="auto"/>
      </w:divBdr>
    </w:div>
    <w:div w:id="633221112">
      <w:bodyDiv w:val="1"/>
      <w:marLeft w:val="0"/>
      <w:marRight w:val="0"/>
      <w:marTop w:val="0"/>
      <w:marBottom w:val="0"/>
      <w:divBdr>
        <w:top w:val="none" w:sz="0" w:space="0" w:color="auto"/>
        <w:left w:val="none" w:sz="0" w:space="0" w:color="auto"/>
        <w:bottom w:val="none" w:sz="0" w:space="0" w:color="auto"/>
        <w:right w:val="none" w:sz="0" w:space="0" w:color="auto"/>
      </w:divBdr>
    </w:div>
    <w:div w:id="636571081">
      <w:bodyDiv w:val="1"/>
      <w:marLeft w:val="0"/>
      <w:marRight w:val="0"/>
      <w:marTop w:val="0"/>
      <w:marBottom w:val="0"/>
      <w:divBdr>
        <w:top w:val="none" w:sz="0" w:space="0" w:color="auto"/>
        <w:left w:val="none" w:sz="0" w:space="0" w:color="auto"/>
        <w:bottom w:val="none" w:sz="0" w:space="0" w:color="auto"/>
        <w:right w:val="none" w:sz="0" w:space="0" w:color="auto"/>
      </w:divBdr>
    </w:div>
    <w:div w:id="657927753">
      <w:bodyDiv w:val="1"/>
      <w:marLeft w:val="0"/>
      <w:marRight w:val="0"/>
      <w:marTop w:val="0"/>
      <w:marBottom w:val="0"/>
      <w:divBdr>
        <w:top w:val="none" w:sz="0" w:space="0" w:color="auto"/>
        <w:left w:val="none" w:sz="0" w:space="0" w:color="auto"/>
        <w:bottom w:val="none" w:sz="0" w:space="0" w:color="auto"/>
        <w:right w:val="none" w:sz="0" w:space="0" w:color="auto"/>
      </w:divBdr>
    </w:div>
    <w:div w:id="662314771">
      <w:bodyDiv w:val="1"/>
      <w:marLeft w:val="0"/>
      <w:marRight w:val="0"/>
      <w:marTop w:val="0"/>
      <w:marBottom w:val="0"/>
      <w:divBdr>
        <w:top w:val="none" w:sz="0" w:space="0" w:color="auto"/>
        <w:left w:val="none" w:sz="0" w:space="0" w:color="auto"/>
        <w:bottom w:val="none" w:sz="0" w:space="0" w:color="auto"/>
        <w:right w:val="none" w:sz="0" w:space="0" w:color="auto"/>
      </w:divBdr>
      <w:divsChild>
        <w:div w:id="2051688284">
          <w:marLeft w:val="547"/>
          <w:marRight w:val="0"/>
          <w:marTop w:val="106"/>
          <w:marBottom w:val="0"/>
          <w:divBdr>
            <w:top w:val="none" w:sz="0" w:space="0" w:color="auto"/>
            <w:left w:val="none" w:sz="0" w:space="0" w:color="auto"/>
            <w:bottom w:val="none" w:sz="0" w:space="0" w:color="auto"/>
            <w:right w:val="none" w:sz="0" w:space="0" w:color="auto"/>
          </w:divBdr>
        </w:div>
        <w:div w:id="1080712456">
          <w:marLeft w:val="547"/>
          <w:marRight w:val="0"/>
          <w:marTop w:val="106"/>
          <w:marBottom w:val="0"/>
          <w:divBdr>
            <w:top w:val="none" w:sz="0" w:space="0" w:color="auto"/>
            <w:left w:val="none" w:sz="0" w:space="0" w:color="auto"/>
            <w:bottom w:val="none" w:sz="0" w:space="0" w:color="auto"/>
            <w:right w:val="none" w:sz="0" w:space="0" w:color="auto"/>
          </w:divBdr>
        </w:div>
        <w:div w:id="420680806">
          <w:marLeft w:val="547"/>
          <w:marRight w:val="0"/>
          <w:marTop w:val="106"/>
          <w:marBottom w:val="0"/>
          <w:divBdr>
            <w:top w:val="none" w:sz="0" w:space="0" w:color="auto"/>
            <w:left w:val="none" w:sz="0" w:space="0" w:color="auto"/>
            <w:bottom w:val="none" w:sz="0" w:space="0" w:color="auto"/>
            <w:right w:val="none" w:sz="0" w:space="0" w:color="auto"/>
          </w:divBdr>
        </w:div>
        <w:div w:id="581793690">
          <w:marLeft w:val="547"/>
          <w:marRight w:val="0"/>
          <w:marTop w:val="106"/>
          <w:marBottom w:val="0"/>
          <w:divBdr>
            <w:top w:val="none" w:sz="0" w:space="0" w:color="auto"/>
            <w:left w:val="none" w:sz="0" w:space="0" w:color="auto"/>
            <w:bottom w:val="none" w:sz="0" w:space="0" w:color="auto"/>
            <w:right w:val="none" w:sz="0" w:space="0" w:color="auto"/>
          </w:divBdr>
        </w:div>
        <w:div w:id="126315470">
          <w:marLeft w:val="547"/>
          <w:marRight w:val="0"/>
          <w:marTop w:val="106"/>
          <w:marBottom w:val="0"/>
          <w:divBdr>
            <w:top w:val="none" w:sz="0" w:space="0" w:color="auto"/>
            <w:left w:val="none" w:sz="0" w:space="0" w:color="auto"/>
            <w:bottom w:val="none" w:sz="0" w:space="0" w:color="auto"/>
            <w:right w:val="none" w:sz="0" w:space="0" w:color="auto"/>
          </w:divBdr>
        </w:div>
        <w:div w:id="1720744326">
          <w:marLeft w:val="547"/>
          <w:marRight w:val="0"/>
          <w:marTop w:val="106"/>
          <w:marBottom w:val="0"/>
          <w:divBdr>
            <w:top w:val="none" w:sz="0" w:space="0" w:color="auto"/>
            <w:left w:val="none" w:sz="0" w:space="0" w:color="auto"/>
            <w:bottom w:val="none" w:sz="0" w:space="0" w:color="auto"/>
            <w:right w:val="none" w:sz="0" w:space="0" w:color="auto"/>
          </w:divBdr>
        </w:div>
      </w:divsChild>
    </w:div>
    <w:div w:id="747385930">
      <w:bodyDiv w:val="1"/>
      <w:marLeft w:val="0"/>
      <w:marRight w:val="0"/>
      <w:marTop w:val="0"/>
      <w:marBottom w:val="0"/>
      <w:divBdr>
        <w:top w:val="none" w:sz="0" w:space="0" w:color="auto"/>
        <w:left w:val="none" w:sz="0" w:space="0" w:color="auto"/>
        <w:bottom w:val="none" w:sz="0" w:space="0" w:color="auto"/>
        <w:right w:val="none" w:sz="0" w:space="0" w:color="auto"/>
      </w:divBdr>
    </w:div>
    <w:div w:id="781729395">
      <w:bodyDiv w:val="1"/>
      <w:marLeft w:val="0"/>
      <w:marRight w:val="0"/>
      <w:marTop w:val="0"/>
      <w:marBottom w:val="0"/>
      <w:divBdr>
        <w:top w:val="none" w:sz="0" w:space="0" w:color="auto"/>
        <w:left w:val="none" w:sz="0" w:space="0" w:color="auto"/>
        <w:bottom w:val="none" w:sz="0" w:space="0" w:color="auto"/>
        <w:right w:val="none" w:sz="0" w:space="0" w:color="auto"/>
      </w:divBdr>
    </w:div>
    <w:div w:id="785386549">
      <w:bodyDiv w:val="1"/>
      <w:marLeft w:val="0"/>
      <w:marRight w:val="0"/>
      <w:marTop w:val="0"/>
      <w:marBottom w:val="0"/>
      <w:divBdr>
        <w:top w:val="none" w:sz="0" w:space="0" w:color="auto"/>
        <w:left w:val="none" w:sz="0" w:space="0" w:color="auto"/>
        <w:bottom w:val="none" w:sz="0" w:space="0" w:color="auto"/>
        <w:right w:val="none" w:sz="0" w:space="0" w:color="auto"/>
      </w:divBdr>
    </w:div>
    <w:div w:id="819200364">
      <w:bodyDiv w:val="1"/>
      <w:marLeft w:val="0"/>
      <w:marRight w:val="0"/>
      <w:marTop w:val="0"/>
      <w:marBottom w:val="0"/>
      <w:divBdr>
        <w:top w:val="none" w:sz="0" w:space="0" w:color="auto"/>
        <w:left w:val="none" w:sz="0" w:space="0" w:color="auto"/>
        <w:bottom w:val="none" w:sz="0" w:space="0" w:color="auto"/>
        <w:right w:val="none" w:sz="0" w:space="0" w:color="auto"/>
      </w:divBdr>
    </w:div>
    <w:div w:id="826673757">
      <w:bodyDiv w:val="1"/>
      <w:marLeft w:val="0"/>
      <w:marRight w:val="0"/>
      <w:marTop w:val="0"/>
      <w:marBottom w:val="0"/>
      <w:divBdr>
        <w:top w:val="none" w:sz="0" w:space="0" w:color="auto"/>
        <w:left w:val="none" w:sz="0" w:space="0" w:color="auto"/>
        <w:bottom w:val="none" w:sz="0" w:space="0" w:color="auto"/>
        <w:right w:val="none" w:sz="0" w:space="0" w:color="auto"/>
      </w:divBdr>
    </w:div>
    <w:div w:id="828327005">
      <w:bodyDiv w:val="1"/>
      <w:marLeft w:val="0"/>
      <w:marRight w:val="0"/>
      <w:marTop w:val="0"/>
      <w:marBottom w:val="0"/>
      <w:divBdr>
        <w:top w:val="none" w:sz="0" w:space="0" w:color="auto"/>
        <w:left w:val="none" w:sz="0" w:space="0" w:color="auto"/>
        <w:bottom w:val="none" w:sz="0" w:space="0" w:color="auto"/>
        <w:right w:val="none" w:sz="0" w:space="0" w:color="auto"/>
      </w:divBdr>
    </w:div>
    <w:div w:id="833572685">
      <w:bodyDiv w:val="1"/>
      <w:marLeft w:val="0"/>
      <w:marRight w:val="0"/>
      <w:marTop w:val="0"/>
      <w:marBottom w:val="0"/>
      <w:divBdr>
        <w:top w:val="none" w:sz="0" w:space="0" w:color="auto"/>
        <w:left w:val="none" w:sz="0" w:space="0" w:color="auto"/>
        <w:bottom w:val="none" w:sz="0" w:space="0" w:color="auto"/>
        <w:right w:val="none" w:sz="0" w:space="0" w:color="auto"/>
      </w:divBdr>
    </w:div>
    <w:div w:id="855315260">
      <w:bodyDiv w:val="1"/>
      <w:marLeft w:val="0"/>
      <w:marRight w:val="0"/>
      <w:marTop w:val="0"/>
      <w:marBottom w:val="0"/>
      <w:divBdr>
        <w:top w:val="none" w:sz="0" w:space="0" w:color="auto"/>
        <w:left w:val="none" w:sz="0" w:space="0" w:color="auto"/>
        <w:bottom w:val="none" w:sz="0" w:space="0" w:color="auto"/>
        <w:right w:val="none" w:sz="0" w:space="0" w:color="auto"/>
      </w:divBdr>
    </w:div>
    <w:div w:id="861743421">
      <w:bodyDiv w:val="1"/>
      <w:marLeft w:val="0"/>
      <w:marRight w:val="0"/>
      <w:marTop w:val="0"/>
      <w:marBottom w:val="0"/>
      <w:divBdr>
        <w:top w:val="none" w:sz="0" w:space="0" w:color="auto"/>
        <w:left w:val="none" w:sz="0" w:space="0" w:color="auto"/>
        <w:bottom w:val="none" w:sz="0" w:space="0" w:color="auto"/>
        <w:right w:val="none" w:sz="0" w:space="0" w:color="auto"/>
      </w:divBdr>
    </w:div>
    <w:div w:id="864097496">
      <w:bodyDiv w:val="1"/>
      <w:marLeft w:val="0"/>
      <w:marRight w:val="0"/>
      <w:marTop w:val="0"/>
      <w:marBottom w:val="0"/>
      <w:divBdr>
        <w:top w:val="none" w:sz="0" w:space="0" w:color="auto"/>
        <w:left w:val="none" w:sz="0" w:space="0" w:color="auto"/>
        <w:bottom w:val="none" w:sz="0" w:space="0" w:color="auto"/>
        <w:right w:val="none" w:sz="0" w:space="0" w:color="auto"/>
      </w:divBdr>
    </w:div>
    <w:div w:id="869487902">
      <w:bodyDiv w:val="1"/>
      <w:marLeft w:val="0"/>
      <w:marRight w:val="0"/>
      <w:marTop w:val="0"/>
      <w:marBottom w:val="0"/>
      <w:divBdr>
        <w:top w:val="none" w:sz="0" w:space="0" w:color="auto"/>
        <w:left w:val="none" w:sz="0" w:space="0" w:color="auto"/>
        <w:bottom w:val="none" w:sz="0" w:space="0" w:color="auto"/>
        <w:right w:val="none" w:sz="0" w:space="0" w:color="auto"/>
      </w:divBdr>
    </w:div>
    <w:div w:id="875897487">
      <w:bodyDiv w:val="1"/>
      <w:marLeft w:val="0"/>
      <w:marRight w:val="0"/>
      <w:marTop w:val="0"/>
      <w:marBottom w:val="0"/>
      <w:divBdr>
        <w:top w:val="none" w:sz="0" w:space="0" w:color="auto"/>
        <w:left w:val="none" w:sz="0" w:space="0" w:color="auto"/>
        <w:bottom w:val="none" w:sz="0" w:space="0" w:color="auto"/>
        <w:right w:val="none" w:sz="0" w:space="0" w:color="auto"/>
      </w:divBdr>
    </w:div>
    <w:div w:id="879367088">
      <w:bodyDiv w:val="1"/>
      <w:marLeft w:val="0"/>
      <w:marRight w:val="0"/>
      <w:marTop w:val="0"/>
      <w:marBottom w:val="0"/>
      <w:divBdr>
        <w:top w:val="none" w:sz="0" w:space="0" w:color="auto"/>
        <w:left w:val="none" w:sz="0" w:space="0" w:color="auto"/>
        <w:bottom w:val="none" w:sz="0" w:space="0" w:color="auto"/>
        <w:right w:val="none" w:sz="0" w:space="0" w:color="auto"/>
      </w:divBdr>
    </w:div>
    <w:div w:id="911354801">
      <w:bodyDiv w:val="1"/>
      <w:marLeft w:val="0"/>
      <w:marRight w:val="0"/>
      <w:marTop w:val="0"/>
      <w:marBottom w:val="0"/>
      <w:divBdr>
        <w:top w:val="none" w:sz="0" w:space="0" w:color="auto"/>
        <w:left w:val="none" w:sz="0" w:space="0" w:color="auto"/>
        <w:bottom w:val="none" w:sz="0" w:space="0" w:color="auto"/>
        <w:right w:val="none" w:sz="0" w:space="0" w:color="auto"/>
      </w:divBdr>
    </w:div>
    <w:div w:id="915475981">
      <w:bodyDiv w:val="1"/>
      <w:marLeft w:val="0"/>
      <w:marRight w:val="0"/>
      <w:marTop w:val="0"/>
      <w:marBottom w:val="0"/>
      <w:divBdr>
        <w:top w:val="none" w:sz="0" w:space="0" w:color="auto"/>
        <w:left w:val="none" w:sz="0" w:space="0" w:color="auto"/>
        <w:bottom w:val="none" w:sz="0" w:space="0" w:color="auto"/>
        <w:right w:val="none" w:sz="0" w:space="0" w:color="auto"/>
      </w:divBdr>
    </w:div>
    <w:div w:id="921990328">
      <w:bodyDiv w:val="1"/>
      <w:marLeft w:val="0"/>
      <w:marRight w:val="0"/>
      <w:marTop w:val="0"/>
      <w:marBottom w:val="0"/>
      <w:divBdr>
        <w:top w:val="none" w:sz="0" w:space="0" w:color="auto"/>
        <w:left w:val="none" w:sz="0" w:space="0" w:color="auto"/>
        <w:bottom w:val="none" w:sz="0" w:space="0" w:color="auto"/>
        <w:right w:val="none" w:sz="0" w:space="0" w:color="auto"/>
      </w:divBdr>
    </w:div>
    <w:div w:id="946353839">
      <w:bodyDiv w:val="1"/>
      <w:marLeft w:val="0"/>
      <w:marRight w:val="0"/>
      <w:marTop w:val="0"/>
      <w:marBottom w:val="0"/>
      <w:divBdr>
        <w:top w:val="none" w:sz="0" w:space="0" w:color="auto"/>
        <w:left w:val="none" w:sz="0" w:space="0" w:color="auto"/>
        <w:bottom w:val="none" w:sz="0" w:space="0" w:color="auto"/>
        <w:right w:val="none" w:sz="0" w:space="0" w:color="auto"/>
      </w:divBdr>
    </w:div>
    <w:div w:id="964894594">
      <w:bodyDiv w:val="1"/>
      <w:marLeft w:val="0"/>
      <w:marRight w:val="0"/>
      <w:marTop w:val="0"/>
      <w:marBottom w:val="0"/>
      <w:divBdr>
        <w:top w:val="none" w:sz="0" w:space="0" w:color="auto"/>
        <w:left w:val="none" w:sz="0" w:space="0" w:color="auto"/>
        <w:bottom w:val="none" w:sz="0" w:space="0" w:color="auto"/>
        <w:right w:val="none" w:sz="0" w:space="0" w:color="auto"/>
      </w:divBdr>
    </w:div>
    <w:div w:id="988897608">
      <w:bodyDiv w:val="1"/>
      <w:marLeft w:val="0"/>
      <w:marRight w:val="0"/>
      <w:marTop w:val="0"/>
      <w:marBottom w:val="0"/>
      <w:divBdr>
        <w:top w:val="none" w:sz="0" w:space="0" w:color="auto"/>
        <w:left w:val="none" w:sz="0" w:space="0" w:color="auto"/>
        <w:bottom w:val="none" w:sz="0" w:space="0" w:color="auto"/>
        <w:right w:val="none" w:sz="0" w:space="0" w:color="auto"/>
      </w:divBdr>
    </w:div>
    <w:div w:id="1049768043">
      <w:bodyDiv w:val="1"/>
      <w:marLeft w:val="0"/>
      <w:marRight w:val="0"/>
      <w:marTop w:val="0"/>
      <w:marBottom w:val="0"/>
      <w:divBdr>
        <w:top w:val="none" w:sz="0" w:space="0" w:color="auto"/>
        <w:left w:val="none" w:sz="0" w:space="0" w:color="auto"/>
        <w:bottom w:val="none" w:sz="0" w:space="0" w:color="auto"/>
        <w:right w:val="none" w:sz="0" w:space="0" w:color="auto"/>
      </w:divBdr>
    </w:div>
    <w:div w:id="1058749531">
      <w:bodyDiv w:val="1"/>
      <w:marLeft w:val="0"/>
      <w:marRight w:val="0"/>
      <w:marTop w:val="0"/>
      <w:marBottom w:val="0"/>
      <w:divBdr>
        <w:top w:val="none" w:sz="0" w:space="0" w:color="auto"/>
        <w:left w:val="none" w:sz="0" w:space="0" w:color="auto"/>
        <w:bottom w:val="none" w:sz="0" w:space="0" w:color="auto"/>
        <w:right w:val="none" w:sz="0" w:space="0" w:color="auto"/>
      </w:divBdr>
    </w:div>
    <w:div w:id="1061369862">
      <w:bodyDiv w:val="1"/>
      <w:marLeft w:val="0"/>
      <w:marRight w:val="0"/>
      <w:marTop w:val="0"/>
      <w:marBottom w:val="0"/>
      <w:divBdr>
        <w:top w:val="none" w:sz="0" w:space="0" w:color="auto"/>
        <w:left w:val="none" w:sz="0" w:space="0" w:color="auto"/>
        <w:bottom w:val="none" w:sz="0" w:space="0" w:color="auto"/>
        <w:right w:val="none" w:sz="0" w:space="0" w:color="auto"/>
      </w:divBdr>
    </w:div>
    <w:div w:id="1065493294">
      <w:bodyDiv w:val="1"/>
      <w:marLeft w:val="0"/>
      <w:marRight w:val="0"/>
      <w:marTop w:val="0"/>
      <w:marBottom w:val="0"/>
      <w:divBdr>
        <w:top w:val="none" w:sz="0" w:space="0" w:color="auto"/>
        <w:left w:val="none" w:sz="0" w:space="0" w:color="auto"/>
        <w:bottom w:val="none" w:sz="0" w:space="0" w:color="auto"/>
        <w:right w:val="none" w:sz="0" w:space="0" w:color="auto"/>
      </w:divBdr>
    </w:div>
    <w:div w:id="1071074569">
      <w:bodyDiv w:val="1"/>
      <w:marLeft w:val="0"/>
      <w:marRight w:val="0"/>
      <w:marTop w:val="0"/>
      <w:marBottom w:val="0"/>
      <w:divBdr>
        <w:top w:val="none" w:sz="0" w:space="0" w:color="auto"/>
        <w:left w:val="none" w:sz="0" w:space="0" w:color="auto"/>
        <w:bottom w:val="none" w:sz="0" w:space="0" w:color="auto"/>
        <w:right w:val="none" w:sz="0" w:space="0" w:color="auto"/>
      </w:divBdr>
    </w:div>
    <w:div w:id="1115174883">
      <w:bodyDiv w:val="1"/>
      <w:marLeft w:val="0"/>
      <w:marRight w:val="0"/>
      <w:marTop w:val="0"/>
      <w:marBottom w:val="0"/>
      <w:divBdr>
        <w:top w:val="none" w:sz="0" w:space="0" w:color="auto"/>
        <w:left w:val="none" w:sz="0" w:space="0" w:color="auto"/>
        <w:bottom w:val="none" w:sz="0" w:space="0" w:color="auto"/>
        <w:right w:val="none" w:sz="0" w:space="0" w:color="auto"/>
      </w:divBdr>
    </w:div>
    <w:div w:id="1132553533">
      <w:bodyDiv w:val="1"/>
      <w:marLeft w:val="0"/>
      <w:marRight w:val="0"/>
      <w:marTop w:val="0"/>
      <w:marBottom w:val="0"/>
      <w:divBdr>
        <w:top w:val="none" w:sz="0" w:space="0" w:color="auto"/>
        <w:left w:val="none" w:sz="0" w:space="0" w:color="auto"/>
        <w:bottom w:val="none" w:sz="0" w:space="0" w:color="auto"/>
        <w:right w:val="none" w:sz="0" w:space="0" w:color="auto"/>
      </w:divBdr>
    </w:div>
    <w:div w:id="1155149608">
      <w:bodyDiv w:val="1"/>
      <w:marLeft w:val="0"/>
      <w:marRight w:val="0"/>
      <w:marTop w:val="0"/>
      <w:marBottom w:val="0"/>
      <w:divBdr>
        <w:top w:val="none" w:sz="0" w:space="0" w:color="auto"/>
        <w:left w:val="none" w:sz="0" w:space="0" w:color="auto"/>
        <w:bottom w:val="none" w:sz="0" w:space="0" w:color="auto"/>
        <w:right w:val="none" w:sz="0" w:space="0" w:color="auto"/>
      </w:divBdr>
    </w:div>
    <w:div w:id="1166507806">
      <w:bodyDiv w:val="1"/>
      <w:marLeft w:val="0"/>
      <w:marRight w:val="0"/>
      <w:marTop w:val="0"/>
      <w:marBottom w:val="0"/>
      <w:divBdr>
        <w:top w:val="none" w:sz="0" w:space="0" w:color="auto"/>
        <w:left w:val="none" w:sz="0" w:space="0" w:color="auto"/>
        <w:bottom w:val="none" w:sz="0" w:space="0" w:color="auto"/>
        <w:right w:val="none" w:sz="0" w:space="0" w:color="auto"/>
      </w:divBdr>
    </w:div>
    <w:div w:id="1170869230">
      <w:bodyDiv w:val="1"/>
      <w:marLeft w:val="0"/>
      <w:marRight w:val="0"/>
      <w:marTop w:val="0"/>
      <w:marBottom w:val="0"/>
      <w:divBdr>
        <w:top w:val="none" w:sz="0" w:space="0" w:color="auto"/>
        <w:left w:val="none" w:sz="0" w:space="0" w:color="auto"/>
        <w:bottom w:val="none" w:sz="0" w:space="0" w:color="auto"/>
        <w:right w:val="none" w:sz="0" w:space="0" w:color="auto"/>
      </w:divBdr>
    </w:div>
    <w:div w:id="1170875556">
      <w:bodyDiv w:val="1"/>
      <w:marLeft w:val="0"/>
      <w:marRight w:val="0"/>
      <w:marTop w:val="0"/>
      <w:marBottom w:val="0"/>
      <w:divBdr>
        <w:top w:val="none" w:sz="0" w:space="0" w:color="auto"/>
        <w:left w:val="none" w:sz="0" w:space="0" w:color="auto"/>
        <w:bottom w:val="none" w:sz="0" w:space="0" w:color="auto"/>
        <w:right w:val="none" w:sz="0" w:space="0" w:color="auto"/>
      </w:divBdr>
    </w:div>
    <w:div w:id="1193573758">
      <w:bodyDiv w:val="1"/>
      <w:marLeft w:val="0"/>
      <w:marRight w:val="0"/>
      <w:marTop w:val="0"/>
      <w:marBottom w:val="0"/>
      <w:divBdr>
        <w:top w:val="none" w:sz="0" w:space="0" w:color="auto"/>
        <w:left w:val="none" w:sz="0" w:space="0" w:color="auto"/>
        <w:bottom w:val="none" w:sz="0" w:space="0" w:color="auto"/>
        <w:right w:val="none" w:sz="0" w:space="0" w:color="auto"/>
      </w:divBdr>
    </w:div>
    <w:div w:id="1203177571">
      <w:bodyDiv w:val="1"/>
      <w:marLeft w:val="0"/>
      <w:marRight w:val="0"/>
      <w:marTop w:val="0"/>
      <w:marBottom w:val="0"/>
      <w:divBdr>
        <w:top w:val="none" w:sz="0" w:space="0" w:color="auto"/>
        <w:left w:val="none" w:sz="0" w:space="0" w:color="auto"/>
        <w:bottom w:val="none" w:sz="0" w:space="0" w:color="auto"/>
        <w:right w:val="none" w:sz="0" w:space="0" w:color="auto"/>
      </w:divBdr>
    </w:div>
    <w:div w:id="1263147863">
      <w:bodyDiv w:val="1"/>
      <w:marLeft w:val="0"/>
      <w:marRight w:val="0"/>
      <w:marTop w:val="0"/>
      <w:marBottom w:val="0"/>
      <w:divBdr>
        <w:top w:val="none" w:sz="0" w:space="0" w:color="auto"/>
        <w:left w:val="none" w:sz="0" w:space="0" w:color="auto"/>
        <w:bottom w:val="none" w:sz="0" w:space="0" w:color="auto"/>
        <w:right w:val="none" w:sz="0" w:space="0" w:color="auto"/>
      </w:divBdr>
    </w:div>
    <w:div w:id="1276668520">
      <w:bodyDiv w:val="1"/>
      <w:marLeft w:val="0"/>
      <w:marRight w:val="0"/>
      <w:marTop w:val="0"/>
      <w:marBottom w:val="0"/>
      <w:divBdr>
        <w:top w:val="none" w:sz="0" w:space="0" w:color="auto"/>
        <w:left w:val="none" w:sz="0" w:space="0" w:color="auto"/>
        <w:bottom w:val="none" w:sz="0" w:space="0" w:color="auto"/>
        <w:right w:val="none" w:sz="0" w:space="0" w:color="auto"/>
      </w:divBdr>
    </w:div>
    <w:div w:id="1294291930">
      <w:bodyDiv w:val="1"/>
      <w:marLeft w:val="0"/>
      <w:marRight w:val="0"/>
      <w:marTop w:val="0"/>
      <w:marBottom w:val="0"/>
      <w:divBdr>
        <w:top w:val="none" w:sz="0" w:space="0" w:color="auto"/>
        <w:left w:val="none" w:sz="0" w:space="0" w:color="auto"/>
        <w:bottom w:val="none" w:sz="0" w:space="0" w:color="auto"/>
        <w:right w:val="none" w:sz="0" w:space="0" w:color="auto"/>
      </w:divBdr>
    </w:div>
    <w:div w:id="1314874494">
      <w:bodyDiv w:val="1"/>
      <w:marLeft w:val="0"/>
      <w:marRight w:val="0"/>
      <w:marTop w:val="0"/>
      <w:marBottom w:val="0"/>
      <w:divBdr>
        <w:top w:val="none" w:sz="0" w:space="0" w:color="auto"/>
        <w:left w:val="none" w:sz="0" w:space="0" w:color="auto"/>
        <w:bottom w:val="none" w:sz="0" w:space="0" w:color="auto"/>
        <w:right w:val="none" w:sz="0" w:space="0" w:color="auto"/>
      </w:divBdr>
    </w:div>
    <w:div w:id="1350644788">
      <w:bodyDiv w:val="1"/>
      <w:marLeft w:val="0"/>
      <w:marRight w:val="0"/>
      <w:marTop w:val="0"/>
      <w:marBottom w:val="0"/>
      <w:divBdr>
        <w:top w:val="none" w:sz="0" w:space="0" w:color="auto"/>
        <w:left w:val="none" w:sz="0" w:space="0" w:color="auto"/>
        <w:bottom w:val="none" w:sz="0" w:space="0" w:color="auto"/>
        <w:right w:val="none" w:sz="0" w:space="0" w:color="auto"/>
      </w:divBdr>
    </w:div>
    <w:div w:id="1355766270">
      <w:bodyDiv w:val="1"/>
      <w:marLeft w:val="0"/>
      <w:marRight w:val="0"/>
      <w:marTop w:val="0"/>
      <w:marBottom w:val="0"/>
      <w:divBdr>
        <w:top w:val="none" w:sz="0" w:space="0" w:color="auto"/>
        <w:left w:val="none" w:sz="0" w:space="0" w:color="auto"/>
        <w:bottom w:val="none" w:sz="0" w:space="0" w:color="auto"/>
        <w:right w:val="none" w:sz="0" w:space="0" w:color="auto"/>
      </w:divBdr>
    </w:div>
    <w:div w:id="1385905404">
      <w:bodyDiv w:val="1"/>
      <w:marLeft w:val="0"/>
      <w:marRight w:val="0"/>
      <w:marTop w:val="0"/>
      <w:marBottom w:val="0"/>
      <w:divBdr>
        <w:top w:val="none" w:sz="0" w:space="0" w:color="auto"/>
        <w:left w:val="none" w:sz="0" w:space="0" w:color="auto"/>
        <w:bottom w:val="none" w:sz="0" w:space="0" w:color="auto"/>
        <w:right w:val="none" w:sz="0" w:space="0" w:color="auto"/>
      </w:divBdr>
    </w:div>
    <w:div w:id="1390422050">
      <w:bodyDiv w:val="1"/>
      <w:marLeft w:val="0"/>
      <w:marRight w:val="0"/>
      <w:marTop w:val="0"/>
      <w:marBottom w:val="0"/>
      <w:divBdr>
        <w:top w:val="none" w:sz="0" w:space="0" w:color="auto"/>
        <w:left w:val="none" w:sz="0" w:space="0" w:color="auto"/>
        <w:bottom w:val="none" w:sz="0" w:space="0" w:color="auto"/>
        <w:right w:val="none" w:sz="0" w:space="0" w:color="auto"/>
      </w:divBdr>
    </w:div>
    <w:div w:id="1394158793">
      <w:bodyDiv w:val="1"/>
      <w:marLeft w:val="0"/>
      <w:marRight w:val="0"/>
      <w:marTop w:val="0"/>
      <w:marBottom w:val="0"/>
      <w:divBdr>
        <w:top w:val="none" w:sz="0" w:space="0" w:color="auto"/>
        <w:left w:val="none" w:sz="0" w:space="0" w:color="auto"/>
        <w:bottom w:val="none" w:sz="0" w:space="0" w:color="auto"/>
        <w:right w:val="none" w:sz="0" w:space="0" w:color="auto"/>
      </w:divBdr>
    </w:div>
    <w:div w:id="1396735592">
      <w:bodyDiv w:val="1"/>
      <w:marLeft w:val="0"/>
      <w:marRight w:val="0"/>
      <w:marTop w:val="0"/>
      <w:marBottom w:val="0"/>
      <w:divBdr>
        <w:top w:val="none" w:sz="0" w:space="0" w:color="auto"/>
        <w:left w:val="none" w:sz="0" w:space="0" w:color="auto"/>
        <w:bottom w:val="none" w:sz="0" w:space="0" w:color="auto"/>
        <w:right w:val="none" w:sz="0" w:space="0" w:color="auto"/>
      </w:divBdr>
    </w:div>
    <w:div w:id="1445736696">
      <w:bodyDiv w:val="1"/>
      <w:marLeft w:val="0"/>
      <w:marRight w:val="0"/>
      <w:marTop w:val="0"/>
      <w:marBottom w:val="0"/>
      <w:divBdr>
        <w:top w:val="none" w:sz="0" w:space="0" w:color="auto"/>
        <w:left w:val="none" w:sz="0" w:space="0" w:color="auto"/>
        <w:bottom w:val="none" w:sz="0" w:space="0" w:color="auto"/>
        <w:right w:val="none" w:sz="0" w:space="0" w:color="auto"/>
      </w:divBdr>
    </w:div>
    <w:div w:id="1448885606">
      <w:bodyDiv w:val="1"/>
      <w:marLeft w:val="0"/>
      <w:marRight w:val="0"/>
      <w:marTop w:val="0"/>
      <w:marBottom w:val="0"/>
      <w:divBdr>
        <w:top w:val="none" w:sz="0" w:space="0" w:color="auto"/>
        <w:left w:val="none" w:sz="0" w:space="0" w:color="auto"/>
        <w:bottom w:val="none" w:sz="0" w:space="0" w:color="auto"/>
        <w:right w:val="none" w:sz="0" w:space="0" w:color="auto"/>
      </w:divBdr>
    </w:div>
    <w:div w:id="1479034109">
      <w:bodyDiv w:val="1"/>
      <w:marLeft w:val="0"/>
      <w:marRight w:val="0"/>
      <w:marTop w:val="0"/>
      <w:marBottom w:val="0"/>
      <w:divBdr>
        <w:top w:val="none" w:sz="0" w:space="0" w:color="auto"/>
        <w:left w:val="none" w:sz="0" w:space="0" w:color="auto"/>
        <w:bottom w:val="none" w:sz="0" w:space="0" w:color="auto"/>
        <w:right w:val="none" w:sz="0" w:space="0" w:color="auto"/>
      </w:divBdr>
    </w:div>
    <w:div w:id="1487208799">
      <w:bodyDiv w:val="1"/>
      <w:marLeft w:val="0"/>
      <w:marRight w:val="0"/>
      <w:marTop w:val="0"/>
      <w:marBottom w:val="0"/>
      <w:divBdr>
        <w:top w:val="none" w:sz="0" w:space="0" w:color="auto"/>
        <w:left w:val="none" w:sz="0" w:space="0" w:color="auto"/>
        <w:bottom w:val="none" w:sz="0" w:space="0" w:color="auto"/>
        <w:right w:val="none" w:sz="0" w:space="0" w:color="auto"/>
      </w:divBdr>
    </w:div>
    <w:div w:id="1491285344">
      <w:bodyDiv w:val="1"/>
      <w:marLeft w:val="0"/>
      <w:marRight w:val="0"/>
      <w:marTop w:val="0"/>
      <w:marBottom w:val="0"/>
      <w:divBdr>
        <w:top w:val="none" w:sz="0" w:space="0" w:color="auto"/>
        <w:left w:val="none" w:sz="0" w:space="0" w:color="auto"/>
        <w:bottom w:val="none" w:sz="0" w:space="0" w:color="auto"/>
        <w:right w:val="none" w:sz="0" w:space="0" w:color="auto"/>
      </w:divBdr>
    </w:div>
    <w:div w:id="1512138900">
      <w:bodyDiv w:val="1"/>
      <w:marLeft w:val="0"/>
      <w:marRight w:val="0"/>
      <w:marTop w:val="0"/>
      <w:marBottom w:val="0"/>
      <w:divBdr>
        <w:top w:val="none" w:sz="0" w:space="0" w:color="auto"/>
        <w:left w:val="none" w:sz="0" w:space="0" w:color="auto"/>
        <w:bottom w:val="none" w:sz="0" w:space="0" w:color="auto"/>
        <w:right w:val="none" w:sz="0" w:space="0" w:color="auto"/>
      </w:divBdr>
    </w:div>
    <w:div w:id="1516114507">
      <w:bodyDiv w:val="1"/>
      <w:marLeft w:val="0"/>
      <w:marRight w:val="0"/>
      <w:marTop w:val="0"/>
      <w:marBottom w:val="0"/>
      <w:divBdr>
        <w:top w:val="none" w:sz="0" w:space="0" w:color="auto"/>
        <w:left w:val="none" w:sz="0" w:space="0" w:color="auto"/>
        <w:bottom w:val="none" w:sz="0" w:space="0" w:color="auto"/>
        <w:right w:val="none" w:sz="0" w:space="0" w:color="auto"/>
      </w:divBdr>
    </w:div>
    <w:div w:id="1539582972">
      <w:bodyDiv w:val="1"/>
      <w:marLeft w:val="0"/>
      <w:marRight w:val="0"/>
      <w:marTop w:val="0"/>
      <w:marBottom w:val="0"/>
      <w:divBdr>
        <w:top w:val="none" w:sz="0" w:space="0" w:color="auto"/>
        <w:left w:val="none" w:sz="0" w:space="0" w:color="auto"/>
        <w:bottom w:val="none" w:sz="0" w:space="0" w:color="auto"/>
        <w:right w:val="none" w:sz="0" w:space="0" w:color="auto"/>
      </w:divBdr>
    </w:div>
    <w:div w:id="1555628459">
      <w:bodyDiv w:val="1"/>
      <w:marLeft w:val="0"/>
      <w:marRight w:val="0"/>
      <w:marTop w:val="0"/>
      <w:marBottom w:val="0"/>
      <w:divBdr>
        <w:top w:val="none" w:sz="0" w:space="0" w:color="auto"/>
        <w:left w:val="none" w:sz="0" w:space="0" w:color="auto"/>
        <w:bottom w:val="none" w:sz="0" w:space="0" w:color="auto"/>
        <w:right w:val="none" w:sz="0" w:space="0" w:color="auto"/>
      </w:divBdr>
    </w:div>
    <w:div w:id="1556309831">
      <w:bodyDiv w:val="1"/>
      <w:marLeft w:val="0"/>
      <w:marRight w:val="0"/>
      <w:marTop w:val="0"/>
      <w:marBottom w:val="0"/>
      <w:divBdr>
        <w:top w:val="none" w:sz="0" w:space="0" w:color="auto"/>
        <w:left w:val="none" w:sz="0" w:space="0" w:color="auto"/>
        <w:bottom w:val="none" w:sz="0" w:space="0" w:color="auto"/>
        <w:right w:val="none" w:sz="0" w:space="0" w:color="auto"/>
      </w:divBdr>
    </w:div>
    <w:div w:id="1559902946">
      <w:bodyDiv w:val="1"/>
      <w:marLeft w:val="0"/>
      <w:marRight w:val="0"/>
      <w:marTop w:val="0"/>
      <w:marBottom w:val="0"/>
      <w:divBdr>
        <w:top w:val="none" w:sz="0" w:space="0" w:color="auto"/>
        <w:left w:val="none" w:sz="0" w:space="0" w:color="auto"/>
        <w:bottom w:val="none" w:sz="0" w:space="0" w:color="auto"/>
        <w:right w:val="none" w:sz="0" w:space="0" w:color="auto"/>
      </w:divBdr>
    </w:div>
    <w:div w:id="1563983446">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3201312">
      <w:bodyDiv w:val="1"/>
      <w:marLeft w:val="0"/>
      <w:marRight w:val="0"/>
      <w:marTop w:val="0"/>
      <w:marBottom w:val="0"/>
      <w:divBdr>
        <w:top w:val="none" w:sz="0" w:space="0" w:color="auto"/>
        <w:left w:val="none" w:sz="0" w:space="0" w:color="auto"/>
        <w:bottom w:val="none" w:sz="0" w:space="0" w:color="auto"/>
        <w:right w:val="none" w:sz="0" w:space="0" w:color="auto"/>
      </w:divBdr>
    </w:div>
    <w:div w:id="1612474539">
      <w:bodyDiv w:val="1"/>
      <w:marLeft w:val="0"/>
      <w:marRight w:val="0"/>
      <w:marTop w:val="0"/>
      <w:marBottom w:val="0"/>
      <w:divBdr>
        <w:top w:val="none" w:sz="0" w:space="0" w:color="auto"/>
        <w:left w:val="none" w:sz="0" w:space="0" w:color="auto"/>
        <w:bottom w:val="none" w:sz="0" w:space="0" w:color="auto"/>
        <w:right w:val="none" w:sz="0" w:space="0" w:color="auto"/>
      </w:divBdr>
    </w:div>
    <w:div w:id="1625577325">
      <w:bodyDiv w:val="1"/>
      <w:marLeft w:val="0"/>
      <w:marRight w:val="0"/>
      <w:marTop w:val="0"/>
      <w:marBottom w:val="0"/>
      <w:divBdr>
        <w:top w:val="none" w:sz="0" w:space="0" w:color="auto"/>
        <w:left w:val="none" w:sz="0" w:space="0" w:color="auto"/>
        <w:bottom w:val="none" w:sz="0" w:space="0" w:color="auto"/>
        <w:right w:val="none" w:sz="0" w:space="0" w:color="auto"/>
      </w:divBdr>
    </w:div>
    <w:div w:id="1657684449">
      <w:bodyDiv w:val="1"/>
      <w:marLeft w:val="0"/>
      <w:marRight w:val="0"/>
      <w:marTop w:val="0"/>
      <w:marBottom w:val="0"/>
      <w:divBdr>
        <w:top w:val="none" w:sz="0" w:space="0" w:color="auto"/>
        <w:left w:val="none" w:sz="0" w:space="0" w:color="auto"/>
        <w:bottom w:val="none" w:sz="0" w:space="0" w:color="auto"/>
        <w:right w:val="none" w:sz="0" w:space="0" w:color="auto"/>
      </w:divBdr>
    </w:div>
    <w:div w:id="1687056471">
      <w:bodyDiv w:val="1"/>
      <w:marLeft w:val="0"/>
      <w:marRight w:val="0"/>
      <w:marTop w:val="0"/>
      <w:marBottom w:val="0"/>
      <w:divBdr>
        <w:top w:val="none" w:sz="0" w:space="0" w:color="auto"/>
        <w:left w:val="none" w:sz="0" w:space="0" w:color="auto"/>
        <w:bottom w:val="none" w:sz="0" w:space="0" w:color="auto"/>
        <w:right w:val="none" w:sz="0" w:space="0" w:color="auto"/>
      </w:divBdr>
    </w:div>
    <w:div w:id="1698921728">
      <w:bodyDiv w:val="1"/>
      <w:marLeft w:val="0"/>
      <w:marRight w:val="0"/>
      <w:marTop w:val="0"/>
      <w:marBottom w:val="0"/>
      <w:divBdr>
        <w:top w:val="none" w:sz="0" w:space="0" w:color="auto"/>
        <w:left w:val="none" w:sz="0" w:space="0" w:color="auto"/>
        <w:bottom w:val="none" w:sz="0" w:space="0" w:color="auto"/>
        <w:right w:val="none" w:sz="0" w:space="0" w:color="auto"/>
      </w:divBdr>
    </w:div>
    <w:div w:id="1710496784">
      <w:bodyDiv w:val="1"/>
      <w:marLeft w:val="0"/>
      <w:marRight w:val="0"/>
      <w:marTop w:val="0"/>
      <w:marBottom w:val="0"/>
      <w:divBdr>
        <w:top w:val="none" w:sz="0" w:space="0" w:color="auto"/>
        <w:left w:val="none" w:sz="0" w:space="0" w:color="auto"/>
        <w:bottom w:val="none" w:sz="0" w:space="0" w:color="auto"/>
        <w:right w:val="none" w:sz="0" w:space="0" w:color="auto"/>
      </w:divBdr>
    </w:div>
    <w:div w:id="1711883400">
      <w:bodyDiv w:val="1"/>
      <w:marLeft w:val="0"/>
      <w:marRight w:val="0"/>
      <w:marTop w:val="0"/>
      <w:marBottom w:val="0"/>
      <w:divBdr>
        <w:top w:val="none" w:sz="0" w:space="0" w:color="auto"/>
        <w:left w:val="none" w:sz="0" w:space="0" w:color="auto"/>
        <w:bottom w:val="none" w:sz="0" w:space="0" w:color="auto"/>
        <w:right w:val="none" w:sz="0" w:space="0" w:color="auto"/>
      </w:divBdr>
    </w:div>
    <w:div w:id="1724522432">
      <w:bodyDiv w:val="1"/>
      <w:marLeft w:val="0"/>
      <w:marRight w:val="0"/>
      <w:marTop w:val="0"/>
      <w:marBottom w:val="0"/>
      <w:divBdr>
        <w:top w:val="none" w:sz="0" w:space="0" w:color="auto"/>
        <w:left w:val="none" w:sz="0" w:space="0" w:color="auto"/>
        <w:bottom w:val="none" w:sz="0" w:space="0" w:color="auto"/>
        <w:right w:val="none" w:sz="0" w:space="0" w:color="auto"/>
      </w:divBdr>
    </w:div>
    <w:div w:id="1768311320">
      <w:bodyDiv w:val="1"/>
      <w:marLeft w:val="0"/>
      <w:marRight w:val="0"/>
      <w:marTop w:val="0"/>
      <w:marBottom w:val="0"/>
      <w:divBdr>
        <w:top w:val="none" w:sz="0" w:space="0" w:color="auto"/>
        <w:left w:val="none" w:sz="0" w:space="0" w:color="auto"/>
        <w:bottom w:val="none" w:sz="0" w:space="0" w:color="auto"/>
        <w:right w:val="none" w:sz="0" w:space="0" w:color="auto"/>
      </w:divBdr>
    </w:div>
    <w:div w:id="1814592982">
      <w:bodyDiv w:val="1"/>
      <w:marLeft w:val="0"/>
      <w:marRight w:val="0"/>
      <w:marTop w:val="0"/>
      <w:marBottom w:val="0"/>
      <w:divBdr>
        <w:top w:val="none" w:sz="0" w:space="0" w:color="auto"/>
        <w:left w:val="none" w:sz="0" w:space="0" w:color="auto"/>
        <w:bottom w:val="none" w:sz="0" w:space="0" w:color="auto"/>
        <w:right w:val="none" w:sz="0" w:space="0" w:color="auto"/>
      </w:divBdr>
    </w:div>
    <w:div w:id="1871533758">
      <w:bodyDiv w:val="1"/>
      <w:marLeft w:val="0"/>
      <w:marRight w:val="0"/>
      <w:marTop w:val="0"/>
      <w:marBottom w:val="0"/>
      <w:divBdr>
        <w:top w:val="none" w:sz="0" w:space="0" w:color="auto"/>
        <w:left w:val="none" w:sz="0" w:space="0" w:color="auto"/>
        <w:bottom w:val="none" w:sz="0" w:space="0" w:color="auto"/>
        <w:right w:val="none" w:sz="0" w:space="0" w:color="auto"/>
      </w:divBdr>
    </w:div>
    <w:div w:id="1893341821">
      <w:bodyDiv w:val="1"/>
      <w:marLeft w:val="0"/>
      <w:marRight w:val="0"/>
      <w:marTop w:val="0"/>
      <w:marBottom w:val="0"/>
      <w:divBdr>
        <w:top w:val="none" w:sz="0" w:space="0" w:color="auto"/>
        <w:left w:val="none" w:sz="0" w:space="0" w:color="auto"/>
        <w:bottom w:val="none" w:sz="0" w:space="0" w:color="auto"/>
        <w:right w:val="none" w:sz="0" w:space="0" w:color="auto"/>
      </w:divBdr>
    </w:div>
    <w:div w:id="1897740291">
      <w:bodyDiv w:val="1"/>
      <w:marLeft w:val="0"/>
      <w:marRight w:val="0"/>
      <w:marTop w:val="0"/>
      <w:marBottom w:val="0"/>
      <w:divBdr>
        <w:top w:val="none" w:sz="0" w:space="0" w:color="auto"/>
        <w:left w:val="none" w:sz="0" w:space="0" w:color="auto"/>
        <w:bottom w:val="none" w:sz="0" w:space="0" w:color="auto"/>
        <w:right w:val="none" w:sz="0" w:space="0" w:color="auto"/>
      </w:divBdr>
    </w:div>
    <w:div w:id="1907838736">
      <w:bodyDiv w:val="1"/>
      <w:marLeft w:val="0"/>
      <w:marRight w:val="0"/>
      <w:marTop w:val="0"/>
      <w:marBottom w:val="0"/>
      <w:divBdr>
        <w:top w:val="none" w:sz="0" w:space="0" w:color="auto"/>
        <w:left w:val="none" w:sz="0" w:space="0" w:color="auto"/>
        <w:bottom w:val="none" w:sz="0" w:space="0" w:color="auto"/>
        <w:right w:val="none" w:sz="0" w:space="0" w:color="auto"/>
      </w:divBdr>
    </w:div>
    <w:div w:id="1914658300">
      <w:bodyDiv w:val="1"/>
      <w:marLeft w:val="0"/>
      <w:marRight w:val="0"/>
      <w:marTop w:val="0"/>
      <w:marBottom w:val="0"/>
      <w:divBdr>
        <w:top w:val="none" w:sz="0" w:space="0" w:color="auto"/>
        <w:left w:val="none" w:sz="0" w:space="0" w:color="auto"/>
        <w:bottom w:val="none" w:sz="0" w:space="0" w:color="auto"/>
        <w:right w:val="none" w:sz="0" w:space="0" w:color="auto"/>
      </w:divBdr>
    </w:div>
    <w:div w:id="1915818437">
      <w:bodyDiv w:val="1"/>
      <w:marLeft w:val="0"/>
      <w:marRight w:val="0"/>
      <w:marTop w:val="0"/>
      <w:marBottom w:val="0"/>
      <w:divBdr>
        <w:top w:val="none" w:sz="0" w:space="0" w:color="auto"/>
        <w:left w:val="none" w:sz="0" w:space="0" w:color="auto"/>
        <w:bottom w:val="none" w:sz="0" w:space="0" w:color="auto"/>
        <w:right w:val="none" w:sz="0" w:space="0" w:color="auto"/>
      </w:divBdr>
    </w:div>
    <w:div w:id="1926528851">
      <w:bodyDiv w:val="1"/>
      <w:marLeft w:val="0"/>
      <w:marRight w:val="0"/>
      <w:marTop w:val="0"/>
      <w:marBottom w:val="0"/>
      <w:divBdr>
        <w:top w:val="none" w:sz="0" w:space="0" w:color="auto"/>
        <w:left w:val="none" w:sz="0" w:space="0" w:color="auto"/>
        <w:bottom w:val="none" w:sz="0" w:space="0" w:color="auto"/>
        <w:right w:val="none" w:sz="0" w:space="0" w:color="auto"/>
      </w:divBdr>
    </w:div>
    <w:div w:id="1929843549">
      <w:bodyDiv w:val="1"/>
      <w:marLeft w:val="0"/>
      <w:marRight w:val="0"/>
      <w:marTop w:val="0"/>
      <w:marBottom w:val="0"/>
      <w:divBdr>
        <w:top w:val="none" w:sz="0" w:space="0" w:color="auto"/>
        <w:left w:val="none" w:sz="0" w:space="0" w:color="auto"/>
        <w:bottom w:val="none" w:sz="0" w:space="0" w:color="auto"/>
        <w:right w:val="none" w:sz="0" w:space="0" w:color="auto"/>
      </w:divBdr>
    </w:div>
    <w:div w:id="1980064580">
      <w:bodyDiv w:val="1"/>
      <w:marLeft w:val="0"/>
      <w:marRight w:val="0"/>
      <w:marTop w:val="0"/>
      <w:marBottom w:val="0"/>
      <w:divBdr>
        <w:top w:val="none" w:sz="0" w:space="0" w:color="auto"/>
        <w:left w:val="none" w:sz="0" w:space="0" w:color="auto"/>
        <w:bottom w:val="none" w:sz="0" w:space="0" w:color="auto"/>
        <w:right w:val="none" w:sz="0" w:space="0" w:color="auto"/>
      </w:divBdr>
      <w:divsChild>
        <w:div w:id="16393948">
          <w:marLeft w:val="547"/>
          <w:marRight w:val="0"/>
          <w:marTop w:val="106"/>
          <w:marBottom w:val="0"/>
          <w:divBdr>
            <w:top w:val="none" w:sz="0" w:space="0" w:color="auto"/>
            <w:left w:val="none" w:sz="0" w:space="0" w:color="auto"/>
            <w:bottom w:val="none" w:sz="0" w:space="0" w:color="auto"/>
            <w:right w:val="none" w:sz="0" w:space="0" w:color="auto"/>
          </w:divBdr>
        </w:div>
        <w:div w:id="1320958843">
          <w:marLeft w:val="547"/>
          <w:marRight w:val="0"/>
          <w:marTop w:val="106"/>
          <w:marBottom w:val="0"/>
          <w:divBdr>
            <w:top w:val="none" w:sz="0" w:space="0" w:color="auto"/>
            <w:left w:val="none" w:sz="0" w:space="0" w:color="auto"/>
            <w:bottom w:val="none" w:sz="0" w:space="0" w:color="auto"/>
            <w:right w:val="none" w:sz="0" w:space="0" w:color="auto"/>
          </w:divBdr>
        </w:div>
        <w:div w:id="22437521">
          <w:marLeft w:val="547"/>
          <w:marRight w:val="0"/>
          <w:marTop w:val="106"/>
          <w:marBottom w:val="0"/>
          <w:divBdr>
            <w:top w:val="none" w:sz="0" w:space="0" w:color="auto"/>
            <w:left w:val="none" w:sz="0" w:space="0" w:color="auto"/>
            <w:bottom w:val="none" w:sz="0" w:space="0" w:color="auto"/>
            <w:right w:val="none" w:sz="0" w:space="0" w:color="auto"/>
          </w:divBdr>
        </w:div>
        <w:div w:id="217203403">
          <w:marLeft w:val="547"/>
          <w:marRight w:val="0"/>
          <w:marTop w:val="106"/>
          <w:marBottom w:val="0"/>
          <w:divBdr>
            <w:top w:val="none" w:sz="0" w:space="0" w:color="auto"/>
            <w:left w:val="none" w:sz="0" w:space="0" w:color="auto"/>
            <w:bottom w:val="none" w:sz="0" w:space="0" w:color="auto"/>
            <w:right w:val="none" w:sz="0" w:space="0" w:color="auto"/>
          </w:divBdr>
        </w:div>
        <w:div w:id="330715510">
          <w:marLeft w:val="547"/>
          <w:marRight w:val="0"/>
          <w:marTop w:val="106"/>
          <w:marBottom w:val="0"/>
          <w:divBdr>
            <w:top w:val="none" w:sz="0" w:space="0" w:color="auto"/>
            <w:left w:val="none" w:sz="0" w:space="0" w:color="auto"/>
            <w:bottom w:val="none" w:sz="0" w:space="0" w:color="auto"/>
            <w:right w:val="none" w:sz="0" w:space="0" w:color="auto"/>
          </w:divBdr>
        </w:div>
        <w:div w:id="1195115743">
          <w:marLeft w:val="547"/>
          <w:marRight w:val="0"/>
          <w:marTop w:val="106"/>
          <w:marBottom w:val="0"/>
          <w:divBdr>
            <w:top w:val="none" w:sz="0" w:space="0" w:color="auto"/>
            <w:left w:val="none" w:sz="0" w:space="0" w:color="auto"/>
            <w:bottom w:val="none" w:sz="0" w:space="0" w:color="auto"/>
            <w:right w:val="none" w:sz="0" w:space="0" w:color="auto"/>
          </w:divBdr>
        </w:div>
      </w:divsChild>
    </w:div>
    <w:div w:id="2026595399">
      <w:bodyDiv w:val="1"/>
      <w:marLeft w:val="0"/>
      <w:marRight w:val="0"/>
      <w:marTop w:val="0"/>
      <w:marBottom w:val="0"/>
      <w:divBdr>
        <w:top w:val="none" w:sz="0" w:space="0" w:color="auto"/>
        <w:left w:val="none" w:sz="0" w:space="0" w:color="auto"/>
        <w:bottom w:val="none" w:sz="0" w:space="0" w:color="auto"/>
        <w:right w:val="none" w:sz="0" w:space="0" w:color="auto"/>
      </w:divBdr>
    </w:div>
    <w:div w:id="2055348763">
      <w:bodyDiv w:val="1"/>
      <w:marLeft w:val="0"/>
      <w:marRight w:val="0"/>
      <w:marTop w:val="0"/>
      <w:marBottom w:val="0"/>
      <w:divBdr>
        <w:top w:val="none" w:sz="0" w:space="0" w:color="auto"/>
        <w:left w:val="none" w:sz="0" w:space="0" w:color="auto"/>
        <w:bottom w:val="none" w:sz="0" w:space="0" w:color="auto"/>
        <w:right w:val="none" w:sz="0" w:space="0" w:color="auto"/>
      </w:divBdr>
    </w:div>
    <w:div w:id="2092775238">
      <w:bodyDiv w:val="1"/>
      <w:marLeft w:val="0"/>
      <w:marRight w:val="0"/>
      <w:marTop w:val="0"/>
      <w:marBottom w:val="0"/>
      <w:divBdr>
        <w:top w:val="none" w:sz="0" w:space="0" w:color="auto"/>
        <w:left w:val="none" w:sz="0" w:space="0" w:color="auto"/>
        <w:bottom w:val="none" w:sz="0" w:space="0" w:color="auto"/>
        <w:right w:val="none" w:sz="0" w:space="0" w:color="auto"/>
      </w:divBdr>
    </w:div>
    <w:div w:id="21387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2.bin"/><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ngwei3cc\Application%20Data\Microsoft\Templates\Normal(&#23545;&#2086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0FA5F-62B5-43AE-8BCC-BE342178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Normal(对内).dot</Template>
  <TotalTime>7029</TotalTime>
  <Pages>27</Pages>
  <Words>2821</Words>
  <Characters>16085</Characters>
  <Application>Microsoft Office Word</Application>
  <DocSecurity>0</DocSecurity>
  <Lines>134</Lines>
  <Paragraphs>37</Paragraphs>
  <ScaleCrop>false</ScaleCrop>
  <Company>-ZTE-</Company>
  <LinksUpToDate>false</LinksUpToDate>
  <CharactersWithSpaces>18869</CharactersWithSpaces>
  <SharedDoc>false</SharedDoc>
  <HLinks>
    <vt:vector size="480" baseType="variant">
      <vt:variant>
        <vt:i4>2031666</vt:i4>
      </vt:variant>
      <vt:variant>
        <vt:i4>476</vt:i4>
      </vt:variant>
      <vt:variant>
        <vt:i4>0</vt:i4>
      </vt:variant>
      <vt:variant>
        <vt:i4>5</vt:i4>
      </vt:variant>
      <vt:variant>
        <vt:lpwstr/>
      </vt:variant>
      <vt:variant>
        <vt:lpwstr>_Toc375905436</vt:lpwstr>
      </vt:variant>
      <vt:variant>
        <vt:i4>2031666</vt:i4>
      </vt:variant>
      <vt:variant>
        <vt:i4>470</vt:i4>
      </vt:variant>
      <vt:variant>
        <vt:i4>0</vt:i4>
      </vt:variant>
      <vt:variant>
        <vt:i4>5</vt:i4>
      </vt:variant>
      <vt:variant>
        <vt:lpwstr/>
      </vt:variant>
      <vt:variant>
        <vt:lpwstr>_Toc375905435</vt:lpwstr>
      </vt:variant>
      <vt:variant>
        <vt:i4>2031666</vt:i4>
      </vt:variant>
      <vt:variant>
        <vt:i4>464</vt:i4>
      </vt:variant>
      <vt:variant>
        <vt:i4>0</vt:i4>
      </vt:variant>
      <vt:variant>
        <vt:i4>5</vt:i4>
      </vt:variant>
      <vt:variant>
        <vt:lpwstr/>
      </vt:variant>
      <vt:variant>
        <vt:lpwstr>_Toc375905434</vt:lpwstr>
      </vt:variant>
      <vt:variant>
        <vt:i4>2031666</vt:i4>
      </vt:variant>
      <vt:variant>
        <vt:i4>458</vt:i4>
      </vt:variant>
      <vt:variant>
        <vt:i4>0</vt:i4>
      </vt:variant>
      <vt:variant>
        <vt:i4>5</vt:i4>
      </vt:variant>
      <vt:variant>
        <vt:lpwstr/>
      </vt:variant>
      <vt:variant>
        <vt:lpwstr>_Toc375905433</vt:lpwstr>
      </vt:variant>
      <vt:variant>
        <vt:i4>2031666</vt:i4>
      </vt:variant>
      <vt:variant>
        <vt:i4>452</vt:i4>
      </vt:variant>
      <vt:variant>
        <vt:i4>0</vt:i4>
      </vt:variant>
      <vt:variant>
        <vt:i4>5</vt:i4>
      </vt:variant>
      <vt:variant>
        <vt:lpwstr/>
      </vt:variant>
      <vt:variant>
        <vt:lpwstr>_Toc375905432</vt:lpwstr>
      </vt:variant>
      <vt:variant>
        <vt:i4>2031666</vt:i4>
      </vt:variant>
      <vt:variant>
        <vt:i4>446</vt:i4>
      </vt:variant>
      <vt:variant>
        <vt:i4>0</vt:i4>
      </vt:variant>
      <vt:variant>
        <vt:i4>5</vt:i4>
      </vt:variant>
      <vt:variant>
        <vt:lpwstr/>
      </vt:variant>
      <vt:variant>
        <vt:lpwstr>_Toc375905430</vt:lpwstr>
      </vt:variant>
      <vt:variant>
        <vt:i4>1966130</vt:i4>
      </vt:variant>
      <vt:variant>
        <vt:i4>440</vt:i4>
      </vt:variant>
      <vt:variant>
        <vt:i4>0</vt:i4>
      </vt:variant>
      <vt:variant>
        <vt:i4>5</vt:i4>
      </vt:variant>
      <vt:variant>
        <vt:lpwstr/>
      </vt:variant>
      <vt:variant>
        <vt:lpwstr>_Toc375905429</vt:lpwstr>
      </vt:variant>
      <vt:variant>
        <vt:i4>1966130</vt:i4>
      </vt:variant>
      <vt:variant>
        <vt:i4>434</vt:i4>
      </vt:variant>
      <vt:variant>
        <vt:i4>0</vt:i4>
      </vt:variant>
      <vt:variant>
        <vt:i4>5</vt:i4>
      </vt:variant>
      <vt:variant>
        <vt:lpwstr/>
      </vt:variant>
      <vt:variant>
        <vt:lpwstr>_Toc375905428</vt:lpwstr>
      </vt:variant>
      <vt:variant>
        <vt:i4>1966130</vt:i4>
      </vt:variant>
      <vt:variant>
        <vt:i4>428</vt:i4>
      </vt:variant>
      <vt:variant>
        <vt:i4>0</vt:i4>
      </vt:variant>
      <vt:variant>
        <vt:i4>5</vt:i4>
      </vt:variant>
      <vt:variant>
        <vt:lpwstr/>
      </vt:variant>
      <vt:variant>
        <vt:lpwstr>_Toc375905427</vt:lpwstr>
      </vt:variant>
      <vt:variant>
        <vt:i4>1966130</vt:i4>
      </vt:variant>
      <vt:variant>
        <vt:i4>422</vt:i4>
      </vt:variant>
      <vt:variant>
        <vt:i4>0</vt:i4>
      </vt:variant>
      <vt:variant>
        <vt:i4>5</vt:i4>
      </vt:variant>
      <vt:variant>
        <vt:lpwstr/>
      </vt:variant>
      <vt:variant>
        <vt:lpwstr>_Toc375905426</vt:lpwstr>
      </vt:variant>
      <vt:variant>
        <vt:i4>1966130</vt:i4>
      </vt:variant>
      <vt:variant>
        <vt:i4>416</vt:i4>
      </vt:variant>
      <vt:variant>
        <vt:i4>0</vt:i4>
      </vt:variant>
      <vt:variant>
        <vt:i4>5</vt:i4>
      </vt:variant>
      <vt:variant>
        <vt:lpwstr/>
      </vt:variant>
      <vt:variant>
        <vt:lpwstr>_Toc375905425</vt:lpwstr>
      </vt:variant>
      <vt:variant>
        <vt:i4>1966130</vt:i4>
      </vt:variant>
      <vt:variant>
        <vt:i4>410</vt:i4>
      </vt:variant>
      <vt:variant>
        <vt:i4>0</vt:i4>
      </vt:variant>
      <vt:variant>
        <vt:i4>5</vt:i4>
      </vt:variant>
      <vt:variant>
        <vt:lpwstr/>
      </vt:variant>
      <vt:variant>
        <vt:lpwstr>_Toc375905424</vt:lpwstr>
      </vt:variant>
      <vt:variant>
        <vt:i4>1966130</vt:i4>
      </vt:variant>
      <vt:variant>
        <vt:i4>404</vt:i4>
      </vt:variant>
      <vt:variant>
        <vt:i4>0</vt:i4>
      </vt:variant>
      <vt:variant>
        <vt:i4>5</vt:i4>
      </vt:variant>
      <vt:variant>
        <vt:lpwstr/>
      </vt:variant>
      <vt:variant>
        <vt:lpwstr>_Toc375905422</vt:lpwstr>
      </vt:variant>
      <vt:variant>
        <vt:i4>1966130</vt:i4>
      </vt:variant>
      <vt:variant>
        <vt:i4>398</vt:i4>
      </vt:variant>
      <vt:variant>
        <vt:i4>0</vt:i4>
      </vt:variant>
      <vt:variant>
        <vt:i4>5</vt:i4>
      </vt:variant>
      <vt:variant>
        <vt:lpwstr/>
      </vt:variant>
      <vt:variant>
        <vt:lpwstr>_Toc375905421</vt:lpwstr>
      </vt:variant>
      <vt:variant>
        <vt:i4>1966130</vt:i4>
      </vt:variant>
      <vt:variant>
        <vt:i4>392</vt:i4>
      </vt:variant>
      <vt:variant>
        <vt:i4>0</vt:i4>
      </vt:variant>
      <vt:variant>
        <vt:i4>5</vt:i4>
      </vt:variant>
      <vt:variant>
        <vt:lpwstr/>
      </vt:variant>
      <vt:variant>
        <vt:lpwstr>_Toc375905420</vt:lpwstr>
      </vt:variant>
      <vt:variant>
        <vt:i4>1900594</vt:i4>
      </vt:variant>
      <vt:variant>
        <vt:i4>386</vt:i4>
      </vt:variant>
      <vt:variant>
        <vt:i4>0</vt:i4>
      </vt:variant>
      <vt:variant>
        <vt:i4>5</vt:i4>
      </vt:variant>
      <vt:variant>
        <vt:lpwstr/>
      </vt:variant>
      <vt:variant>
        <vt:lpwstr>_Toc375905419</vt:lpwstr>
      </vt:variant>
      <vt:variant>
        <vt:i4>1900594</vt:i4>
      </vt:variant>
      <vt:variant>
        <vt:i4>380</vt:i4>
      </vt:variant>
      <vt:variant>
        <vt:i4>0</vt:i4>
      </vt:variant>
      <vt:variant>
        <vt:i4>5</vt:i4>
      </vt:variant>
      <vt:variant>
        <vt:lpwstr/>
      </vt:variant>
      <vt:variant>
        <vt:lpwstr>_Toc375905418</vt:lpwstr>
      </vt:variant>
      <vt:variant>
        <vt:i4>1900594</vt:i4>
      </vt:variant>
      <vt:variant>
        <vt:i4>374</vt:i4>
      </vt:variant>
      <vt:variant>
        <vt:i4>0</vt:i4>
      </vt:variant>
      <vt:variant>
        <vt:i4>5</vt:i4>
      </vt:variant>
      <vt:variant>
        <vt:lpwstr/>
      </vt:variant>
      <vt:variant>
        <vt:lpwstr>_Toc375905417</vt:lpwstr>
      </vt:variant>
      <vt:variant>
        <vt:i4>1900594</vt:i4>
      </vt:variant>
      <vt:variant>
        <vt:i4>368</vt:i4>
      </vt:variant>
      <vt:variant>
        <vt:i4>0</vt:i4>
      </vt:variant>
      <vt:variant>
        <vt:i4>5</vt:i4>
      </vt:variant>
      <vt:variant>
        <vt:lpwstr/>
      </vt:variant>
      <vt:variant>
        <vt:lpwstr>_Toc375905416</vt:lpwstr>
      </vt:variant>
      <vt:variant>
        <vt:i4>1900594</vt:i4>
      </vt:variant>
      <vt:variant>
        <vt:i4>362</vt:i4>
      </vt:variant>
      <vt:variant>
        <vt:i4>0</vt:i4>
      </vt:variant>
      <vt:variant>
        <vt:i4>5</vt:i4>
      </vt:variant>
      <vt:variant>
        <vt:lpwstr/>
      </vt:variant>
      <vt:variant>
        <vt:lpwstr>_Toc375905415</vt:lpwstr>
      </vt:variant>
      <vt:variant>
        <vt:i4>1900594</vt:i4>
      </vt:variant>
      <vt:variant>
        <vt:i4>356</vt:i4>
      </vt:variant>
      <vt:variant>
        <vt:i4>0</vt:i4>
      </vt:variant>
      <vt:variant>
        <vt:i4>5</vt:i4>
      </vt:variant>
      <vt:variant>
        <vt:lpwstr/>
      </vt:variant>
      <vt:variant>
        <vt:lpwstr>_Toc375905414</vt:lpwstr>
      </vt:variant>
      <vt:variant>
        <vt:i4>1900594</vt:i4>
      </vt:variant>
      <vt:variant>
        <vt:i4>350</vt:i4>
      </vt:variant>
      <vt:variant>
        <vt:i4>0</vt:i4>
      </vt:variant>
      <vt:variant>
        <vt:i4>5</vt:i4>
      </vt:variant>
      <vt:variant>
        <vt:lpwstr/>
      </vt:variant>
      <vt:variant>
        <vt:lpwstr>_Toc375905413</vt:lpwstr>
      </vt:variant>
      <vt:variant>
        <vt:i4>1900594</vt:i4>
      </vt:variant>
      <vt:variant>
        <vt:i4>344</vt:i4>
      </vt:variant>
      <vt:variant>
        <vt:i4>0</vt:i4>
      </vt:variant>
      <vt:variant>
        <vt:i4>5</vt:i4>
      </vt:variant>
      <vt:variant>
        <vt:lpwstr/>
      </vt:variant>
      <vt:variant>
        <vt:lpwstr>_Toc375905412</vt:lpwstr>
      </vt:variant>
      <vt:variant>
        <vt:i4>1900594</vt:i4>
      </vt:variant>
      <vt:variant>
        <vt:i4>338</vt:i4>
      </vt:variant>
      <vt:variant>
        <vt:i4>0</vt:i4>
      </vt:variant>
      <vt:variant>
        <vt:i4>5</vt:i4>
      </vt:variant>
      <vt:variant>
        <vt:lpwstr/>
      </vt:variant>
      <vt:variant>
        <vt:lpwstr>_Toc375905411</vt:lpwstr>
      </vt:variant>
      <vt:variant>
        <vt:i4>1900594</vt:i4>
      </vt:variant>
      <vt:variant>
        <vt:i4>332</vt:i4>
      </vt:variant>
      <vt:variant>
        <vt:i4>0</vt:i4>
      </vt:variant>
      <vt:variant>
        <vt:i4>5</vt:i4>
      </vt:variant>
      <vt:variant>
        <vt:lpwstr/>
      </vt:variant>
      <vt:variant>
        <vt:lpwstr>_Toc375905410</vt:lpwstr>
      </vt:variant>
      <vt:variant>
        <vt:i4>1835058</vt:i4>
      </vt:variant>
      <vt:variant>
        <vt:i4>326</vt:i4>
      </vt:variant>
      <vt:variant>
        <vt:i4>0</vt:i4>
      </vt:variant>
      <vt:variant>
        <vt:i4>5</vt:i4>
      </vt:variant>
      <vt:variant>
        <vt:lpwstr/>
      </vt:variant>
      <vt:variant>
        <vt:lpwstr>_Toc375905409</vt:lpwstr>
      </vt:variant>
      <vt:variant>
        <vt:i4>1835058</vt:i4>
      </vt:variant>
      <vt:variant>
        <vt:i4>320</vt:i4>
      </vt:variant>
      <vt:variant>
        <vt:i4>0</vt:i4>
      </vt:variant>
      <vt:variant>
        <vt:i4>5</vt:i4>
      </vt:variant>
      <vt:variant>
        <vt:lpwstr/>
      </vt:variant>
      <vt:variant>
        <vt:lpwstr>_Toc375905408</vt:lpwstr>
      </vt:variant>
      <vt:variant>
        <vt:i4>1835058</vt:i4>
      </vt:variant>
      <vt:variant>
        <vt:i4>314</vt:i4>
      </vt:variant>
      <vt:variant>
        <vt:i4>0</vt:i4>
      </vt:variant>
      <vt:variant>
        <vt:i4>5</vt:i4>
      </vt:variant>
      <vt:variant>
        <vt:lpwstr/>
      </vt:variant>
      <vt:variant>
        <vt:lpwstr>_Toc375905407</vt:lpwstr>
      </vt:variant>
      <vt:variant>
        <vt:i4>1835058</vt:i4>
      </vt:variant>
      <vt:variant>
        <vt:i4>308</vt:i4>
      </vt:variant>
      <vt:variant>
        <vt:i4>0</vt:i4>
      </vt:variant>
      <vt:variant>
        <vt:i4>5</vt:i4>
      </vt:variant>
      <vt:variant>
        <vt:lpwstr/>
      </vt:variant>
      <vt:variant>
        <vt:lpwstr>_Toc375905406</vt:lpwstr>
      </vt:variant>
      <vt:variant>
        <vt:i4>1835058</vt:i4>
      </vt:variant>
      <vt:variant>
        <vt:i4>302</vt:i4>
      </vt:variant>
      <vt:variant>
        <vt:i4>0</vt:i4>
      </vt:variant>
      <vt:variant>
        <vt:i4>5</vt:i4>
      </vt:variant>
      <vt:variant>
        <vt:lpwstr/>
      </vt:variant>
      <vt:variant>
        <vt:lpwstr>_Toc375905405</vt:lpwstr>
      </vt:variant>
      <vt:variant>
        <vt:i4>1835058</vt:i4>
      </vt:variant>
      <vt:variant>
        <vt:i4>296</vt:i4>
      </vt:variant>
      <vt:variant>
        <vt:i4>0</vt:i4>
      </vt:variant>
      <vt:variant>
        <vt:i4>5</vt:i4>
      </vt:variant>
      <vt:variant>
        <vt:lpwstr/>
      </vt:variant>
      <vt:variant>
        <vt:lpwstr>_Toc375905404</vt:lpwstr>
      </vt:variant>
      <vt:variant>
        <vt:i4>1835058</vt:i4>
      </vt:variant>
      <vt:variant>
        <vt:i4>290</vt:i4>
      </vt:variant>
      <vt:variant>
        <vt:i4>0</vt:i4>
      </vt:variant>
      <vt:variant>
        <vt:i4>5</vt:i4>
      </vt:variant>
      <vt:variant>
        <vt:lpwstr/>
      </vt:variant>
      <vt:variant>
        <vt:lpwstr>_Toc375905403</vt:lpwstr>
      </vt:variant>
      <vt:variant>
        <vt:i4>1835058</vt:i4>
      </vt:variant>
      <vt:variant>
        <vt:i4>284</vt:i4>
      </vt:variant>
      <vt:variant>
        <vt:i4>0</vt:i4>
      </vt:variant>
      <vt:variant>
        <vt:i4>5</vt:i4>
      </vt:variant>
      <vt:variant>
        <vt:lpwstr/>
      </vt:variant>
      <vt:variant>
        <vt:lpwstr>_Toc375905402</vt:lpwstr>
      </vt:variant>
      <vt:variant>
        <vt:i4>1835058</vt:i4>
      </vt:variant>
      <vt:variant>
        <vt:i4>278</vt:i4>
      </vt:variant>
      <vt:variant>
        <vt:i4>0</vt:i4>
      </vt:variant>
      <vt:variant>
        <vt:i4>5</vt:i4>
      </vt:variant>
      <vt:variant>
        <vt:lpwstr/>
      </vt:variant>
      <vt:variant>
        <vt:lpwstr>_Toc375905401</vt:lpwstr>
      </vt:variant>
      <vt:variant>
        <vt:i4>1835058</vt:i4>
      </vt:variant>
      <vt:variant>
        <vt:i4>272</vt:i4>
      </vt:variant>
      <vt:variant>
        <vt:i4>0</vt:i4>
      </vt:variant>
      <vt:variant>
        <vt:i4>5</vt:i4>
      </vt:variant>
      <vt:variant>
        <vt:lpwstr/>
      </vt:variant>
      <vt:variant>
        <vt:lpwstr>_Toc375905400</vt:lpwstr>
      </vt:variant>
      <vt:variant>
        <vt:i4>1376309</vt:i4>
      </vt:variant>
      <vt:variant>
        <vt:i4>266</vt:i4>
      </vt:variant>
      <vt:variant>
        <vt:i4>0</vt:i4>
      </vt:variant>
      <vt:variant>
        <vt:i4>5</vt:i4>
      </vt:variant>
      <vt:variant>
        <vt:lpwstr/>
      </vt:variant>
      <vt:variant>
        <vt:lpwstr>_Toc375905399</vt:lpwstr>
      </vt:variant>
      <vt:variant>
        <vt:i4>1376309</vt:i4>
      </vt:variant>
      <vt:variant>
        <vt:i4>260</vt:i4>
      </vt:variant>
      <vt:variant>
        <vt:i4>0</vt:i4>
      </vt:variant>
      <vt:variant>
        <vt:i4>5</vt:i4>
      </vt:variant>
      <vt:variant>
        <vt:lpwstr/>
      </vt:variant>
      <vt:variant>
        <vt:lpwstr>_Toc375905398</vt:lpwstr>
      </vt:variant>
      <vt:variant>
        <vt:i4>1376309</vt:i4>
      </vt:variant>
      <vt:variant>
        <vt:i4>254</vt:i4>
      </vt:variant>
      <vt:variant>
        <vt:i4>0</vt:i4>
      </vt:variant>
      <vt:variant>
        <vt:i4>5</vt:i4>
      </vt:variant>
      <vt:variant>
        <vt:lpwstr/>
      </vt:variant>
      <vt:variant>
        <vt:lpwstr>_Toc375905397</vt:lpwstr>
      </vt:variant>
      <vt:variant>
        <vt:i4>1376309</vt:i4>
      </vt:variant>
      <vt:variant>
        <vt:i4>248</vt:i4>
      </vt:variant>
      <vt:variant>
        <vt:i4>0</vt:i4>
      </vt:variant>
      <vt:variant>
        <vt:i4>5</vt:i4>
      </vt:variant>
      <vt:variant>
        <vt:lpwstr/>
      </vt:variant>
      <vt:variant>
        <vt:lpwstr>_Toc375905396</vt:lpwstr>
      </vt:variant>
      <vt:variant>
        <vt:i4>1376309</vt:i4>
      </vt:variant>
      <vt:variant>
        <vt:i4>242</vt:i4>
      </vt:variant>
      <vt:variant>
        <vt:i4>0</vt:i4>
      </vt:variant>
      <vt:variant>
        <vt:i4>5</vt:i4>
      </vt:variant>
      <vt:variant>
        <vt:lpwstr/>
      </vt:variant>
      <vt:variant>
        <vt:lpwstr>_Toc375905395</vt:lpwstr>
      </vt:variant>
      <vt:variant>
        <vt:i4>1376309</vt:i4>
      </vt:variant>
      <vt:variant>
        <vt:i4>236</vt:i4>
      </vt:variant>
      <vt:variant>
        <vt:i4>0</vt:i4>
      </vt:variant>
      <vt:variant>
        <vt:i4>5</vt:i4>
      </vt:variant>
      <vt:variant>
        <vt:lpwstr/>
      </vt:variant>
      <vt:variant>
        <vt:lpwstr>_Toc375905394</vt:lpwstr>
      </vt:variant>
      <vt:variant>
        <vt:i4>1376309</vt:i4>
      </vt:variant>
      <vt:variant>
        <vt:i4>230</vt:i4>
      </vt:variant>
      <vt:variant>
        <vt:i4>0</vt:i4>
      </vt:variant>
      <vt:variant>
        <vt:i4>5</vt:i4>
      </vt:variant>
      <vt:variant>
        <vt:lpwstr/>
      </vt:variant>
      <vt:variant>
        <vt:lpwstr>_Toc375905393</vt:lpwstr>
      </vt:variant>
      <vt:variant>
        <vt:i4>1376309</vt:i4>
      </vt:variant>
      <vt:variant>
        <vt:i4>224</vt:i4>
      </vt:variant>
      <vt:variant>
        <vt:i4>0</vt:i4>
      </vt:variant>
      <vt:variant>
        <vt:i4>5</vt:i4>
      </vt:variant>
      <vt:variant>
        <vt:lpwstr/>
      </vt:variant>
      <vt:variant>
        <vt:lpwstr>_Toc375905392</vt:lpwstr>
      </vt:variant>
      <vt:variant>
        <vt:i4>1376309</vt:i4>
      </vt:variant>
      <vt:variant>
        <vt:i4>218</vt:i4>
      </vt:variant>
      <vt:variant>
        <vt:i4>0</vt:i4>
      </vt:variant>
      <vt:variant>
        <vt:i4>5</vt:i4>
      </vt:variant>
      <vt:variant>
        <vt:lpwstr/>
      </vt:variant>
      <vt:variant>
        <vt:lpwstr>_Toc375905391</vt:lpwstr>
      </vt:variant>
      <vt:variant>
        <vt:i4>1376309</vt:i4>
      </vt:variant>
      <vt:variant>
        <vt:i4>212</vt:i4>
      </vt:variant>
      <vt:variant>
        <vt:i4>0</vt:i4>
      </vt:variant>
      <vt:variant>
        <vt:i4>5</vt:i4>
      </vt:variant>
      <vt:variant>
        <vt:lpwstr/>
      </vt:variant>
      <vt:variant>
        <vt:lpwstr>_Toc375905390</vt:lpwstr>
      </vt:variant>
      <vt:variant>
        <vt:i4>1310773</vt:i4>
      </vt:variant>
      <vt:variant>
        <vt:i4>206</vt:i4>
      </vt:variant>
      <vt:variant>
        <vt:i4>0</vt:i4>
      </vt:variant>
      <vt:variant>
        <vt:i4>5</vt:i4>
      </vt:variant>
      <vt:variant>
        <vt:lpwstr/>
      </vt:variant>
      <vt:variant>
        <vt:lpwstr>_Toc375905389</vt:lpwstr>
      </vt:variant>
      <vt:variant>
        <vt:i4>1310773</vt:i4>
      </vt:variant>
      <vt:variant>
        <vt:i4>200</vt:i4>
      </vt:variant>
      <vt:variant>
        <vt:i4>0</vt:i4>
      </vt:variant>
      <vt:variant>
        <vt:i4>5</vt:i4>
      </vt:variant>
      <vt:variant>
        <vt:lpwstr/>
      </vt:variant>
      <vt:variant>
        <vt:lpwstr>_Toc375905388</vt:lpwstr>
      </vt:variant>
      <vt:variant>
        <vt:i4>1310773</vt:i4>
      </vt:variant>
      <vt:variant>
        <vt:i4>194</vt:i4>
      </vt:variant>
      <vt:variant>
        <vt:i4>0</vt:i4>
      </vt:variant>
      <vt:variant>
        <vt:i4>5</vt:i4>
      </vt:variant>
      <vt:variant>
        <vt:lpwstr/>
      </vt:variant>
      <vt:variant>
        <vt:lpwstr>_Toc375905387</vt:lpwstr>
      </vt:variant>
      <vt:variant>
        <vt:i4>1310773</vt:i4>
      </vt:variant>
      <vt:variant>
        <vt:i4>188</vt:i4>
      </vt:variant>
      <vt:variant>
        <vt:i4>0</vt:i4>
      </vt:variant>
      <vt:variant>
        <vt:i4>5</vt:i4>
      </vt:variant>
      <vt:variant>
        <vt:lpwstr/>
      </vt:variant>
      <vt:variant>
        <vt:lpwstr>_Toc375905386</vt:lpwstr>
      </vt:variant>
      <vt:variant>
        <vt:i4>1310773</vt:i4>
      </vt:variant>
      <vt:variant>
        <vt:i4>182</vt:i4>
      </vt:variant>
      <vt:variant>
        <vt:i4>0</vt:i4>
      </vt:variant>
      <vt:variant>
        <vt:i4>5</vt:i4>
      </vt:variant>
      <vt:variant>
        <vt:lpwstr/>
      </vt:variant>
      <vt:variant>
        <vt:lpwstr>_Toc375905385</vt:lpwstr>
      </vt:variant>
      <vt:variant>
        <vt:i4>1310773</vt:i4>
      </vt:variant>
      <vt:variant>
        <vt:i4>176</vt:i4>
      </vt:variant>
      <vt:variant>
        <vt:i4>0</vt:i4>
      </vt:variant>
      <vt:variant>
        <vt:i4>5</vt:i4>
      </vt:variant>
      <vt:variant>
        <vt:lpwstr/>
      </vt:variant>
      <vt:variant>
        <vt:lpwstr>_Toc375905384</vt:lpwstr>
      </vt:variant>
      <vt:variant>
        <vt:i4>1310773</vt:i4>
      </vt:variant>
      <vt:variant>
        <vt:i4>170</vt:i4>
      </vt:variant>
      <vt:variant>
        <vt:i4>0</vt:i4>
      </vt:variant>
      <vt:variant>
        <vt:i4>5</vt:i4>
      </vt:variant>
      <vt:variant>
        <vt:lpwstr/>
      </vt:variant>
      <vt:variant>
        <vt:lpwstr>_Toc375905383</vt:lpwstr>
      </vt:variant>
      <vt:variant>
        <vt:i4>1310773</vt:i4>
      </vt:variant>
      <vt:variant>
        <vt:i4>164</vt:i4>
      </vt:variant>
      <vt:variant>
        <vt:i4>0</vt:i4>
      </vt:variant>
      <vt:variant>
        <vt:i4>5</vt:i4>
      </vt:variant>
      <vt:variant>
        <vt:lpwstr/>
      </vt:variant>
      <vt:variant>
        <vt:lpwstr>_Toc375905382</vt:lpwstr>
      </vt:variant>
      <vt:variant>
        <vt:i4>1310773</vt:i4>
      </vt:variant>
      <vt:variant>
        <vt:i4>158</vt:i4>
      </vt:variant>
      <vt:variant>
        <vt:i4>0</vt:i4>
      </vt:variant>
      <vt:variant>
        <vt:i4>5</vt:i4>
      </vt:variant>
      <vt:variant>
        <vt:lpwstr/>
      </vt:variant>
      <vt:variant>
        <vt:lpwstr>_Toc375905381</vt:lpwstr>
      </vt:variant>
      <vt:variant>
        <vt:i4>1310773</vt:i4>
      </vt:variant>
      <vt:variant>
        <vt:i4>152</vt:i4>
      </vt:variant>
      <vt:variant>
        <vt:i4>0</vt:i4>
      </vt:variant>
      <vt:variant>
        <vt:i4>5</vt:i4>
      </vt:variant>
      <vt:variant>
        <vt:lpwstr/>
      </vt:variant>
      <vt:variant>
        <vt:lpwstr>_Toc375905380</vt:lpwstr>
      </vt:variant>
      <vt:variant>
        <vt:i4>1769525</vt:i4>
      </vt:variant>
      <vt:variant>
        <vt:i4>146</vt:i4>
      </vt:variant>
      <vt:variant>
        <vt:i4>0</vt:i4>
      </vt:variant>
      <vt:variant>
        <vt:i4>5</vt:i4>
      </vt:variant>
      <vt:variant>
        <vt:lpwstr/>
      </vt:variant>
      <vt:variant>
        <vt:lpwstr>_Toc375905379</vt:lpwstr>
      </vt:variant>
      <vt:variant>
        <vt:i4>1769525</vt:i4>
      </vt:variant>
      <vt:variant>
        <vt:i4>140</vt:i4>
      </vt:variant>
      <vt:variant>
        <vt:i4>0</vt:i4>
      </vt:variant>
      <vt:variant>
        <vt:i4>5</vt:i4>
      </vt:variant>
      <vt:variant>
        <vt:lpwstr/>
      </vt:variant>
      <vt:variant>
        <vt:lpwstr>_Toc375905378</vt:lpwstr>
      </vt:variant>
      <vt:variant>
        <vt:i4>1769525</vt:i4>
      </vt:variant>
      <vt:variant>
        <vt:i4>134</vt:i4>
      </vt:variant>
      <vt:variant>
        <vt:i4>0</vt:i4>
      </vt:variant>
      <vt:variant>
        <vt:i4>5</vt:i4>
      </vt:variant>
      <vt:variant>
        <vt:lpwstr/>
      </vt:variant>
      <vt:variant>
        <vt:lpwstr>_Toc375905377</vt:lpwstr>
      </vt:variant>
      <vt:variant>
        <vt:i4>1769525</vt:i4>
      </vt:variant>
      <vt:variant>
        <vt:i4>128</vt:i4>
      </vt:variant>
      <vt:variant>
        <vt:i4>0</vt:i4>
      </vt:variant>
      <vt:variant>
        <vt:i4>5</vt:i4>
      </vt:variant>
      <vt:variant>
        <vt:lpwstr/>
      </vt:variant>
      <vt:variant>
        <vt:lpwstr>_Toc375905376</vt:lpwstr>
      </vt:variant>
      <vt:variant>
        <vt:i4>1769525</vt:i4>
      </vt:variant>
      <vt:variant>
        <vt:i4>122</vt:i4>
      </vt:variant>
      <vt:variant>
        <vt:i4>0</vt:i4>
      </vt:variant>
      <vt:variant>
        <vt:i4>5</vt:i4>
      </vt:variant>
      <vt:variant>
        <vt:lpwstr/>
      </vt:variant>
      <vt:variant>
        <vt:lpwstr>_Toc375905375</vt:lpwstr>
      </vt:variant>
      <vt:variant>
        <vt:i4>1769525</vt:i4>
      </vt:variant>
      <vt:variant>
        <vt:i4>116</vt:i4>
      </vt:variant>
      <vt:variant>
        <vt:i4>0</vt:i4>
      </vt:variant>
      <vt:variant>
        <vt:i4>5</vt:i4>
      </vt:variant>
      <vt:variant>
        <vt:lpwstr/>
      </vt:variant>
      <vt:variant>
        <vt:lpwstr>_Toc375905374</vt:lpwstr>
      </vt:variant>
      <vt:variant>
        <vt:i4>1769525</vt:i4>
      </vt:variant>
      <vt:variant>
        <vt:i4>110</vt:i4>
      </vt:variant>
      <vt:variant>
        <vt:i4>0</vt:i4>
      </vt:variant>
      <vt:variant>
        <vt:i4>5</vt:i4>
      </vt:variant>
      <vt:variant>
        <vt:lpwstr/>
      </vt:variant>
      <vt:variant>
        <vt:lpwstr>_Toc375905373</vt:lpwstr>
      </vt:variant>
      <vt:variant>
        <vt:i4>1769525</vt:i4>
      </vt:variant>
      <vt:variant>
        <vt:i4>104</vt:i4>
      </vt:variant>
      <vt:variant>
        <vt:i4>0</vt:i4>
      </vt:variant>
      <vt:variant>
        <vt:i4>5</vt:i4>
      </vt:variant>
      <vt:variant>
        <vt:lpwstr/>
      </vt:variant>
      <vt:variant>
        <vt:lpwstr>_Toc375905372</vt:lpwstr>
      </vt:variant>
      <vt:variant>
        <vt:i4>1769525</vt:i4>
      </vt:variant>
      <vt:variant>
        <vt:i4>98</vt:i4>
      </vt:variant>
      <vt:variant>
        <vt:i4>0</vt:i4>
      </vt:variant>
      <vt:variant>
        <vt:i4>5</vt:i4>
      </vt:variant>
      <vt:variant>
        <vt:lpwstr/>
      </vt:variant>
      <vt:variant>
        <vt:lpwstr>_Toc375905371</vt:lpwstr>
      </vt:variant>
      <vt:variant>
        <vt:i4>1769525</vt:i4>
      </vt:variant>
      <vt:variant>
        <vt:i4>92</vt:i4>
      </vt:variant>
      <vt:variant>
        <vt:i4>0</vt:i4>
      </vt:variant>
      <vt:variant>
        <vt:i4>5</vt:i4>
      </vt:variant>
      <vt:variant>
        <vt:lpwstr/>
      </vt:variant>
      <vt:variant>
        <vt:lpwstr>_Toc375905370</vt:lpwstr>
      </vt:variant>
      <vt:variant>
        <vt:i4>1703989</vt:i4>
      </vt:variant>
      <vt:variant>
        <vt:i4>86</vt:i4>
      </vt:variant>
      <vt:variant>
        <vt:i4>0</vt:i4>
      </vt:variant>
      <vt:variant>
        <vt:i4>5</vt:i4>
      </vt:variant>
      <vt:variant>
        <vt:lpwstr/>
      </vt:variant>
      <vt:variant>
        <vt:lpwstr>_Toc375905369</vt:lpwstr>
      </vt:variant>
      <vt:variant>
        <vt:i4>1703989</vt:i4>
      </vt:variant>
      <vt:variant>
        <vt:i4>80</vt:i4>
      </vt:variant>
      <vt:variant>
        <vt:i4>0</vt:i4>
      </vt:variant>
      <vt:variant>
        <vt:i4>5</vt:i4>
      </vt:variant>
      <vt:variant>
        <vt:lpwstr/>
      </vt:variant>
      <vt:variant>
        <vt:lpwstr>_Toc375905368</vt:lpwstr>
      </vt:variant>
      <vt:variant>
        <vt:i4>1703989</vt:i4>
      </vt:variant>
      <vt:variant>
        <vt:i4>74</vt:i4>
      </vt:variant>
      <vt:variant>
        <vt:i4>0</vt:i4>
      </vt:variant>
      <vt:variant>
        <vt:i4>5</vt:i4>
      </vt:variant>
      <vt:variant>
        <vt:lpwstr/>
      </vt:variant>
      <vt:variant>
        <vt:lpwstr>_Toc375905367</vt:lpwstr>
      </vt:variant>
      <vt:variant>
        <vt:i4>1703989</vt:i4>
      </vt:variant>
      <vt:variant>
        <vt:i4>68</vt:i4>
      </vt:variant>
      <vt:variant>
        <vt:i4>0</vt:i4>
      </vt:variant>
      <vt:variant>
        <vt:i4>5</vt:i4>
      </vt:variant>
      <vt:variant>
        <vt:lpwstr/>
      </vt:variant>
      <vt:variant>
        <vt:lpwstr>_Toc375905366</vt:lpwstr>
      </vt:variant>
      <vt:variant>
        <vt:i4>1703989</vt:i4>
      </vt:variant>
      <vt:variant>
        <vt:i4>62</vt:i4>
      </vt:variant>
      <vt:variant>
        <vt:i4>0</vt:i4>
      </vt:variant>
      <vt:variant>
        <vt:i4>5</vt:i4>
      </vt:variant>
      <vt:variant>
        <vt:lpwstr/>
      </vt:variant>
      <vt:variant>
        <vt:lpwstr>_Toc375905365</vt:lpwstr>
      </vt:variant>
      <vt:variant>
        <vt:i4>1703989</vt:i4>
      </vt:variant>
      <vt:variant>
        <vt:i4>56</vt:i4>
      </vt:variant>
      <vt:variant>
        <vt:i4>0</vt:i4>
      </vt:variant>
      <vt:variant>
        <vt:i4>5</vt:i4>
      </vt:variant>
      <vt:variant>
        <vt:lpwstr/>
      </vt:variant>
      <vt:variant>
        <vt:lpwstr>_Toc375905364</vt:lpwstr>
      </vt:variant>
      <vt:variant>
        <vt:i4>1703989</vt:i4>
      </vt:variant>
      <vt:variant>
        <vt:i4>50</vt:i4>
      </vt:variant>
      <vt:variant>
        <vt:i4>0</vt:i4>
      </vt:variant>
      <vt:variant>
        <vt:i4>5</vt:i4>
      </vt:variant>
      <vt:variant>
        <vt:lpwstr/>
      </vt:variant>
      <vt:variant>
        <vt:lpwstr>_Toc375905363</vt:lpwstr>
      </vt:variant>
      <vt:variant>
        <vt:i4>1703989</vt:i4>
      </vt:variant>
      <vt:variant>
        <vt:i4>44</vt:i4>
      </vt:variant>
      <vt:variant>
        <vt:i4>0</vt:i4>
      </vt:variant>
      <vt:variant>
        <vt:i4>5</vt:i4>
      </vt:variant>
      <vt:variant>
        <vt:lpwstr/>
      </vt:variant>
      <vt:variant>
        <vt:lpwstr>_Toc375905362</vt:lpwstr>
      </vt:variant>
      <vt:variant>
        <vt:i4>1703989</vt:i4>
      </vt:variant>
      <vt:variant>
        <vt:i4>38</vt:i4>
      </vt:variant>
      <vt:variant>
        <vt:i4>0</vt:i4>
      </vt:variant>
      <vt:variant>
        <vt:i4>5</vt:i4>
      </vt:variant>
      <vt:variant>
        <vt:lpwstr/>
      </vt:variant>
      <vt:variant>
        <vt:lpwstr>_Toc375905361</vt:lpwstr>
      </vt:variant>
      <vt:variant>
        <vt:i4>1703989</vt:i4>
      </vt:variant>
      <vt:variant>
        <vt:i4>32</vt:i4>
      </vt:variant>
      <vt:variant>
        <vt:i4>0</vt:i4>
      </vt:variant>
      <vt:variant>
        <vt:i4>5</vt:i4>
      </vt:variant>
      <vt:variant>
        <vt:lpwstr/>
      </vt:variant>
      <vt:variant>
        <vt:lpwstr>_Toc375905360</vt:lpwstr>
      </vt:variant>
      <vt:variant>
        <vt:i4>1638453</vt:i4>
      </vt:variant>
      <vt:variant>
        <vt:i4>26</vt:i4>
      </vt:variant>
      <vt:variant>
        <vt:i4>0</vt:i4>
      </vt:variant>
      <vt:variant>
        <vt:i4>5</vt:i4>
      </vt:variant>
      <vt:variant>
        <vt:lpwstr/>
      </vt:variant>
      <vt:variant>
        <vt:lpwstr>_Toc375905359</vt:lpwstr>
      </vt:variant>
      <vt:variant>
        <vt:i4>1638453</vt:i4>
      </vt:variant>
      <vt:variant>
        <vt:i4>20</vt:i4>
      </vt:variant>
      <vt:variant>
        <vt:i4>0</vt:i4>
      </vt:variant>
      <vt:variant>
        <vt:i4>5</vt:i4>
      </vt:variant>
      <vt:variant>
        <vt:lpwstr/>
      </vt:variant>
      <vt:variant>
        <vt:lpwstr>_Toc375905358</vt:lpwstr>
      </vt:variant>
      <vt:variant>
        <vt:i4>1638453</vt:i4>
      </vt:variant>
      <vt:variant>
        <vt:i4>14</vt:i4>
      </vt:variant>
      <vt:variant>
        <vt:i4>0</vt:i4>
      </vt:variant>
      <vt:variant>
        <vt:i4>5</vt:i4>
      </vt:variant>
      <vt:variant>
        <vt:lpwstr/>
      </vt:variant>
      <vt:variant>
        <vt:lpwstr>_Toc375905357</vt:lpwstr>
      </vt:variant>
      <vt:variant>
        <vt:i4>1638453</vt:i4>
      </vt:variant>
      <vt:variant>
        <vt:i4>8</vt:i4>
      </vt:variant>
      <vt:variant>
        <vt:i4>0</vt:i4>
      </vt:variant>
      <vt:variant>
        <vt:i4>5</vt:i4>
      </vt:variant>
      <vt:variant>
        <vt:lpwstr/>
      </vt:variant>
      <vt:variant>
        <vt:lpwstr>_Toc375905356</vt:lpwstr>
      </vt:variant>
      <vt:variant>
        <vt:i4>1638453</vt:i4>
      </vt:variant>
      <vt:variant>
        <vt:i4>2</vt:i4>
      </vt:variant>
      <vt:variant>
        <vt:i4>0</vt:i4>
      </vt:variant>
      <vt:variant>
        <vt:i4>5</vt:i4>
      </vt:variant>
      <vt:variant>
        <vt:lpwstr/>
      </vt:variant>
      <vt:variant>
        <vt:lpwstr>_Toc375905355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CCS版本系统性能测试指导书</dc:title>
  <dc:subject/>
  <dc:creator>yangyunhuacc</dc:creator>
  <cp:keywords/>
  <dc:description/>
  <cp:lastModifiedBy>yy</cp:lastModifiedBy>
  <cp:revision>736</cp:revision>
  <cp:lastPrinted>1601-01-01T00:00:00Z</cp:lastPrinted>
  <dcterms:created xsi:type="dcterms:W3CDTF">2014-01-02T07:28:00Z</dcterms:created>
  <dcterms:modified xsi:type="dcterms:W3CDTF">2014-10-20T06:50:00Z</dcterms:modified>
</cp:coreProperties>
</file>